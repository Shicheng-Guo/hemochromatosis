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BB" w:rsidRPr="00EA7D68" w:rsidRDefault="00F866BB" w:rsidP="00760AF3">
      <w:pPr>
        <w:jc w:val="both"/>
        <w:rPr>
          <w:rFonts w:ascii="Arial" w:hAnsi="Arial" w:cs="Arial"/>
          <w:sz w:val="22"/>
          <w:szCs w:val="22"/>
        </w:rPr>
      </w:pPr>
    </w:p>
    <w:p w:rsidR="00F866BB" w:rsidRPr="00EA7D68" w:rsidRDefault="00D52C4E" w:rsidP="00760AF3">
      <w:pPr>
        <w:pStyle w:val="2"/>
        <w:spacing w:line="240" w:lineRule="auto"/>
        <w:rPr>
          <w:rFonts w:ascii="Arial" w:eastAsia="Arial" w:hAnsi="Arial" w:cs="Arial"/>
          <w:color w:val="000000" w:themeColor="text1"/>
          <w:sz w:val="22"/>
          <w:szCs w:val="22"/>
        </w:rPr>
      </w:pPr>
      <w:r w:rsidRPr="00D52C4E">
        <w:rPr>
          <w:rFonts w:ascii="Arial" w:eastAsia="Arial" w:hAnsi="Arial" w:cs="Arial"/>
          <w:color w:val="000000" w:themeColor="text1"/>
          <w:sz w:val="22"/>
          <w:szCs w:val="22"/>
        </w:rPr>
        <w:t>Article Title:</w:t>
      </w:r>
      <w:r>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Gene-Based Recessive </w:t>
      </w:r>
      <w:proofErr w:type="spellStart"/>
      <w:r w:rsidR="00F866BB" w:rsidRPr="00EA7D68">
        <w:rPr>
          <w:rFonts w:ascii="Arial" w:eastAsia="Arial" w:hAnsi="Arial" w:cs="Arial"/>
          <w:color w:val="000000" w:themeColor="text1"/>
          <w:sz w:val="22"/>
          <w:szCs w:val="22"/>
        </w:rPr>
        <w:t>Diplotype</w:t>
      </w:r>
      <w:proofErr w:type="spellEnd"/>
      <w:r w:rsidR="00F866BB" w:rsidRPr="00EA7D68">
        <w:rPr>
          <w:rFonts w:ascii="Arial" w:eastAsia="Arial" w:hAnsi="Arial" w:cs="Arial"/>
          <w:color w:val="000000" w:themeColor="text1"/>
          <w:sz w:val="22"/>
          <w:szCs w:val="22"/>
        </w:rPr>
        <w:t xml:space="preserve"> Exome Scan Discovers </w:t>
      </w:r>
      <w:r w:rsidR="00F866BB" w:rsidRPr="008B7D5A">
        <w:rPr>
          <w:rFonts w:ascii="Arial" w:eastAsia="Arial" w:hAnsi="Arial" w:cs="Arial"/>
          <w:i/>
          <w:color w:val="000000" w:themeColor="text1"/>
          <w:sz w:val="22"/>
          <w:szCs w:val="22"/>
        </w:rPr>
        <w:t>FGF6</w:t>
      </w:r>
      <w:r w:rsidR="00F70F10">
        <w:rPr>
          <w:rFonts w:ascii="Arial" w:eastAsia="Arial" w:hAnsi="Arial" w:cs="Arial"/>
          <w:color w:val="000000" w:themeColor="text1"/>
          <w:sz w:val="22"/>
          <w:szCs w:val="22"/>
        </w:rPr>
        <w:t xml:space="preserve">, </w:t>
      </w:r>
      <w:r w:rsidR="00F866BB" w:rsidRPr="00EA7D68">
        <w:rPr>
          <w:rFonts w:ascii="Arial" w:eastAsia="Arial" w:hAnsi="Arial" w:cs="Arial"/>
          <w:color w:val="000000" w:themeColor="text1"/>
          <w:sz w:val="22"/>
          <w:szCs w:val="22"/>
        </w:rPr>
        <w:t xml:space="preserve">a Novel </w:t>
      </w:r>
      <w:proofErr w:type="spellStart"/>
      <w:r w:rsidR="00DD0D30">
        <w:rPr>
          <w:rFonts w:ascii="Arial" w:eastAsia="Arial" w:hAnsi="Arial" w:cs="Arial"/>
          <w:color w:val="000000" w:themeColor="text1"/>
          <w:sz w:val="22"/>
          <w:szCs w:val="22"/>
        </w:rPr>
        <w:t>Hepcidin</w:t>
      </w:r>
      <w:proofErr w:type="spellEnd"/>
      <w:r w:rsidR="00DD0D30">
        <w:rPr>
          <w:rFonts w:ascii="Arial" w:eastAsia="Arial" w:hAnsi="Arial" w:cs="Arial"/>
          <w:color w:val="000000" w:themeColor="text1"/>
          <w:sz w:val="22"/>
          <w:szCs w:val="22"/>
        </w:rPr>
        <w:t xml:space="preserve">-Regulating </w:t>
      </w:r>
      <w:r w:rsidR="00F866BB" w:rsidRPr="00EA7D68">
        <w:rPr>
          <w:rFonts w:ascii="Arial" w:eastAsia="Arial" w:hAnsi="Arial" w:cs="Arial"/>
          <w:color w:val="000000" w:themeColor="text1"/>
          <w:sz w:val="22"/>
          <w:szCs w:val="22"/>
        </w:rPr>
        <w:t>Iron Metabolism Gene</w:t>
      </w:r>
    </w:p>
    <w:p w:rsidR="00F866BB" w:rsidRDefault="00D52C4E" w:rsidP="00760AF3">
      <w:pPr>
        <w:jc w:val="both"/>
        <w:rPr>
          <w:rFonts w:ascii="Arial" w:hAnsi="Arial" w:cs="Arial"/>
          <w:sz w:val="22"/>
          <w:szCs w:val="22"/>
        </w:rPr>
      </w:pPr>
      <w:r>
        <w:rPr>
          <w:rFonts w:ascii="Arial" w:hAnsi="Arial" w:cs="Arial"/>
          <w:sz w:val="22"/>
          <w:szCs w:val="22"/>
        </w:rPr>
        <w:t xml:space="preserve">Short Title: </w:t>
      </w:r>
      <w:r w:rsidRPr="00D52C4E">
        <w:rPr>
          <w:rFonts w:ascii="Arial" w:hAnsi="Arial" w:cs="Arial"/>
          <w:i/>
          <w:sz w:val="22"/>
          <w:szCs w:val="22"/>
        </w:rPr>
        <w:t>FGF6</w:t>
      </w:r>
      <w:r>
        <w:rPr>
          <w:rFonts w:ascii="Arial" w:hAnsi="Arial" w:cs="Arial"/>
          <w:sz w:val="22"/>
          <w:szCs w:val="22"/>
        </w:rPr>
        <w:t xml:space="preserve"> in Iron Metabolism</w:t>
      </w:r>
    </w:p>
    <w:p w:rsidR="00D52C4E" w:rsidRPr="00EA7D68" w:rsidRDefault="00D52C4E" w:rsidP="00760AF3">
      <w:pPr>
        <w:jc w:val="both"/>
        <w:rPr>
          <w:rFonts w:ascii="Arial" w:hAnsi="Arial" w:cs="Arial"/>
          <w:sz w:val="22"/>
          <w:szCs w:val="22"/>
        </w:rPr>
      </w:pPr>
    </w:p>
    <w:p w:rsidR="00F866BB" w:rsidRPr="00EA7D68" w:rsidRDefault="00F866BB" w:rsidP="00760AF3">
      <w:pPr>
        <w:jc w:val="both"/>
        <w:rPr>
          <w:rFonts w:ascii="Arial" w:hAnsi="Arial" w:cs="Arial"/>
          <w:sz w:val="22"/>
          <w:szCs w:val="22"/>
          <w:vertAlign w:val="superscript"/>
        </w:rPr>
      </w:pPr>
      <w:proofErr w:type="spellStart"/>
      <w:r w:rsidRPr="00EA7D68">
        <w:rPr>
          <w:rFonts w:ascii="Arial" w:hAnsi="Arial" w:cs="Arial"/>
          <w:sz w:val="22"/>
          <w:szCs w:val="22"/>
        </w:rPr>
        <w:t>Shicheng</w:t>
      </w:r>
      <w:proofErr w:type="spellEnd"/>
      <w:r w:rsidRPr="00EA7D68">
        <w:rPr>
          <w:rFonts w:ascii="Arial" w:hAnsi="Arial" w:cs="Arial"/>
          <w:sz w:val="22"/>
          <w:szCs w:val="22"/>
        </w:rPr>
        <w:t xml:space="preserve"> Guo</w:t>
      </w:r>
      <w:r w:rsidRPr="00EA7D68">
        <w:rPr>
          <w:rFonts w:ascii="Arial" w:hAnsi="Arial" w:cs="Arial"/>
          <w:sz w:val="22"/>
          <w:szCs w:val="22"/>
          <w:vertAlign w:val="superscript"/>
        </w:rPr>
        <w:t>1</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Shuai</w:t>
      </w:r>
      <w:proofErr w:type="spellEnd"/>
      <w:r w:rsidRPr="00EA7D68">
        <w:rPr>
          <w:rFonts w:ascii="Arial" w:hAnsi="Arial" w:cs="Arial"/>
          <w:sz w:val="22"/>
          <w:szCs w:val="22"/>
        </w:rPr>
        <w:t xml:space="preserve"> Jiang</w:t>
      </w:r>
      <w:r w:rsidRPr="00EA7D68">
        <w:rPr>
          <w:rFonts w:ascii="Arial" w:hAnsi="Arial" w:cs="Arial"/>
          <w:sz w:val="22"/>
          <w:szCs w:val="22"/>
          <w:vertAlign w:val="superscript"/>
        </w:rPr>
        <w:t>2</w:t>
      </w:r>
      <w:r>
        <w:rPr>
          <w:rFonts w:ascii="Arial" w:hAnsi="Arial" w:cs="Arial"/>
          <w:sz w:val="22"/>
          <w:szCs w:val="22"/>
          <w:vertAlign w:val="superscript"/>
        </w:rPr>
        <w:t>#</w:t>
      </w:r>
      <w:r w:rsidRPr="00EA7D68">
        <w:rPr>
          <w:rFonts w:ascii="Arial" w:hAnsi="Arial" w:cs="Arial"/>
          <w:sz w:val="22"/>
          <w:szCs w:val="22"/>
        </w:rPr>
        <w:t xml:space="preserve">, </w:t>
      </w:r>
      <w:proofErr w:type="spellStart"/>
      <w:r w:rsidRPr="00EA7D68">
        <w:rPr>
          <w:rFonts w:ascii="Arial" w:hAnsi="Arial" w:cs="Arial"/>
          <w:sz w:val="22"/>
          <w:szCs w:val="22"/>
        </w:rPr>
        <w:t>Narendranath</w:t>
      </w:r>
      <w:proofErr w:type="spellEnd"/>
      <w:r w:rsidRPr="00EA7D68">
        <w:rPr>
          <w:rFonts w:ascii="Arial" w:hAnsi="Arial" w:cs="Arial"/>
          <w:sz w:val="22"/>
          <w:szCs w:val="22"/>
        </w:rPr>
        <w:t xml:space="preserve"> Epperla</w:t>
      </w:r>
      <w:r>
        <w:rPr>
          <w:rFonts w:ascii="Arial" w:hAnsi="Arial" w:cs="Arial"/>
          <w:sz w:val="22"/>
          <w:szCs w:val="22"/>
          <w:vertAlign w:val="superscript"/>
        </w:rPr>
        <w:t>3</w:t>
      </w:r>
      <w:r w:rsidRPr="00EA7D68">
        <w:rPr>
          <w:rFonts w:ascii="Arial" w:hAnsi="Arial" w:cs="Arial"/>
          <w:sz w:val="22"/>
          <w:szCs w:val="22"/>
        </w:rPr>
        <w:t xml:space="preserve">, </w:t>
      </w:r>
      <w:proofErr w:type="spellStart"/>
      <w:r w:rsidRPr="00EA7D68">
        <w:rPr>
          <w:rFonts w:ascii="Arial" w:hAnsi="Arial" w:cs="Arial"/>
          <w:sz w:val="22"/>
          <w:szCs w:val="22"/>
        </w:rPr>
        <w:t>Yanyun</w:t>
      </w:r>
      <w:proofErr w:type="spellEnd"/>
      <w:r w:rsidRPr="00EA7D68">
        <w:rPr>
          <w:rFonts w:ascii="Arial" w:hAnsi="Arial" w:cs="Arial"/>
          <w:sz w:val="22"/>
          <w:szCs w:val="22"/>
        </w:rPr>
        <w:t xml:space="preserve"> Ma</w:t>
      </w:r>
      <w:r w:rsidRPr="00EA7D68">
        <w:rPr>
          <w:rFonts w:ascii="Arial" w:hAnsi="Arial" w:cs="Arial"/>
          <w:sz w:val="22"/>
          <w:szCs w:val="22"/>
          <w:vertAlign w:val="superscript"/>
        </w:rPr>
        <w:t>2</w:t>
      </w:r>
      <w:r w:rsidRPr="00EA7D68">
        <w:rPr>
          <w:rFonts w:ascii="Arial" w:hAnsi="Arial" w:cs="Arial"/>
          <w:sz w:val="22"/>
          <w:szCs w:val="22"/>
        </w:rPr>
        <w:t>, Mehdi Maadooliat</w:t>
      </w:r>
      <w:r w:rsidRPr="00EA7D68">
        <w:rPr>
          <w:rFonts w:ascii="Arial" w:hAnsi="Arial" w:cs="Arial"/>
          <w:sz w:val="22"/>
          <w:szCs w:val="22"/>
          <w:vertAlign w:val="superscript"/>
        </w:rPr>
        <w:t>1,4</w:t>
      </w:r>
      <w:r w:rsidRPr="00EA7D68">
        <w:rPr>
          <w:rFonts w:ascii="Arial" w:hAnsi="Arial" w:cs="Arial"/>
          <w:sz w:val="22"/>
          <w:szCs w:val="22"/>
        </w:rPr>
        <w:t>, Zhan Ye</w:t>
      </w:r>
      <w:r>
        <w:rPr>
          <w:rFonts w:ascii="Arial" w:hAnsi="Arial" w:cs="Arial"/>
          <w:sz w:val="22"/>
          <w:szCs w:val="22"/>
          <w:vertAlign w:val="superscript"/>
        </w:rPr>
        <w:t>5</w:t>
      </w:r>
      <w:r w:rsidRPr="00EA7D68">
        <w:rPr>
          <w:rFonts w:ascii="Arial" w:hAnsi="Arial" w:cs="Arial"/>
          <w:sz w:val="22"/>
          <w:szCs w:val="22"/>
        </w:rPr>
        <w:t>, Brent Olson</w:t>
      </w:r>
      <w:r>
        <w:rPr>
          <w:rFonts w:ascii="Arial" w:hAnsi="Arial" w:cs="Arial"/>
          <w:sz w:val="22"/>
          <w:szCs w:val="22"/>
          <w:vertAlign w:val="superscript"/>
        </w:rPr>
        <w:t>5</w:t>
      </w:r>
      <w:r w:rsidRPr="00EA7D68">
        <w:rPr>
          <w:rFonts w:ascii="Arial" w:hAnsi="Arial" w:cs="Arial"/>
          <w:sz w:val="22"/>
          <w:szCs w:val="22"/>
        </w:rPr>
        <w:t xml:space="preserve">, </w:t>
      </w:r>
      <w:proofErr w:type="spellStart"/>
      <w:r>
        <w:rPr>
          <w:rFonts w:ascii="Arial" w:hAnsi="Arial" w:cs="Arial"/>
          <w:sz w:val="22"/>
          <w:szCs w:val="22"/>
        </w:rPr>
        <w:t>Minghua</w:t>
      </w:r>
      <w:proofErr w:type="spellEnd"/>
      <w:r>
        <w:rPr>
          <w:rFonts w:ascii="Arial" w:hAnsi="Arial" w:cs="Arial"/>
          <w:sz w:val="22"/>
          <w:szCs w:val="22"/>
        </w:rPr>
        <w:t xml:space="preserve"> Wang</w:t>
      </w:r>
      <w:r>
        <w:rPr>
          <w:rFonts w:ascii="Arial" w:hAnsi="Arial" w:cs="Arial"/>
          <w:sz w:val="22"/>
          <w:szCs w:val="22"/>
          <w:vertAlign w:val="superscript"/>
        </w:rPr>
        <w:t>6</w:t>
      </w:r>
      <w:r>
        <w:rPr>
          <w:rFonts w:ascii="Arial" w:hAnsi="Arial" w:cs="Arial"/>
          <w:sz w:val="22"/>
          <w:szCs w:val="22"/>
        </w:rPr>
        <w:t xml:space="preserve">, </w:t>
      </w:r>
      <w:r w:rsidRPr="00EA7D68">
        <w:rPr>
          <w:rFonts w:ascii="Arial" w:hAnsi="Arial" w:cs="Arial"/>
          <w:sz w:val="22"/>
          <w:szCs w:val="22"/>
        </w:rPr>
        <w:t>Terrie Kitchner</w:t>
      </w:r>
      <w:r w:rsidRPr="00EA7D68">
        <w:rPr>
          <w:rFonts w:ascii="Arial" w:hAnsi="Arial" w:cs="Arial"/>
          <w:sz w:val="22"/>
          <w:szCs w:val="22"/>
          <w:vertAlign w:val="superscript"/>
        </w:rPr>
        <w:t>1</w:t>
      </w:r>
      <w:r w:rsidRPr="00EA7D68">
        <w:rPr>
          <w:rFonts w:ascii="Arial" w:hAnsi="Arial" w:cs="Arial"/>
          <w:sz w:val="22"/>
          <w:szCs w:val="22"/>
        </w:rPr>
        <w:t>, Jeffrey Joyce</w:t>
      </w:r>
      <w:r w:rsidRPr="00EA7D68">
        <w:rPr>
          <w:rFonts w:ascii="Arial" w:hAnsi="Arial" w:cs="Arial"/>
          <w:sz w:val="22"/>
          <w:szCs w:val="22"/>
          <w:vertAlign w:val="superscript"/>
        </w:rPr>
        <w:t>1</w:t>
      </w:r>
      <w:r w:rsidRPr="00EA7D68">
        <w:rPr>
          <w:rFonts w:ascii="Arial" w:hAnsi="Arial" w:cs="Arial"/>
          <w:sz w:val="22"/>
          <w:szCs w:val="22"/>
        </w:rPr>
        <w:t>, Robert Strenn</w:t>
      </w:r>
      <w:r>
        <w:rPr>
          <w:rFonts w:ascii="Arial" w:hAnsi="Arial" w:cs="Arial"/>
          <w:sz w:val="22"/>
          <w:szCs w:val="22"/>
          <w:vertAlign w:val="superscript"/>
        </w:rPr>
        <w:t>5</w:t>
      </w:r>
      <w:r w:rsidRPr="00EA7D68">
        <w:rPr>
          <w:rFonts w:ascii="Arial" w:hAnsi="Arial" w:cs="Arial"/>
          <w:sz w:val="22"/>
          <w:szCs w:val="22"/>
        </w:rPr>
        <w:t>, Joseph J. Mazza</w:t>
      </w:r>
      <w:r>
        <w:rPr>
          <w:rFonts w:ascii="Arial" w:hAnsi="Arial" w:cs="Arial"/>
          <w:sz w:val="22"/>
          <w:szCs w:val="22"/>
          <w:vertAlign w:val="superscript"/>
        </w:rPr>
        <w:t>7</w:t>
      </w:r>
      <w:r w:rsidRPr="00EA7D68">
        <w:rPr>
          <w:rFonts w:ascii="Arial" w:hAnsi="Arial" w:cs="Arial"/>
          <w:sz w:val="22"/>
          <w:szCs w:val="22"/>
        </w:rPr>
        <w:t>, Jennifer K. Meece</w:t>
      </w:r>
      <w:r>
        <w:rPr>
          <w:rFonts w:ascii="Arial" w:hAnsi="Arial" w:cs="Arial"/>
          <w:sz w:val="22"/>
          <w:szCs w:val="22"/>
          <w:vertAlign w:val="superscript"/>
        </w:rPr>
        <w:t>8</w:t>
      </w:r>
      <w:r w:rsidRPr="00EA7D68">
        <w:rPr>
          <w:rFonts w:ascii="Arial" w:hAnsi="Arial" w:cs="Arial"/>
          <w:sz w:val="22"/>
          <w:szCs w:val="22"/>
        </w:rPr>
        <w:t xml:space="preserve">, </w:t>
      </w:r>
      <w:proofErr w:type="spellStart"/>
      <w:r>
        <w:rPr>
          <w:rFonts w:ascii="Arial" w:hAnsi="Arial" w:cs="Arial"/>
          <w:sz w:val="22"/>
          <w:szCs w:val="22"/>
        </w:rPr>
        <w:t>Wenyu</w:t>
      </w:r>
      <w:proofErr w:type="spellEnd"/>
      <w:r>
        <w:rPr>
          <w:rFonts w:ascii="Arial" w:hAnsi="Arial" w:cs="Arial"/>
          <w:sz w:val="22"/>
          <w:szCs w:val="22"/>
        </w:rPr>
        <w:t xml:space="preserve"> Wu</w:t>
      </w:r>
      <w:r w:rsidRPr="00BC4485">
        <w:rPr>
          <w:rFonts w:ascii="Arial" w:hAnsi="Arial" w:cs="Arial"/>
          <w:sz w:val="22"/>
          <w:szCs w:val="22"/>
          <w:vertAlign w:val="superscript"/>
        </w:rPr>
        <w:t>9</w:t>
      </w:r>
      <w:r>
        <w:rPr>
          <w:rFonts w:ascii="Arial" w:hAnsi="Arial" w:cs="Arial"/>
          <w:sz w:val="22"/>
          <w:szCs w:val="22"/>
        </w:rPr>
        <w:t>, Li Jin</w:t>
      </w:r>
      <w:r>
        <w:rPr>
          <w:rFonts w:ascii="Arial" w:hAnsi="Arial" w:cs="Arial"/>
          <w:sz w:val="22"/>
          <w:szCs w:val="22"/>
          <w:vertAlign w:val="superscript"/>
        </w:rPr>
        <w:t>2</w:t>
      </w:r>
      <w:r>
        <w:rPr>
          <w:rFonts w:ascii="Arial" w:hAnsi="Arial" w:cs="Arial"/>
          <w:sz w:val="22"/>
          <w:szCs w:val="22"/>
        </w:rPr>
        <w:t>, Judith A. Smith</w:t>
      </w:r>
      <w:r>
        <w:rPr>
          <w:rFonts w:ascii="Arial" w:hAnsi="Arial" w:cs="Arial"/>
          <w:sz w:val="22"/>
          <w:szCs w:val="22"/>
          <w:vertAlign w:val="superscript"/>
        </w:rPr>
        <w:t>10</w:t>
      </w:r>
      <w:r>
        <w:rPr>
          <w:rFonts w:ascii="Arial" w:hAnsi="Arial" w:cs="Arial"/>
          <w:sz w:val="22"/>
          <w:szCs w:val="22"/>
        </w:rPr>
        <w:t xml:space="preserve">, </w:t>
      </w: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w:t>
      </w:r>
      <w:r>
        <w:rPr>
          <w:rFonts w:ascii="Arial" w:hAnsi="Arial" w:cs="Arial"/>
          <w:sz w:val="22"/>
          <w:szCs w:val="22"/>
          <w:vertAlign w:val="superscript"/>
        </w:rPr>
        <w:t>2,11</w:t>
      </w:r>
      <w:r w:rsidRPr="00EA7D68">
        <w:rPr>
          <w:rFonts w:ascii="Arial" w:hAnsi="Arial" w:cs="Arial"/>
          <w:sz w:val="22"/>
          <w:szCs w:val="22"/>
          <w:vertAlign w:val="superscript"/>
        </w:rPr>
        <w:t>,*</w:t>
      </w:r>
      <w:r w:rsidRPr="00EA7D68">
        <w:rPr>
          <w:rFonts w:ascii="Arial" w:hAnsi="Arial" w:cs="Arial"/>
          <w:sz w:val="22"/>
          <w:szCs w:val="22"/>
        </w:rPr>
        <w:t>, Steven J. Schrodi</w:t>
      </w:r>
      <w:r>
        <w:rPr>
          <w:rFonts w:ascii="Arial" w:hAnsi="Arial" w:cs="Arial"/>
          <w:sz w:val="22"/>
          <w:szCs w:val="22"/>
          <w:vertAlign w:val="superscript"/>
        </w:rPr>
        <w:t>1,12</w:t>
      </w:r>
      <w:r w:rsidRPr="00EA7D68">
        <w:rPr>
          <w:rFonts w:ascii="Arial" w:hAnsi="Arial" w:cs="Arial"/>
          <w:sz w:val="22"/>
          <w:szCs w:val="22"/>
          <w:vertAlign w:val="superscript"/>
        </w:rPr>
        <w:t>,*</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vertAlign w:val="superscript"/>
        </w:rPr>
        <w:t>1</w:t>
      </w:r>
      <w:r w:rsidRPr="00EA7D68">
        <w:rPr>
          <w:rFonts w:ascii="Arial" w:hAnsi="Arial" w:cs="Arial"/>
          <w:sz w:val="22"/>
          <w:szCs w:val="22"/>
        </w:rPr>
        <w:t xml:space="preserve">Center for </w:t>
      </w:r>
      <w:r>
        <w:rPr>
          <w:rFonts w:ascii="Arial" w:hAnsi="Arial" w:cs="Arial"/>
          <w:sz w:val="22"/>
          <w:szCs w:val="22"/>
        </w:rPr>
        <w:t>Human Genetics</w:t>
      </w:r>
      <w:r w:rsidRPr="00EA7D68">
        <w:rPr>
          <w:rFonts w:ascii="Arial" w:hAnsi="Arial" w:cs="Arial"/>
          <w:sz w:val="22"/>
          <w:szCs w:val="22"/>
        </w:rPr>
        <w:t>, Marshfield Clinic Research Institute, Marshfield, WI,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2</w:t>
      </w:r>
      <w:r w:rsidRPr="00EA7D68">
        <w:rPr>
          <w:rFonts w:ascii="Arial" w:hAnsi="Arial" w:cs="Arial"/>
          <w:sz w:val="22"/>
          <w:szCs w:val="22"/>
        </w:rPr>
        <w:t xml:space="preserve">State Key Laboratory of Genetic Engineering, Collaborative Innovation Center for Genetics and Development, School of Life Sciences,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color w:val="000000"/>
          <w:sz w:val="22"/>
          <w:szCs w:val="22"/>
          <w:shd w:val="clear" w:color="auto" w:fill="FFFFFF"/>
        </w:rPr>
      </w:pPr>
      <w:r>
        <w:rPr>
          <w:rFonts w:ascii="Arial" w:hAnsi="Arial" w:cs="Arial"/>
          <w:sz w:val="22"/>
          <w:szCs w:val="22"/>
          <w:vertAlign w:val="superscript"/>
        </w:rPr>
        <w:t>3</w:t>
      </w:r>
      <w:r w:rsidRPr="00EA7D68">
        <w:rPr>
          <w:rFonts w:ascii="Arial" w:hAnsi="Arial" w:cs="Arial"/>
          <w:color w:val="000000"/>
          <w:sz w:val="22"/>
          <w:szCs w:val="22"/>
          <w:shd w:val="clear" w:color="auto" w:fill="FFFFFF"/>
        </w:rPr>
        <w:t xml:space="preserve">Division of Hematology, </w:t>
      </w:r>
      <w:proofErr w:type="gramStart"/>
      <w:r>
        <w:rPr>
          <w:rFonts w:ascii="Arial" w:hAnsi="Arial" w:cs="Arial"/>
          <w:color w:val="000000"/>
          <w:sz w:val="22"/>
          <w:szCs w:val="22"/>
          <w:shd w:val="clear" w:color="auto" w:fill="FFFFFF"/>
        </w:rPr>
        <w:t>The</w:t>
      </w:r>
      <w:proofErr w:type="gramEnd"/>
      <w:r>
        <w:rPr>
          <w:rFonts w:ascii="Arial" w:hAnsi="Arial" w:cs="Arial"/>
          <w:color w:val="000000"/>
          <w:sz w:val="22"/>
          <w:szCs w:val="22"/>
          <w:shd w:val="clear" w:color="auto" w:fill="FFFFFF"/>
        </w:rPr>
        <w:t xml:space="preserve"> Ohio State University, Columbus, OH, USA</w:t>
      </w:r>
    </w:p>
    <w:p w:rsidR="00F866BB" w:rsidRDefault="00F866BB" w:rsidP="00760AF3">
      <w:pPr>
        <w:jc w:val="both"/>
        <w:rPr>
          <w:rFonts w:ascii="Arial" w:hAnsi="Arial" w:cs="Arial"/>
          <w:sz w:val="22"/>
          <w:szCs w:val="22"/>
        </w:rPr>
      </w:pPr>
      <w:r w:rsidRPr="00EA7D68">
        <w:rPr>
          <w:rFonts w:ascii="Arial" w:hAnsi="Arial" w:cs="Arial"/>
          <w:sz w:val="22"/>
          <w:szCs w:val="22"/>
          <w:vertAlign w:val="superscript"/>
        </w:rPr>
        <w:t>4</w:t>
      </w:r>
      <w:r w:rsidRPr="00EA7D68">
        <w:rPr>
          <w:rFonts w:ascii="Arial" w:hAnsi="Arial" w:cs="Arial"/>
          <w:sz w:val="22"/>
          <w:szCs w:val="22"/>
        </w:rPr>
        <w:t>Department of Mathematics, Statistics and Computer Science, Marquette University, Milwaukee, WI, USA</w:t>
      </w:r>
    </w:p>
    <w:p w:rsidR="00F866BB" w:rsidRDefault="00F866BB" w:rsidP="007B71B9">
      <w:pPr>
        <w:jc w:val="both"/>
        <w:rPr>
          <w:rFonts w:ascii="Arial" w:hAnsi="Arial" w:cs="Arial"/>
          <w:sz w:val="22"/>
          <w:szCs w:val="22"/>
        </w:rPr>
      </w:pPr>
      <w:r>
        <w:rPr>
          <w:rFonts w:ascii="Arial" w:hAnsi="Arial" w:cs="Arial"/>
          <w:sz w:val="22"/>
          <w:szCs w:val="22"/>
          <w:vertAlign w:val="superscript"/>
        </w:rPr>
        <w:t>5</w:t>
      </w:r>
      <w:r w:rsidRPr="00EA7D68">
        <w:rPr>
          <w:rFonts w:ascii="Arial" w:hAnsi="Arial" w:cs="Arial"/>
          <w:sz w:val="22"/>
          <w:szCs w:val="22"/>
        </w:rPr>
        <w:t>Biomedical Informatics Research Center, Marshfield Clinic Research Institute, Marshfield, WI, USA</w:t>
      </w:r>
    </w:p>
    <w:p w:rsidR="00F866BB" w:rsidRDefault="00F866BB" w:rsidP="00760AF3">
      <w:pPr>
        <w:jc w:val="both"/>
        <w:rPr>
          <w:rFonts w:ascii="Arial" w:hAnsi="Arial" w:cs="Arial"/>
          <w:sz w:val="22"/>
          <w:szCs w:val="22"/>
        </w:rPr>
      </w:pPr>
      <w:r>
        <w:rPr>
          <w:rFonts w:ascii="Arial" w:hAnsi="Arial" w:cs="Arial"/>
          <w:sz w:val="22"/>
          <w:szCs w:val="22"/>
          <w:vertAlign w:val="superscript"/>
        </w:rPr>
        <w:t>6</w:t>
      </w:r>
      <w:r w:rsidRPr="00AA63E1">
        <w:rPr>
          <w:rFonts w:ascii="Arial" w:hAnsi="Arial" w:cs="Arial"/>
          <w:sz w:val="22"/>
          <w:szCs w:val="22"/>
        </w:rPr>
        <w:t>Department of Biochemistry and Molecular Biology, Medical College, Soochow University, Suzhou, China</w:t>
      </w:r>
    </w:p>
    <w:p w:rsidR="00F866BB" w:rsidRDefault="00F866BB" w:rsidP="007B71B9">
      <w:pPr>
        <w:jc w:val="both"/>
        <w:rPr>
          <w:rFonts w:ascii="Arial" w:hAnsi="Arial" w:cs="Arial"/>
          <w:sz w:val="22"/>
          <w:szCs w:val="22"/>
        </w:rPr>
      </w:pPr>
      <w:r>
        <w:rPr>
          <w:rFonts w:ascii="Arial" w:hAnsi="Arial" w:cs="Arial"/>
          <w:sz w:val="22"/>
          <w:szCs w:val="22"/>
          <w:vertAlign w:val="superscript"/>
        </w:rPr>
        <w:t>7</w:t>
      </w:r>
      <w:r w:rsidRPr="00EA7D68">
        <w:rPr>
          <w:rFonts w:ascii="Arial" w:hAnsi="Arial" w:cs="Arial"/>
          <w:sz w:val="22"/>
          <w:szCs w:val="22"/>
        </w:rPr>
        <w:t>Clinical Research Center, Marshfield Clinic Research Institute, Marshfield, WI, USA</w:t>
      </w:r>
    </w:p>
    <w:p w:rsidR="00F866BB" w:rsidRPr="00EA7D68" w:rsidRDefault="00F866BB" w:rsidP="007B71B9">
      <w:pPr>
        <w:jc w:val="both"/>
        <w:rPr>
          <w:rFonts w:ascii="Arial" w:hAnsi="Arial" w:cs="Arial"/>
          <w:sz w:val="22"/>
          <w:szCs w:val="22"/>
        </w:rPr>
      </w:pPr>
      <w:r>
        <w:rPr>
          <w:rFonts w:ascii="Arial" w:hAnsi="Arial" w:cs="Arial"/>
          <w:sz w:val="22"/>
          <w:szCs w:val="22"/>
          <w:vertAlign w:val="superscript"/>
        </w:rPr>
        <w:t>8</w:t>
      </w:r>
      <w:r w:rsidRPr="00EA7D68">
        <w:rPr>
          <w:rFonts w:ascii="Arial" w:hAnsi="Arial" w:cs="Arial"/>
          <w:sz w:val="22"/>
          <w:szCs w:val="22"/>
        </w:rPr>
        <w:t>Integrated Research and Development Laboratory, Marshfield Clinic Research Institute, Marshfield, WI, USA</w:t>
      </w:r>
    </w:p>
    <w:p w:rsidR="00F866BB" w:rsidRDefault="00F866BB" w:rsidP="00760AF3">
      <w:pPr>
        <w:jc w:val="both"/>
        <w:rPr>
          <w:rFonts w:ascii="Arial" w:hAnsi="Arial" w:cs="Arial"/>
          <w:sz w:val="22"/>
          <w:szCs w:val="22"/>
        </w:rPr>
      </w:pPr>
      <w:r w:rsidRPr="00033042">
        <w:rPr>
          <w:rFonts w:ascii="Arial" w:hAnsi="Arial" w:cs="Arial"/>
          <w:sz w:val="22"/>
          <w:szCs w:val="22"/>
          <w:vertAlign w:val="superscript"/>
        </w:rPr>
        <w:t>9</w:t>
      </w:r>
      <w:r w:rsidRPr="00033042">
        <w:rPr>
          <w:rFonts w:ascii="Arial" w:hAnsi="Arial" w:cs="Arial"/>
          <w:sz w:val="22"/>
          <w:szCs w:val="22"/>
        </w:rPr>
        <w:t xml:space="preserve">Department of Dermatology, </w:t>
      </w:r>
      <w:proofErr w:type="spellStart"/>
      <w:r w:rsidRPr="00033042">
        <w:rPr>
          <w:rFonts w:ascii="Arial" w:hAnsi="Arial" w:cs="Arial"/>
          <w:sz w:val="22"/>
          <w:szCs w:val="22"/>
        </w:rPr>
        <w:t>Huashan</w:t>
      </w:r>
      <w:proofErr w:type="spellEnd"/>
      <w:r w:rsidRPr="00033042">
        <w:rPr>
          <w:rFonts w:ascii="Arial" w:hAnsi="Arial" w:cs="Arial"/>
          <w:sz w:val="22"/>
          <w:szCs w:val="22"/>
        </w:rPr>
        <w:t xml:space="preserve"> Hospital, </w:t>
      </w:r>
      <w:proofErr w:type="spellStart"/>
      <w:r w:rsidRPr="00033042">
        <w:rPr>
          <w:rFonts w:ascii="Arial" w:hAnsi="Arial" w:cs="Arial"/>
          <w:sz w:val="22"/>
          <w:szCs w:val="22"/>
        </w:rPr>
        <w:t>Fudan</w:t>
      </w:r>
      <w:proofErr w:type="spellEnd"/>
      <w:r w:rsidRPr="00033042">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10</w:t>
      </w:r>
      <w:r>
        <w:rPr>
          <w:rFonts w:ascii="Arial" w:hAnsi="Arial" w:cs="Arial"/>
          <w:sz w:val="22"/>
          <w:szCs w:val="22"/>
        </w:rPr>
        <w:t>Department of Pediatrics, School of Medicine and Public Health, University of Wisconsin-Madison, Madison, WI, USA</w:t>
      </w:r>
    </w:p>
    <w:p w:rsidR="00F866BB" w:rsidRPr="00EA7D68" w:rsidRDefault="00F866BB" w:rsidP="007B71B9">
      <w:pPr>
        <w:jc w:val="both"/>
        <w:rPr>
          <w:rFonts w:ascii="Arial" w:hAnsi="Arial" w:cs="Arial"/>
          <w:sz w:val="22"/>
          <w:szCs w:val="22"/>
        </w:rPr>
      </w:pPr>
      <w:r w:rsidRPr="007B71B9">
        <w:rPr>
          <w:rFonts w:ascii="Arial" w:hAnsi="Arial" w:cs="Arial"/>
          <w:sz w:val="22"/>
          <w:szCs w:val="22"/>
          <w:vertAlign w:val="superscript"/>
        </w:rPr>
        <w:t>1</w:t>
      </w:r>
      <w:r>
        <w:rPr>
          <w:rFonts w:ascii="Arial" w:hAnsi="Arial" w:cs="Arial"/>
          <w:sz w:val="22"/>
          <w:szCs w:val="22"/>
          <w:vertAlign w:val="superscript"/>
        </w:rPr>
        <w:t>1</w:t>
      </w:r>
      <w:r w:rsidRPr="00EA7D68">
        <w:rPr>
          <w:rFonts w:ascii="Arial" w:hAnsi="Arial" w:cs="Arial"/>
          <w:sz w:val="22"/>
          <w:szCs w:val="22"/>
        </w:rPr>
        <w:t xml:space="preserve">Institute of Rheumatology, Immunology and Allergy, </w:t>
      </w: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 Shanghai, China</w:t>
      </w:r>
    </w:p>
    <w:p w:rsidR="00F866BB" w:rsidRDefault="00F866BB" w:rsidP="00760AF3">
      <w:pPr>
        <w:jc w:val="both"/>
        <w:rPr>
          <w:rFonts w:ascii="Arial" w:hAnsi="Arial" w:cs="Arial"/>
          <w:sz w:val="22"/>
          <w:szCs w:val="22"/>
        </w:rPr>
      </w:pPr>
      <w:r>
        <w:rPr>
          <w:rFonts w:ascii="Arial" w:hAnsi="Arial" w:cs="Arial"/>
          <w:sz w:val="22"/>
          <w:szCs w:val="22"/>
          <w:vertAlign w:val="superscript"/>
        </w:rPr>
        <w:t>12</w:t>
      </w:r>
      <w:r w:rsidRPr="00EA7D68">
        <w:rPr>
          <w:rFonts w:ascii="Arial" w:hAnsi="Arial" w:cs="Arial"/>
          <w:sz w:val="22"/>
          <w:szCs w:val="22"/>
        </w:rPr>
        <w:t>Computation and Informatics in Biology and Medicine, University of Wisconsin-Madison, Madison, WI, USA</w:t>
      </w: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sidRPr="00870EAB">
        <w:rPr>
          <w:rFonts w:ascii="Arial" w:hAnsi="Arial" w:cs="Arial"/>
          <w:sz w:val="22"/>
          <w:szCs w:val="22"/>
          <w:vertAlign w:val="superscript"/>
        </w:rPr>
        <w:t>#</w:t>
      </w:r>
      <w:proofErr w:type="gramStart"/>
      <w:r w:rsidRPr="00870EAB">
        <w:rPr>
          <w:rFonts w:ascii="Arial" w:hAnsi="Arial" w:cs="Arial"/>
          <w:sz w:val="22"/>
          <w:szCs w:val="22"/>
        </w:rPr>
        <w:t>These</w:t>
      </w:r>
      <w:proofErr w:type="gramEnd"/>
      <w:r w:rsidRPr="00870EAB">
        <w:rPr>
          <w:rFonts w:ascii="Arial" w:hAnsi="Arial" w:cs="Arial"/>
          <w:sz w:val="22"/>
          <w:szCs w:val="22"/>
        </w:rPr>
        <w:t xml:space="preserve"> authors contributed equally to this work</w:t>
      </w:r>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*Correspondence:</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Jiucun</w:t>
      </w:r>
      <w:proofErr w:type="spellEnd"/>
      <w:r w:rsidRPr="00EA7D68">
        <w:rPr>
          <w:rFonts w:ascii="Arial" w:hAnsi="Arial" w:cs="Arial"/>
          <w:sz w:val="22"/>
          <w:szCs w:val="22"/>
        </w:rPr>
        <w:t xml:space="preserve"> Wang,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School of Life Sciences</w:t>
      </w:r>
    </w:p>
    <w:p w:rsidR="00F866BB" w:rsidRPr="00EA7D68" w:rsidRDefault="00F866BB" w:rsidP="00760AF3">
      <w:pPr>
        <w:jc w:val="both"/>
        <w:rPr>
          <w:rFonts w:ascii="Arial" w:hAnsi="Arial" w:cs="Arial"/>
          <w:sz w:val="22"/>
          <w:szCs w:val="22"/>
        </w:rPr>
      </w:pPr>
      <w:proofErr w:type="spellStart"/>
      <w:r w:rsidRPr="00EA7D68">
        <w:rPr>
          <w:rFonts w:ascii="Arial" w:hAnsi="Arial" w:cs="Arial"/>
          <w:sz w:val="22"/>
          <w:szCs w:val="22"/>
        </w:rPr>
        <w:t>Fudan</w:t>
      </w:r>
      <w:proofErr w:type="spellEnd"/>
      <w:r w:rsidRPr="00EA7D68">
        <w:rPr>
          <w:rFonts w:ascii="Arial" w:hAnsi="Arial" w:cs="Arial"/>
          <w:sz w:val="22"/>
          <w:szCs w:val="22"/>
        </w:rPr>
        <w:t xml:space="preserve"> University</w:t>
      </w:r>
    </w:p>
    <w:p w:rsidR="00F866BB" w:rsidRPr="00EA7D68" w:rsidRDefault="00F866BB" w:rsidP="00760AF3">
      <w:pPr>
        <w:jc w:val="both"/>
        <w:rPr>
          <w:rFonts w:ascii="Arial" w:hAnsi="Arial" w:cs="Arial"/>
          <w:sz w:val="22"/>
          <w:szCs w:val="22"/>
        </w:rPr>
      </w:pPr>
      <w:r w:rsidRPr="00EA7D68">
        <w:rPr>
          <w:rFonts w:ascii="Arial" w:hAnsi="Arial" w:cs="Arial"/>
          <w:sz w:val="22"/>
          <w:szCs w:val="22"/>
        </w:rPr>
        <w:t>Shanghai, China</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Email: </w:t>
      </w:r>
      <w:hyperlink r:id="rId7" w:history="1">
        <w:r w:rsidRPr="00EA7D68">
          <w:rPr>
            <w:rStyle w:val="a3"/>
            <w:rFonts w:ascii="Arial" w:eastAsiaTheme="majorEastAsia" w:hAnsi="Arial" w:cs="Arial"/>
            <w:sz w:val="22"/>
            <w:szCs w:val="22"/>
          </w:rPr>
          <w:t>jcwang@fudan.edu.cn</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r w:rsidRPr="00EA7D68">
        <w:rPr>
          <w:rFonts w:ascii="Arial" w:hAnsi="Arial" w:cs="Arial"/>
          <w:sz w:val="22"/>
          <w:szCs w:val="22"/>
        </w:rPr>
        <w:t>Steven J. Schrodi, Ph.D.</w:t>
      </w:r>
    </w:p>
    <w:p w:rsidR="00F866BB" w:rsidRPr="00EA7D68" w:rsidRDefault="00F866BB" w:rsidP="00760AF3">
      <w:pPr>
        <w:jc w:val="both"/>
        <w:rPr>
          <w:rFonts w:ascii="Arial" w:hAnsi="Arial" w:cs="Arial"/>
          <w:sz w:val="22"/>
          <w:szCs w:val="22"/>
        </w:rPr>
      </w:pPr>
      <w:r w:rsidRPr="00EA7D68">
        <w:rPr>
          <w:rFonts w:ascii="Arial" w:hAnsi="Arial" w:cs="Arial"/>
          <w:sz w:val="22"/>
          <w:szCs w:val="22"/>
        </w:rPr>
        <w:t xml:space="preserve">Center for </w:t>
      </w:r>
      <w:r>
        <w:rPr>
          <w:rFonts w:ascii="Arial" w:hAnsi="Arial" w:cs="Arial"/>
          <w:sz w:val="22"/>
          <w:szCs w:val="22"/>
        </w:rPr>
        <w:t>Human Genetics</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Clinic Research Institute</w:t>
      </w:r>
    </w:p>
    <w:p w:rsidR="00F866BB" w:rsidRPr="00EA7D68" w:rsidRDefault="00F866BB" w:rsidP="00760AF3">
      <w:pPr>
        <w:jc w:val="both"/>
        <w:rPr>
          <w:rFonts w:ascii="Arial" w:hAnsi="Arial" w:cs="Arial"/>
          <w:sz w:val="22"/>
          <w:szCs w:val="22"/>
        </w:rPr>
      </w:pPr>
      <w:r w:rsidRPr="00EA7D68">
        <w:rPr>
          <w:rFonts w:ascii="Arial" w:hAnsi="Arial" w:cs="Arial"/>
          <w:sz w:val="22"/>
          <w:szCs w:val="22"/>
        </w:rPr>
        <w:t>1000 N Oak Ave--MLR</w:t>
      </w:r>
    </w:p>
    <w:p w:rsidR="00F866BB" w:rsidRPr="00EA7D68" w:rsidRDefault="00F866BB" w:rsidP="00760AF3">
      <w:pPr>
        <w:jc w:val="both"/>
        <w:rPr>
          <w:rFonts w:ascii="Arial" w:hAnsi="Arial" w:cs="Arial"/>
          <w:sz w:val="22"/>
          <w:szCs w:val="22"/>
        </w:rPr>
      </w:pPr>
      <w:r w:rsidRPr="00EA7D68">
        <w:rPr>
          <w:rFonts w:ascii="Arial" w:hAnsi="Arial" w:cs="Arial"/>
          <w:sz w:val="22"/>
          <w:szCs w:val="22"/>
        </w:rPr>
        <w:t>Marshfield, WI 54449</w:t>
      </w:r>
    </w:p>
    <w:p w:rsidR="00F866BB" w:rsidRPr="00EA7D68" w:rsidRDefault="00F866BB" w:rsidP="00760AF3">
      <w:pPr>
        <w:jc w:val="both"/>
        <w:rPr>
          <w:rFonts w:ascii="Arial" w:hAnsi="Arial" w:cs="Arial"/>
          <w:sz w:val="22"/>
          <w:szCs w:val="22"/>
        </w:rPr>
      </w:pPr>
      <w:r w:rsidRPr="00EA7D68">
        <w:rPr>
          <w:rFonts w:ascii="Arial" w:hAnsi="Arial" w:cs="Arial"/>
          <w:sz w:val="22"/>
          <w:szCs w:val="22"/>
        </w:rPr>
        <w:t>Tel: 715-221-6443</w:t>
      </w:r>
    </w:p>
    <w:p w:rsidR="00F866BB" w:rsidRPr="00EA7D68" w:rsidRDefault="00F866BB" w:rsidP="00760AF3">
      <w:pPr>
        <w:jc w:val="both"/>
        <w:rPr>
          <w:rStyle w:val="a3"/>
          <w:rFonts w:ascii="Arial" w:eastAsiaTheme="majorEastAsia" w:hAnsi="Arial" w:cs="Arial"/>
          <w:sz w:val="22"/>
          <w:szCs w:val="22"/>
        </w:rPr>
      </w:pPr>
      <w:r w:rsidRPr="00EA7D68">
        <w:rPr>
          <w:rFonts w:ascii="Arial" w:hAnsi="Arial" w:cs="Arial"/>
          <w:sz w:val="22"/>
          <w:szCs w:val="22"/>
        </w:rPr>
        <w:t xml:space="preserve">Email: </w:t>
      </w:r>
      <w:hyperlink r:id="rId8" w:history="1">
        <w:r w:rsidRPr="00EA7D68">
          <w:rPr>
            <w:rStyle w:val="a3"/>
            <w:rFonts w:ascii="Arial" w:eastAsiaTheme="majorEastAsia" w:hAnsi="Arial" w:cs="Arial"/>
            <w:sz w:val="22"/>
            <w:szCs w:val="22"/>
          </w:rPr>
          <w:t>Schrodi@wisc.edu</w:t>
        </w:r>
      </w:hyperlink>
    </w:p>
    <w:p w:rsidR="00F866BB" w:rsidRPr="00EA7D68"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p>
    <w:p w:rsidR="00F866BB" w:rsidRPr="00EA7D68" w:rsidRDefault="00F866BB" w:rsidP="00760AF3">
      <w:pPr>
        <w:jc w:val="both"/>
        <w:rPr>
          <w:rFonts w:ascii="Arial" w:hAnsi="Arial" w:cs="Arial"/>
          <w:sz w:val="22"/>
          <w:szCs w:val="22"/>
        </w:rPr>
      </w:pPr>
    </w:p>
    <w:p w:rsidR="00F866BB" w:rsidRDefault="00F866BB" w:rsidP="00E94405">
      <w:pPr>
        <w:pStyle w:val="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Abstract</w:t>
      </w:r>
    </w:p>
    <w:p w:rsidR="00F866BB" w:rsidRDefault="00F866BB" w:rsidP="00BC4485">
      <w:pPr>
        <w:spacing w:line="360" w:lineRule="auto"/>
        <w:jc w:val="both"/>
        <w:rPr>
          <w:rFonts w:ascii="Arial" w:hAnsi="Arial" w:cs="Arial"/>
          <w:sz w:val="22"/>
          <w:szCs w:val="22"/>
        </w:rPr>
      </w:pPr>
      <w:r>
        <w:rPr>
          <w:rFonts w:ascii="Arial" w:hAnsi="Arial" w:cs="Arial"/>
          <w:sz w:val="22"/>
          <w:szCs w:val="22"/>
        </w:rPr>
        <w:t xml:space="preserve">Standard analyses applied to genome-wide association data </w:t>
      </w:r>
      <w:r w:rsidRPr="00EA7D68">
        <w:rPr>
          <w:rFonts w:ascii="Arial" w:hAnsi="Arial" w:cs="Arial"/>
          <w:sz w:val="22"/>
          <w:szCs w:val="22"/>
        </w:rPr>
        <w:t xml:space="preserve">are </w:t>
      </w:r>
      <w:proofErr w:type="gramStart"/>
      <w:r w:rsidRPr="00EA7D68">
        <w:rPr>
          <w:rFonts w:ascii="Arial" w:hAnsi="Arial" w:cs="Arial"/>
          <w:sz w:val="22"/>
          <w:szCs w:val="22"/>
        </w:rPr>
        <w:t>well-designed</w:t>
      </w:r>
      <w:proofErr w:type="gramEnd"/>
      <w:r w:rsidRPr="00EA7D68">
        <w:rPr>
          <w:rFonts w:ascii="Arial" w:hAnsi="Arial" w:cs="Arial"/>
          <w:sz w:val="22"/>
          <w:szCs w:val="22"/>
        </w:rPr>
        <w:t xml:space="preserve"> to detect additive effects of moderate strength</w:t>
      </w:r>
      <w:r>
        <w:rPr>
          <w:rFonts w:ascii="Arial" w:hAnsi="Arial" w:cs="Arial"/>
          <w:sz w:val="22"/>
          <w:szCs w:val="22"/>
        </w:rPr>
        <w:t xml:space="preserve">. However, the power for standard GWAS analyses to identify effects from recessive </w:t>
      </w:r>
      <w:proofErr w:type="spellStart"/>
      <w:r>
        <w:rPr>
          <w:rFonts w:ascii="Arial" w:hAnsi="Arial" w:cs="Arial"/>
          <w:sz w:val="22"/>
          <w:szCs w:val="22"/>
        </w:rPr>
        <w:t>diplotypes</w:t>
      </w:r>
      <w:proofErr w:type="spellEnd"/>
      <w:r>
        <w:rPr>
          <w:rFonts w:ascii="Arial" w:hAnsi="Arial" w:cs="Arial"/>
          <w:sz w:val="22"/>
          <w:szCs w:val="22"/>
        </w:rPr>
        <w:t xml:space="preserve"> is not typically high. We proposed </w:t>
      </w:r>
      <w:r w:rsidR="00880D04">
        <w:rPr>
          <w:rFonts w:ascii="Arial" w:hAnsi="Arial" w:cs="Arial"/>
          <w:sz w:val="22"/>
          <w:szCs w:val="22"/>
        </w:rPr>
        <w:t xml:space="preserve">and conducted </w:t>
      </w:r>
      <w:r>
        <w:rPr>
          <w:rFonts w:ascii="Arial" w:hAnsi="Arial" w:cs="Arial"/>
          <w:sz w:val="22"/>
          <w:szCs w:val="22"/>
        </w:rPr>
        <w:t xml:space="preserve">a </w:t>
      </w:r>
      <w:r w:rsidRPr="00EA7D68">
        <w:rPr>
          <w:rFonts w:ascii="Arial" w:hAnsi="Arial" w:cs="Arial"/>
          <w:sz w:val="22"/>
          <w:szCs w:val="22"/>
        </w:rPr>
        <w:t>gene-based</w:t>
      </w:r>
      <w:r>
        <w:rPr>
          <w:rFonts w:ascii="Arial" w:hAnsi="Arial" w:cs="Arial"/>
          <w:sz w:val="22"/>
          <w:szCs w:val="22"/>
        </w:rPr>
        <w:t xml:space="preserve"> </w:t>
      </w:r>
      <w:r w:rsidRPr="00EA7D68">
        <w:rPr>
          <w:rFonts w:ascii="Arial" w:hAnsi="Arial" w:cs="Arial"/>
          <w:sz w:val="22"/>
          <w:szCs w:val="22"/>
        </w:rPr>
        <w:t>compound heterozygosity</w:t>
      </w:r>
      <w:r>
        <w:rPr>
          <w:rFonts w:ascii="Arial" w:hAnsi="Arial" w:cs="Arial"/>
          <w:sz w:val="22"/>
          <w:szCs w:val="22"/>
        </w:rPr>
        <w:t xml:space="preserve"> test to </w:t>
      </w:r>
      <w:r w:rsidRPr="00EA7D68">
        <w:rPr>
          <w:rFonts w:ascii="Arial" w:hAnsi="Arial" w:cs="Arial"/>
          <w:sz w:val="22"/>
          <w:szCs w:val="22"/>
        </w:rPr>
        <w:t>reveal additional genes underly</w:t>
      </w:r>
      <w:r w:rsidR="00880D04">
        <w:rPr>
          <w:rFonts w:ascii="Arial" w:hAnsi="Arial" w:cs="Arial"/>
          <w:sz w:val="22"/>
          <w:szCs w:val="22"/>
        </w:rPr>
        <w:t>ing complex diseases</w:t>
      </w:r>
      <w:r>
        <w:rPr>
          <w:rFonts w:ascii="Arial" w:hAnsi="Arial" w:cs="Arial"/>
          <w:sz w:val="22"/>
          <w:szCs w:val="22"/>
        </w:rPr>
        <w:t>. With this</w:t>
      </w:r>
      <w:r w:rsidRPr="009F00AD">
        <w:rPr>
          <w:rFonts w:ascii="Arial" w:hAnsi="Arial" w:cs="Arial"/>
          <w:sz w:val="22"/>
          <w:szCs w:val="22"/>
        </w:rPr>
        <w:t xml:space="preserve"> approach</w:t>
      </w:r>
      <w:r w:rsidR="00880D04">
        <w:rPr>
          <w:rFonts w:ascii="Arial" w:hAnsi="Arial" w:cs="Arial"/>
          <w:sz w:val="22"/>
          <w:szCs w:val="22"/>
        </w:rPr>
        <w:t xml:space="preserve"> applied to iron overload</w:t>
      </w:r>
      <w:r w:rsidRPr="009F00AD">
        <w:rPr>
          <w:rFonts w:ascii="Arial" w:hAnsi="Arial" w:cs="Arial"/>
          <w:sz w:val="22"/>
          <w:szCs w:val="22"/>
        </w:rPr>
        <w:t xml:space="preserve">, a strong association signal </w:t>
      </w:r>
      <w:proofErr w:type="gramStart"/>
      <w:r>
        <w:rPr>
          <w:rFonts w:ascii="Arial" w:hAnsi="Arial" w:cs="Arial"/>
          <w:sz w:val="22"/>
          <w:szCs w:val="22"/>
        </w:rPr>
        <w:t>was identified</w:t>
      </w:r>
      <w:proofErr w:type="gramEnd"/>
      <w:r>
        <w:rPr>
          <w:rFonts w:ascii="Arial" w:hAnsi="Arial" w:cs="Arial"/>
          <w:sz w:val="22"/>
          <w:szCs w:val="22"/>
        </w:rPr>
        <w:t xml:space="preserve"> </w:t>
      </w:r>
      <w:r w:rsidRPr="009F00AD">
        <w:rPr>
          <w:rFonts w:ascii="Arial" w:hAnsi="Arial" w:cs="Arial"/>
          <w:sz w:val="22"/>
          <w:szCs w:val="22"/>
        </w:rPr>
        <w:t xml:space="preserve">between the fibroblast growth </w:t>
      </w:r>
      <w:r>
        <w:rPr>
          <w:rFonts w:ascii="Arial" w:hAnsi="Arial" w:cs="Arial"/>
          <w:sz w:val="22"/>
          <w:szCs w:val="22"/>
        </w:rPr>
        <w:t xml:space="preserve">factor-encoding gene, </w:t>
      </w:r>
      <w:r w:rsidRPr="00705046">
        <w:rPr>
          <w:rFonts w:ascii="Arial" w:hAnsi="Arial" w:cs="Arial"/>
          <w:i/>
          <w:sz w:val="22"/>
          <w:szCs w:val="22"/>
        </w:rPr>
        <w:t>FGF6</w:t>
      </w:r>
      <w:r>
        <w:rPr>
          <w:rFonts w:ascii="Arial" w:hAnsi="Arial" w:cs="Arial"/>
          <w:i/>
          <w:sz w:val="22"/>
          <w:szCs w:val="22"/>
        </w:rPr>
        <w:t>,</w:t>
      </w:r>
      <w:r>
        <w:rPr>
          <w:rFonts w:ascii="Arial" w:hAnsi="Arial" w:cs="Arial"/>
          <w:sz w:val="22"/>
          <w:szCs w:val="22"/>
        </w:rPr>
        <w:t xml:space="preserve"> and h</w:t>
      </w:r>
      <w:r w:rsidR="00880D04">
        <w:rPr>
          <w:rFonts w:ascii="Arial" w:hAnsi="Arial" w:cs="Arial"/>
          <w:sz w:val="22"/>
          <w:szCs w:val="22"/>
        </w:rPr>
        <w:t xml:space="preserve">emochromatosis </w:t>
      </w:r>
      <w:r>
        <w:rPr>
          <w:rFonts w:ascii="Arial" w:hAnsi="Arial" w:cs="Arial"/>
          <w:sz w:val="22"/>
          <w:szCs w:val="22"/>
        </w:rPr>
        <w:t>in the central Wisconsin population. Functional validation showed</w:t>
      </w:r>
      <w:r w:rsidRPr="00D95E9E">
        <w:rPr>
          <w:rFonts w:ascii="Arial" w:hAnsi="Arial" w:cs="Arial"/>
          <w:sz w:val="22"/>
          <w:szCs w:val="22"/>
        </w:rPr>
        <w:t xml:space="preserve"> FGF</w:t>
      </w:r>
      <w:r>
        <w:rPr>
          <w:rFonts w:ascii="Arial" w:hAnsi="Arial" w:cs="Arial"/>
          <w:sz w:val="22"/>
          <w:szCs w:val="22"/>
        </w:rPr>
        <w:t>-</w:t>
      </w:r>
      <w:r w:rsidRPr="00D95E9E">
        <w:rPr>
          <w:rFonts w:ascii="Arial" w:hAnsi="Arial" w:cs="Arial"/>
          <w:sz w:val="22"/>
          <w:szCs w:val="22"/>
        </w:rPr>
        <w:t>6</w:t>
      </w:r>
      <w:r>
        <w:rPr>
          <w:rFonts w:ascii="Arial" w:hAnsi="Arial" w:cs="Arial"/>
          <w:sz w:val="22"/>
          <w:szCs w:val="22"/>
        </w:rPr>
        <w:t xml:space="preserve"> regulates iron </w:t>
      </w:r>
      <w:r w:rsidRPr="00705046">
        <w:rPr>
          <w:rFonts w:ascii="Arial" w:hAnsi="Arial" w:cs="Arial"/>
          <w:sz w:val="22"/>
          <w:szCs w:val="22"/>
        </w:rPr>
        <w:t>homeostasis</w:t>
      </w:r>
      <w:r>
        <w:rPr>
          <w:rFonts w:ascii="Arial" w:hAnsi="Arial" w:cs="Arial"/>
          <w:sz w:val="22"/>
          <w:szCs w:val="22"/>
        </w:rPr>
        <w:t xml:space="preserve"> and induces transcriptional regulation of </w:t>
      </w:r>
      <w:proofErr w:type="spellStart"/>
      <w:r>
        <w:rPr>
          <w:rFonts w:ascii="Arial" w:hAnsi="Arial" w:cs="Arial"/>
          <w:sz w:val="22"/>
          <w:szCs w:val="22"/>
        </w:rPr>
        <w:t>hepcidin</w:t>
      </w:r>
      <w:proofErr w:type="spellEnd"/>
      <w:r>
        <w:rPr>
          <w:rFonts w:ascii="Arial" w:hAnsi="Arial" w:cs="Arial"/>
          <w:sz w:val="22"/>
          <w:szCs w:val="22"/>
        </w:rPr>
        <w:t xml:space="preserve">. Moreover, specific identified </w:t>
      </w:r>
      <w:r w:rsidRPr="00D95E9E">
        <w:rPr>
          <w:rFonts w:ascii="Arial" w:hAnsi="Arial" w:cs="Arial"/>
          <w:i/>
          <w:sz w:val="22"/>
          <w:szCs w:val="22"/>
        </w:rPr>
        <w:t>FGF6</w:t>
      </w:r>
      <w:r>
        <w:rPr>
          <w:rFonts w:ascii="Arial" w:hAnsi="Arial" w:cs="Arial"/>
          <w:sz w:val="22"/>
          <w:szCs w:val="22"/>
        </w:rPr>
        <w:t xml:space="preserve"> variants differentially </w:t>
      </w:r>
      <w:proofErr w:type="gramStart"/>
      <w:r>
        <w:rPr>
          <w:rFonts w:ascii="Arial" w:hAnsi="Arial" w:cs="Arial"/>
          <w:sz w:val="22"/>
          <w:szCs w:val="22"/>
        </w:rPr>
        <w:t>impact</w:t>
      </w:r>
      <w:proofErr w:type="gramEnd"/>
      <w:r>
        <w:rPr>
          <w:rFonts w:ascii="Arial" w:hAnsi="Arial" w:cs="Arial"/>
          <w:sz w:val="22"/>
          <w:szCs w:val="22"/>
        </w:rPr>
        <w:t xml:space="preserve"> iron metabolism. In addition, </w:t>
      </w:r>
      <w:r w:rsidRPr="00A73230">
        <w:rPr>
          <w:rFonts w:ascii="Arial" w:hAnsi="Arial" w:cs="Arial"/>
          <w:sz w:val="22"/>
          <w:szCs w:val="22"/>
        </w:rPr>
        <w:t>FGF6</w:t>
      </w:r>
      <w:r>
        <w:rPr>
          <w:rFonts w:ascii="Arial" w:hAnsi="Arial" w:cs="Arial"/>
          <w:sz w:val="22"/>
          <w:szCs w:val="22"/>
        </w:rPr>
        <w:t xml:space="preserve"> downregulation correlated with iron metabolism dysfunction in systemic sclerosis and cancer cells. Using the recessive </w:t>
      </w:r>
      <w:proofErr w:type="spellStart"/>
      <w:r>
        <w:rPr>
          <w:rFonts w:ascii="Arial" w:hAnsi="Arial" w:cs="Arial"/>
          <w:sz w:val="22"/>
          <w:szCs w:val="22"/>
        </w:rPr>
        <w:t>diplotype</w:t>
      </w:r>
      <w:proofErr w:type="spellEnd"/>
      <w:r>
        <w:rPr>
          <w:rFonts w:ascii="Arial" w:hAnsi="Arial" w:cs="Arial"/>
          <w:sz w:val="22"/>
          <w:szCs w:val="22"/>
        </w:rPr>
        <w:t xml:space="preserve"> approach revealed </w:t>
      </w:r>
      <w:r w:rsidR="00E52F76">
        <w:rPr>
          <w:rFonts w:ascii="Arial" w:hAnsi="Arial" w:cs="Arial"/>
          <w:sz w:val="22"/>
          <w:szCs w:val="22"/>
        </w:rPr>
        <w:t xml:space="preserve">a </w:t>
      </w:r>
      <w:proofErr w:type="gramStart"/>
      <w:r>
        <w:rPr>
          <w:rFonts w:ascii="Arial" w:hAnsi="Arial" w:cs="Arial"/>
          <w:sz w:val="22"/>
          <w:szCs w:val="22"/>
        </w:rPr>
        <w:t xml:space="preserve">novel susceptibility </w:t>
      </w:r>
      <w:r w:rsidR="00E52F76">
        <w:rPr>
          <w:rFonts w:ascii="Arial" w:hAnsi="Arial" w:cs="Arial"/>
          <w:sz w:val="22"/>
          <w:szCs w:val="22"/>
        </w:rPr>
        <w:t>hemochromatosis gene</w:t>
      </w:r>
      <w:proofErr w:type="gramEnd"/>
      <w:r>
        <w:rPr>
          <w:rFonts w:ascii="Arial" w:hAnsi="Arial" w:cs="Arial"/>
          <w:sz w:val="22"/>
          <w:szCs w:val="22"/>
        </w:rPr>
        <w:t xml:space="preserve"> and has extended our understanding of the mechanisms involved in iron metabolism. </w:t>
      </w:r>
    </w:p>
    <w:p w:rsidR="00F866BB" w:rsidRDefault="00F866BB" w:rsidP="00BC4485">
      <w:pPr>
        <w:jc w:val="both"/>
        <w:rPr>
          <w:rFonts w:ascii="Arial" w:hAnsi="Arial" w:cs="Arial"/>
          <w:sz w:val="22"/>
          <w:szCs w:val="22"/>
        </w:rPr>
      </w:pPr>
    </w:p>
    <w:p w:rsidR="00880D04" w:rsidRDefault="00880D04" w:rsidP="00BC4485">
      <w:pPr>
        <w:jc w:val="both"/>
        <w:rPr>
          <w:rFonts w:ascii="Arial" w:hAnsi="Arial" w:cs="Arial"/>
          <w:sz w:val="22"/>
          <w:szCs w:val="22"/>
        </w:rPr>
      </w:pPr>
    </w:p>
    <w:p w:rsidR="00F866BB" w:rsidRPr="002B5F03" w:rsidRDefault="00880D04" w:rsidP="00BC4485">
      <w:pPr>
        <w:jc w:val="both"/>
        <w:rPr>
          <w:rFonts w:ascii="Arial" w:hAnsi="Arial" w:cs="Arial"/>
          <w:b/>
          <w:sz w:val="22"/>
          <w:szCs w:val="22"/>
        </w:rPr>
      </w:pPr>
      <w:r w:rsidRPr="00880D04">
        <w:rPr>
          <w:rFonts w:ascii="Arial" w:hAnsi="Arial" w:cs="Arial"/>
          <w:b/>
          <w:sz w:val="22"/>
          <w:szCs w:val="22"/>
        </w:rPr>
        <w:t>Key Points</w:t>
      </w:r>
    </w:p>
    <w:p w:rsidR="00F866BB" w:rsidRDefault="00F866BB" w:rsidP="00BC4485">
      <w:pPr>
        <w:jc w:val="both"/>
        <w:rPr>
          <w:rFonts w:ascii="Arial" w:hAnsi="Arial" w:cs="Arial"/>
          <w:sz w:val="22"/>
          <w:szCs w:val="22"/>
        </w:rPr>
      </w:pPr>
    </w:p>
    <w:p w:rsidR="00965451" w:rsidRDefault="00965451" w:rsidP="00ED533C">
      <w:pPr>
        <w:pStyle w:val="a4"/>
        <w:numPr>
          <w:ilvl w:val="0"/>
          <w:numId w:val="7"/>
        </w:numPr>
        <w:jc w:val="both"/>
        <w:rPr>
          <w:rFonts w:ascii="Arial" w:hAnsi="Arial" w:cs="Arial"/>
          <w:sz w:val="22"/>
          <w:szCs w:val="22"/>
        </w:rPr>
      </w:pPr>
      <w:r>
        <w:rPr>
          <w:rFonts w:ascii="Arial" w:hAnsi="Arial" w:cs="Arial"/>
          <w:sz w:val="22"/>
          <w:szCs w:val="22"/>
        </w:rPr>
        <w:t xml:space="preserve">An exome scan for recessive effects reveals </w:t>
      </w:r>
      <w:r w:rsidRPr="00965451">
        <w:rPr>
          <w:rFonts w:ascii="Arial" w:hAnsi="Arial" w:cs="Arial"/>
          <w:i/>
          <w:sz w:val="22"/>
          <w:szCs w:val="22"/>
        </w:rPr>
        <w:t>FGF6</w:t>
      </w:r>
      <w:r>
        <w:rPr>
          <w:rFonts w:ascii="Arial" w:hAnsi="Arial" w:cs="Arial"/>
          <w:sz w:val="22"/>
          <w:szCs w:val="22"/>
        </w:rPr>
        <w:t xml:space="preserve"> as a hemochromatosis susceptibility gene.</w:t>
      </w:r>
    </w:p>
    <w:p w:rsidR="00965451" w:rsidRDefault="00965451" w:rsidP="00965451">
      <w:pPr>
        <w:pStyle w:val="a4"/>
        <w:jc w:val="both"/>
        <w:rPr>
          <w:rFonts w:ascii="Arial" w:hAnsi="Arial" w:cs="Arial"/>
          <w:sz w:val="22"/>
          <w:szCs w:val="22"/>
        </w:rPr>
      </w:pPr>
    </w:p>
    <w:p w:rsidR="00F866BB" w:rsidRDefault="002A0941" w:rsidP="00ED533C">
      <w:pPr>
        <w:pStyle w:val="a4"/>
        <w:numPr>
          <w:ilvl w:val="0"/>
          <w:numId w:val="7"/>
        </w:numPr>
        <w:jc w:val="both"/>
        <w:rPr>
          <w:rFonts w:ascii="Arial" w:hAnsi="Arial" w:cs="Arial"/>
          <w:sz w:val="22"/>
          <w:szCs w:val="22"/>
        </w:rPr>
      </w:pPr>
      <w:r>
        <w:rPr>
          <w:rFonts w:ascii="Arial" w:hAnsi="Arial" w:cs="Arial"/>
          <w:sz w:val="22"/>
          <w:szCs w:val="22"/>
        </w:rPr>
        <w:t>FGF-6 decreases ferrous iron uptake in liver cells</w:t>
      </w:r>
      <w:r w:rsidR="00965451">
        <w:rPr>
          <w:rFonts w:ascii="Arial" w:hAnsi="Arial" w:cs="Arial"/>
          <w:sz w:val="22"/>
          <w:szCs w:val="22"/>
        </w:rPr>
        <w:t xml:space="preserve"> and induces increased </w:t>
      </w:r>
      <w:proofErr w:type="spellStart"/>
      <w:r w:rsidR="00965451">
        <w:rPr>
          <w:rFonts w:ascii="Arial" w:hAnsi="Arial" w:cs="Arial"/>
          <w:sz w:val="22"/>
          <w:szCs w:val="22"/>
        </w:rPr>
        <w:t>hepcidin</w:t>
      </w:r>
      <w:proofErr w:type="spellEnd"/>
      <w:r w:rsidR="00965451">
        <w:rPr>
          <w:rFonts w:ascii="Arial" w:hAnsi="Arial" w:cs="Arial"/>
          <w:sz w:val="22"/>
          <w:szCs w:val="22"/>
        </w:rPr>
        <w:t xml:space="preserve"> expression.</w:t>
      </w:r>
    </w:p>
    <w:p w:rsidR="002A0941" w:rsidRDefault="002A0941" w:rsidP="002A0941">
      <w:pPr>
        <w:pStyle w:val="a4"/>
        <w:jc w:val="both"/>
        <w:rPr>
          <w:rFonts w:ascii="Arial" w:hAnsi="Arial" w:cs="Arial"/>
          <w:sz w:val="22"/>
          <w:szCs w:val="22"/>
        </w:rPr>
      </w:pPr>
    </w:p>
    <w:p w:rsidR="002A0941" w:rsidRPr="00965451" w:rsidRDefault="002A0941" w:rsidP="00965451">
      <w:pPr>
        <w:jc w:val="both"/>
        <w:rPr>
          <w:rFonts w:ascii="Arial" w:hAnsi="Arial" w:cs="Arial"/>
          <w:sz w:val="22"/>
          <w:szCs w:val="22"/>
        </w:rPr>
      </w:pPr>
    </w:p>
    <w:p w:rsidR="00F866BB" w:rsidRDefault="00F866BB" w:rsidP="00BC4485">
      <w:pPr>
        <w:jc w:val="both"/>
        <w:rPr>
          <w:lang w:eastAsia="zh-CN"/>
        </w:rPr>
      </w:pPr>
    </w:p>
    <w:p w:rsidR="00F866BB" w:rsidRDefault="00F866BB" w:rsidP="00BC4485">
      <w:pPr>
        <w:jc w:val="both"/>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F866BB" w:rsidRDefault="00F866BB" w:rsidP="00F9020D">
      <w:pPr>
        <w:rPr>
          <w:lang w:eastAsia="zh-CN"/>
        </w:rPr>
      </w:pPr>
    </w:p>
    <w:p w:rsidR="00E52F76" w:rsidRPr="00E52F76" w:rsidRDefault="00F866BB" w:rsidP="00FB7618">
      <w:pPr>
        <w:spacing w:line="360" w:lineRule="auto"/>
        <w:jc w:val="both"/>
        <w:rPr>
          <w:rFonts w:ascii="Arial" w:hAnsi="Arial" w:cs="Arial"/>
          <w:b/>
          <w:sz w:val="22"/>
          <w:szCs w:val="22"/>
        </w:rPr>
      </w:pPr>
      <w:r w:rsidRPr="007B2A82">
        <w:rPr>
          <w:rFonts w:ascii="Arial" w:hAnsi="Arial" w:cs="Arial"/>
          <w:b/>
          <w:sz w:val="22"/>
          <w:szCs w:val="22"/>
        </w:rPr>
        <w:t>Introduction</w:t>
      </w:r>
    </w:p>
    <w:p w:rsidR="00D61BC4" w:rsidRDefault="00D61BC4" w:rsidP="00FB7618">
      <w:pPr>
        <w:spacing w:line="360" w:lineRule="auto"/>
        <w:jc w:val="both"/>
        <w:rPr>
          <w:rFonts w:ascii="Arial" w:hAnsi="Arial" w:cs="Arial"/>
          <w:sz w:val="22"/>
          <w:szCs w:val="22"/>
        </w:rPr>
      </w:pPr>
    </w:p>
    <w:p w:rsidR="00F866BB" w:rsidRPr="00EA7D68" w:rsidRDefault="00F866BB" w:rsidP="00FB7618">
      <w:pPr>
        <w:spacing w:line="360" w:lineRule="auto"/>
        <w:jc w:val="both"/>
        <w:rPr>
          <w:rFonts w:ascii="Arial" w:hAnsi="Arial" w:cs="Arial"/>
          <w:sz w:val="22"/>
          <w:szCs w:val="22"/>
        </w:rPr>
      </w:pPr>
      <w:r w:rsidRPr="00EA7D68">
        <w:rPr>
          <w:rFonts w:ascii="Arial" w:hAnsi="Arial" w:cs="Arial"/>
          <w:sz w:val="22"/>
          <w:szCs w:val="22"/>
        </w:rPr>
        <w:t xml:space="preserve">Genome-wide Association Studies (GWAS) are </w:t>
      </w:r>
      <w:proofErr w:type="gramStart"/>
      <w:r w:rsidRPr="00EA7D68">
        <w:rPr>
          <w:rFonts w:ascii="Arial" w:hAnsi="Arial" w:cs="Arial"/>
          <w:sz w:val="22"/>
          <w:szCs w:val="22"/>
        </w:rPr>
        <w:t>well-designed</w:t>
      </w:r>
      <w:proofErr w:type="gramEnd"/>
      <w:r w:rsidRPr="00EA7D68">
        <w:rPr>
          <w:rFonts w:ascii="Arial" w:hAnsi="Arial" w:cs="Arial"/>
          <w:sz w:val="22"/>
          <w:szCs w:val="22"/>
        </w:rPr>
        <w:t xml:space="preserve"> to det</w:t>
      </w:r>
      <w:r>
        <w:rPr>
          <w:rFonts w:ascii="Arial" w:hAnsi="Arial" w:cs="Arial"/>
          <w:sz w:val="22"/>
          <w:szCs w:val="22"/>
        </w:rPr>
        <w:t>ect additive effects of modest effect sizes</w:t>
      </w:r>
      <w:r w:rsidRPr="00EA7D68">
        <w:rPr>
          <w:rFonts w:ascii="Arial" w:hAnsi="Arial" w:cs="Arial"/>
          <w:sz w:val="22"/>
          <w:szCs w:val="22"/>
        </w:rPr>
        <w:t xml:space="preserve">. We hypothesized that gene-based tests sensitive to </w:t>
      </w:r>
      <w:r>
        <w:rPr>
          <w:rFonts w:ascii="Arial" w:hAnsi="Arial" w:cs="Arial"/>
          <w:sz w:val="22"/>
          <w:szCs w:val="22"/>
        </w:rPr>
        <w:t xml:space="preserve">recessive </w:t>
      </w:r>
      <w:proofErr w:type="spellStart"/>
      <w:r>
        <w:rPr>
          <w:rFonts w:ascii="Arial" w:hAnsi="Arial" w:cs="Arial"/>
          <w:sz w:val="22"/>
          <w:szCs w:val="22"/>
        </w:rPr>
        <w:t>diplotypes</w:t>
      </w:r>
      <w:proofErr w:type="spellEnd"/>
      <w:r>
        <w:rPr>
          <w:rFonts w:ascii="Arial" w:hAnsi="Arial" w:cs="Arial"/>
          <w:sz w:val="22"/>
          <w:szCs w:val="22"/>
        </w:rPr>
        <w:t>—including recessive single site effects and compound heterozygosity—</w:t>
      </w:r>
      <w:r w:rsidRPr="00EA7D68">
        <w:rPr>
          <w:rFonts w:ascii="Arial" w:hAnsi="Arial" w:cs="Arial"/>
          <w:sz w:val="22"/>
          <w:szCs w:val="22"/>
        </w:rPr>
        <w:t>may reveal additional genes underlying complex disease</w:t>
      </w:r>
      <w:r>
        <w:rPr>
          <w:rFonts w:ascii="Arial" w:hAnsi="Arial" w:cs="Arial"/>
          <w:sz w:val="22"/>
          <w:szCs w:val="22"/>
        </w:rPr>
        <w:t xml:space="preserve">s. Carrying variants conferring a </w:t>
      </w:r>
      <w:r w:rsidRPr="00EA7D68">
        <w:rPr>
          <w:rFonts w:ascii="Arial" w:hAnsi="Arial" w:cs="Arial"/>
          <w:sz w:val="22"/>
          <w:szCs w:val="22"/>
        </w:rPr>
        <w:t xml:space="preserve">compromised function on both homologous chromosomes </w:t>
      </w:r>
      <w:r>
        <w:rPr>
          <w:rFonts w:ascii="Arial" w:hAnsi="Arial" w:cs="Arial"/>
          <w:sz w:val="22"/>
          <w:szCs w:val="22"/>
        </w:rPr>
        <w:t xml:space="preserve">is likely to </w:t>
      </w:r>
      <w:r w:rsidRPr="00EA7D68">
        <w:rPr>
          <w:rFonts w:ascii="Arial" w:hAnsi="Arial" w:cs="Arial"/>
          <w:sz w:val="22"/>
          <w:szCs w:val="22"/>
        </w:rPr>
        <w:t>impact molecular physiological states.</w:t>
      </w:r>
      <w:r>
        <w:rPr>
          <w:rFonts w:ascii="Arial" w:hAnsi="Arial" w:cs="Arial"/>
          <w:sz w:val="22"/>
          <w:szCs w:val="22"/>
        </w:rPr>
        <w:t xml:space="preserve"> D</w:t>
      </w:r>
      <w:r w:rsidRPr="00EA7D68">
        <w:rPr>
          <w:rFonts w:ascii="Arial" w:hAnsi="Arial" w:cs="Arial"/>
          <w:sz w:val="22"/>
          <w:szCs w:val="22"/>
        </w:rPr>
        <w:t>eep sequencing studies have conclusively shown a vast reservoir of rare variants segregating in human populations.</w:t>
      </w:r>
      <w:r w:rsidRPr="00DD6926">
        <w:rPr>
          <w:rFonts w:ascii="Arial" w:hAnsi="Arial" w:cs="Arial"/>
          <w:noProof/>
          <w:sz w:val="22"/>
          <w:szCs w:val="22"/>
          <w:vertAlign w:val="superscript"/>
        </w:rPr>
        <w:t>1</w:t>
      </w:r>
      <w:r w:rsidRPr="00EA7D68">
        <w:rPr>
          <w:rFonts w:ascii="Arial" w:hAnsi="Arial" w:cs="Arial"/>
          <w:sz w:val="22"/>
          <w:szCs w:val="22"/>
        </w:rPr>
        <w:t xml:space="preserve"> </w:t>
      </w:r>
      <w:proofErr w:type="gramStart"/>
      <w:r>
        <w:rPr>
          <w:rFonts w:ascii="Arial" w:hAnsi="Arial" w:cs="Arial"/>
          <w:sz w:val="22"/>
          <w:szCs w:val="22"/>
        </w:rPr>
        <w:t>Rare</w:t>
      </w:r>
      <w:proofErr w:type="gramEnd"/>
      <w:r>
        <w:rPr>
          <w:rFonts w:ascii="Arial" w:hAnsi="Arial" w:cs="Arial"/>
          <w:sz w:val="22"/>
          <w:szCs w:val="22"/>
        </w:rPr>
        <w:t xml:space="preserve"> variants in functional categories (e.g., missense, regulatory motifs) may generate pathogenic effects through recessively-acting </w:t>
      </w:r>
      <w:proofErr w:type="spellStart"/>
      <w:r>
        <w:rPr>
          <w:rFonts w:ascii="Arial" w:hAnsi="Arial" w:cs="Arial"/>
          <w:sz w:val="22"/>
          <w:szCs w:val="22"/>
        </w:rPr>
        <w:t>diplotypes</w:t>
      </w:r>
      <w:proofErr w:type="spellEnd"/>
      <w:r>
        <w:rPr>
          <w:rFonts w:ascii="Arial" w:hAnsi="Arial" w:cs="Arial"/>
          <w:sz w:val="22"/>
          <w:szCs w:val="22"/>
        </w:rPr>
        <w:t xml:space="preserve">, and such effects are apt to remain concealed from standard GWAS analyses. </w:t>
      </w:r>
      <w:r w:rsidRPr="00EA7D68">
        <w:rPr>
          <w:rFonts w:ascii="Arial" w:hAnsi="Arial" w:cs="Arial"/>
          <w:sz w:val="22"/>
          <w:szCs w:val="22"/>
        </w:rPr>
        <w:t xml:space="preserve">Simple power calculations show that </w:t>
      </w:r>
      <w:r>
        <w:rPr>
          <w:rFonts w:ascii="Arial" w:hAnsi="Arial" w:cs="Arial"/>
          <w:sz w:val="22"/>
          <w:szCs w:val="22"/>
        </w:rPr>
        <w:t xml:space="preserve">recessive </w:t>
      </w:r>
      <w:proofErr w:type="spellStart"/>
      <w:r>
        <w:rPr>
          <w:rFonts w:ascii="Arial" w:hAnsi="Arial" w:cs="Arial"/>
          <w:sz w:val="22"/>
          <w:szCs w:val="22"/>
        </w:rPr>
        <w:t>diplotype</w:t>
      </w:r>
      <w:proofErr w:type="spellEnd"/>
      <w:r>
        <w:rPr>
          <w:rFonts w:ascii="Arial" w:hAnsi="Arial" w:cs="Arial"/>
          <w:sz w:val="22"/>
          <w:szCs w:val="22"/>
        </w:rPr>
        <w:t xml:space="preserve"> inheritance</w:t>
      </w:r>
      <w:r w:rsidRPr="00EA7D68">
        <w:rPr>
          <w:rFonts w:ascii="Arial" w:hAnsi="Arial" w:cs="Arial"/>
          <w:sz w:val="22"/>
          <w:szCs w:val="22"/>
        </w:rPr>
        <w:t xml:space="preserve"> produce</w:t>
      </w:r>
      <w:r>
        <w:rPr>
          <w:rFonts w:ascii="Arial" w:hAnsi="Arial" w:cs="Arial"/>
          <w:sz w:val="22"/>
          <w:szCs w:val="22"/>
        </w:rPr>
        <w:t xml:space="preserve">s </w:t>
      </w:r>
      <w:r w:rsidRPr="00EA7D68">
        <w:rPr>
          <w:rFonts w:ascii="Arial" w:hAnsi="Arial" w:cs="Arial"/>
          <w:sz w:val="22"/>
          <w:szCs w:val="22"/>
        </w:rPr>
        <w:t>signals that are difficult for standard GWAS methods to discover</w:t>
      </w:r>
      <w:r>
        <w:rPr>
          <w:rFonts w:ascii="Arial" w:hAnsi="Arial" w:cs="Arial"/>
          <w:sz w:val="22"/>
          <w:szCs w:val="22"/>
        </w:rPr>
        <w:t xml:space="preserve"> (</w:t>
      </w:r>
      <w:r w:rsidRPr="00D15DB0">
        <w:rPr>
          <w:rFonts w:ascii="Arial" w:hAnsi="Arial" w:cs="Arial"/>
          <w:b/>
          <w:color w:val="1F497D" w:themeColor="text2"/>
          <w:sz w:val="22"/>
          <w:szCs w:val="22"/>
        </w:rPr>
        <w:t>S</w:t>
      </w:r>
      <w:r>
        <w:rPr>
          <w:rFonts w:ascii="Arial" w:hAnsi="Arial" w:cs="Arial"/>
          <w:b/>
          <w:color w:val="1F497D" w:themeColor="text2"/>
          <w:sz w:val="22"/>
          <w:szCs w:val="22"/>
        </w:rPr>
        <w:t>upplementary</w:t>
      </w:r>
      <w:r w:rsidRPr="00D15DB0">
        <w:rPr>
          <w:rFonts w:ascii="Arial" w:hAnsi="Arial" w:cs="Arial"/>
          <w:b/>
          <w:color w:val="1F497D" w:themeColor="text2"/>
          <w:sz w:val="22"/>
          <w:szCs w:val="22"/>
        </w:rPr>
        <w:t xml:space="preserve"> Figure 1</w:t>
      </w:r>
      <w:r>
        <w:rPr>
          <w:rFonts w:ascii="Arial" w:hAnsi="Arial" w:cs="Arial"/>
          <w:sz w:val="22"/>
          <w:szCs w:val="22"/>
        </w:rPr>
        <w:t>)</w:t>
      </w:r>
      <w:r w:rsidRPr="00EA7D68">
        <w:rPr>
          <w:rFonts w:ascii="Arial" w:hAnsi="Arial" w:cs="Arial"/>
          <w:sz w:val="22"/>
          <w:szCs w:val="22"/>
        </w:rPr>
        <w:t xml:space="preserve">. </w:t>
      </w:r>
      <w:proofErr w:type="gramStart"/>
      <w:r w:rsidR="00A04588">
        <w:rPr>
          <w:rFonts w:ascii="Arial" w:hAnsi="Arial" w:cs="Arial"/>
          <w:sz w:val="22"/>
          <w:szCs w:val="22"/>
        </w:rPr>
        <w:t>Compound heterozygosity</w:t>
      </w:r>
      <w:r w:rsidRPr="00EA7D68">
        <w:rPr>
          <w:rFonts w:ascii="Arial" w:hAnsi="Arial" w:cs="Arial"/>
          <w:sz w:val="22"/>
          <w:szCs w:val="22"/>
        </w:rPr>
        <w:t xml:space="preserve"> </w:t>
      </w:r>
      <w:r w:rsidR="00A04588">
        <w:rPr>
          <w:rFonts w:ascii="Arial" w:hAnsi="Arial" w:cs="Arial"/>
          <w:sz w:val="22"/>
          <w:szCs w:val="22"/>
        </w:rPr>
        <w:t xml:space="preserve">disease models </w:t>
      </w:r>
      <w:r w:rsidRPr="00EA7D68">
        <w:rPr>
          <w:rFonts w:ascii="Arial" w:hAnsi="Arial" w:cs="Arial"/>
          <w:sz w:val="22"/>
          <w:szCs w:val="22"/>
        </w:rPr>
        <w:t>also enjoy a high degree of biological plausibility, particularly if the alleles confer compromised pr</w:t>
      </w:r>
      <w:r>
        <w:rPr>
          <w:rFonts w:ascii="Arial" w:hAnsi="Arial" w:cs="Arial"/>
          <w:sz w:val="22"/>
          <w:szCs w:val="22"/>
        </w:rPr>
        <w:t>otein function</w:t>
      </w:r>
      <w:r w:rsidRPr="00EA7D68">
        <w:rPr>
          <w:rFonts w:ascii="Arial" w:hAnsi="Arial" w:cs="Arial"/>
          <w:sz w:val="22"/>
          <w:szCs w:val="22"/>
        </w:rPr>
        <w:t>.</w:t>
      </w:r>
      <w:r w:rsidRPr="00DD6926">
        <w:rPr>
          <w:rFonts w:ascii="Arial" w:hAnsi="Arial" w:cs="Arial"/>
          <w:noProof/>
          <w:sz w:val="22"/>
          <w:szCs w:val="22"/>
          <w:vertAlign w:val="superscript"/>
        </w:rPr>
        <w:t>2-5</w:t>
      </w:r>
      <w:r w:rsidRPr="00EA7D68">
        <w:rPr>
          <w:rFonts w:ascii="Arial" w:hAnsi="Arial" w:cs="Arial"/>
          <w:sz w:val="22"/>
          <w:szCs w:val="22"/>
        </w:rPr>
        <w:t xml:space="preserve"> </w:t>
      </w:r>
      <w:r>
        <w:rPr>
          <w:rFonts w:ascii="Arial" w:hAnsi="Arial" w:cs="Arial"/>
          <w:sz w:val="22"/>
          <w:szCs w:val="22"/>
        </w:rPr>
        <w:t>R</w:t>
      </w:r>
      <w:r w:rsidRPr="00EA7D68">
        <w:rPr>
          <w:rFonts w:ascii="Arial" w:hAnsi="Arial" w:cs="Arial"/>
          <w:sz w:val="22"/>
          <w:szCs w:val="22"/>
        </w:rPr>
        <w:t xml:space="preserve">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modes of inheritance a</w:t>
      </w:r>
      <w:r>
        <w:rPr>
          <w:rFonts w:ascii="Arial" w:hAnsi="Arial" w:cs="Arial"/>
          <w:sz w:val="22"/>
          <w:szCs w:val="22"/>
        </w:rPr>
        <w:t xml:space="preserve">re well-established in </w:t>
      </w:r>
      <w:r w:rsidRPr="00EA7D68">
        <w:rPr>
          <w:rFonts w:ascii="Arial" w:hAnsi="Arial" w:cs="Arial"/>
          <w:sz w:val="22"/>
          <w:szCs w:val="22"/>
        </w:rPr>
        <w:t>Mendelian diseases, such as cystic fibrosis</w:t>
      </w:r>
      <w:r w:rsidRPr="00DD6926">
        <w:rPr>
          <w:rFonts w:ascii="Arial" w:hAnsi="Arial" w:cs="Arial"/>
          <w:noProof/>
          <w:sz w:val="22"/>
          <w:szCs w:val="22"/>
          <w:vertAlign w:val="superscript"/>
        </w:rPr>
        <w:t>6</w:t>
      </w:r>
      <w:r w:rsidRPr="00EA7D68">
        <w:rPr>
          <w:rFonts w:ascii="Arial" w:hAnsi="Arial" w:cs="Arial"/>
          <w:sz w:val="22"/>
          <w:szCs w:val="22"/>
        </w:rPr>
        <w:t xml:space="preserve">, </w:t>
      </w:r>
      <w:proofErr w:type="spellStart"/>
      <w:r w:rsidRPr="00EA7D68">
        <w:rPr>
          <w:rFonts w:ascii="Arial" w:hAnsi="Arial" w:cs="Arial"/>
          <w:sz w:val="22"/>
          <w:szCs w:val="22"/>
        </w:rPr>
        <w:t>mevalonic</w:t>
      </w:r>
      <w:proofErr w:type="spellEnd"/>
      <w:r w:rsidRPr="00EA7D68">
        <w:rPr>
          <w:rFonts w:ascii="Arial" w:hAnsi="Arial" w:cs="Arial"/>
          <w:sz w:val="22"/>
          <w:szCs w:val="22"/>
        </w:rPr>
        <w:t xml:space="preserve"> aciduria</w:t>
      </w:r>
      <w:r w:rsidRPr="00DD6926">
        <w:rPr>
          <w:rFonts w:ascii="Arial" w:hAnsi="Arial" w:cs="Arial"/>
          <w:noProof/>
          <w:sz w:val="22"/>
          <w:szCs w:val="22"/>
          <w:vertAlign w:val="superscript"/>
        </w:rPr>
        <w:t>7</w:t>
      </w:r>
      <w:r w:rsidRPr="00EA7D68">
        <w:rPr>
          <w:rFonts w:ascii="Arial" w:hAnsi="Arial" w:cs="Arial"/>
          <w:sz w:val="22"/>
          <w:szCs w:val="22"/>
        </w:rPr>
        <w:t>, beta-thalassemia</w:t>
      </w:r>
      <w:r w:rsidRPr="00DD6926">
        <w:rPr>
          <w:rFonts w:ascii="Arial" w:hAnsi="Arial" w:cs="Arial"/>
          <w:noProof/>
          <w:sz w:val="22"/>
          <w:szCs w:val="22"/>
          <w:vertAlign w:val="superscript"/>
        </w:rPr>
        <w:t>8</w:t>
      </w:r>
      <w:r w:rsidRPr="00EA7D68">
        <w:rPr>
          <w:rFonts w:ascii="Arial" w:hAnsi="Arial" w:cs="Arial"/>
          <w:sz w:val="22"/>
          <w:szCs w:val="22"/>
        </w:rPr>
        <w:t xml:space="preserve"> and </w:t>
      </w:r>
      <w:proofErr w:type="spellStart"/>
      <w:r w:rsidRPr="00EA7D68">
        <w:rPr>
          <w:rFonts w:ascii="Arial" w:hAnsi="Arial" w:cs="Arial"/>
          <w:sz w:val="22"/>
          <w:szCs w:val="22"/>
        </w:rPr>
        <w:t>Niemann</w:t>
      </w:r>
      <w:proofErr w:type="spellEnd"/>
      <w:r w:rsidRPr="00EA7D68">
        <w:rPr>
          <w:rFonts w:ascii="Arial" w:hAnsi="Arial" w:cs="Arial"/>
          <w:sz w:val="22"/>
          <w:szCs w:val="22"/>
        </w:rPr>
        <w:t>-Pick disease.</w:t>
      </w:r>
      <w:r w:rsidRPr="00DD6926">
        <w:rPr>
          <w:rFonts w:ascii="Arial" w:hAnsi="Arial" w:cs="Arial"/>
          <w:noProof/>
          <w:sz w:val="22"/>
          <w:szCs w:val="22"/>
          <w:vertAlign w:val="superscript"/>
        </w:rPr>
        <w:t>9</w:t>
      </w:r>
      <w:r w:rsidRPr="00EA7D68">
        <w:rPr>
          <w:rFonts w:ascii="Arial" w:hAnsi="Arial" w:cs="Arial"/>
          <w:sz w:val="22"/>
          <w:szCs w:val="22"/>
        </w:rPr>
        <w:t xml:space="preserve"> Although not systematically exami</w:t>
      </w:r>
      <w:r>
        <w:rPr>
          <w:rFonts w:ascii="Arial" w:hAnsi="Arial" w:cs="Arial"/>
          <w:sz w:val="22"/>
          <w:szCs w:val="22"/>
        </w:rPr>
        <w:t xml:space="preserve">ned in population-based </w:t>
      </w:r>
      <w:r w:rsidRPr="00EA7D68">
        <w:rPr>
          <w:rFonts w:ascii="Arial" w:hAnsi="Arial" w:cs="Arial"/>
          <w:sz w:val="22"/>
          <w:szCs w:val="22"/>
        </w:rPr>
        <w:t>studies,</w:t>
      </w:r>
      <w:r>
        <w:rPr>
          <w:rFonts w:ascii="Arial" w:hAnsi="Arial" w:cs="Arial"/>
          <w:sz w:val="22"/>
          <w:szCs w:val="22"/>
        </w:rPr>
        <w:t xml:space="preserve"> there is a sizable </w:t>
      </w:r>
      <w:r w:rsidRPr="00EA7D68">
        <w:rPr>
          <w:rFonts w:ascii="Arial" w:hAnsi="Arial" w:cs="Arial"/>
          <w:sz w:val="22"/>
          <w:szCs w:val="22"/>
        </w:rPr>
        <w:t>repository of genes underlying complex diseases with recessive, loss-of-function effects.</w:t>
      </w:r>
      <w:r w:rsidR="00BB5F73">
        <w:rPr>
          <w:rFonts w:ascii="Arial" w:hAnsi="Arial" w:cs="Arial"/>
          <w:noProof/>
          <w:sz w:val="22"/>
          <w:szCs w:val="22"/>
          <w:vertAlign w:val="superscript"/>
        </w:rPr>
        <w:t>10</w:t>
      </w:r>
      <w:r w:rsidRPr="00DD6926">
        <w:rPr>
          <w:rFonts w:ascii="Arial" w:hAnsi="Arial" w:cs="Arial"/>
          <w:noProof/>
          <w:sz w:val="22"/>
          <w:szCs w:val="22"/>
          <w:vertAlign w:val="superscript"/>
        </w:rPr>
        <w:t>-14</w:t>
      </w:r>
      <w:r w:rsidRPr="00EA7D68">
        <w:rPr>
          <w:rFonts w:ascii="Arial" w:hAnsi="Arial" w:cs="Arial"/>
          <w:sz w:val="22"/>
          <w:szCs w:val="22"/>
        </w:rPr>
        <w:t xml:space="preserve"> Hence, we posited that an exome-wide, gene-based screen of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using putative functional variants in both </w:t>
      </w:r>
      <w:proofErr w:type="spellStart"/>
      <w:r w:rsidRPr="00EA7D68">
        <w:rPr>
          <w:rFonts w:ascii="Arial" w:hAnsi="Arial" w:cs="Arial"/>
          <w:sz w:val="22"/>
          <w:szCs w:val="22"/>
        </w:rPr>
        <w:t>oligogenic</w:t>
      </w:r>
      <w:proofErr w:type="spellEnd"/>
      <w:r w:rsidRPr="00EA7D68">
        <w:rPr>
          <w:rFonts w:ascii="Arial" w:hAnsi="Arial" w:cs="Arial"/>
          <w:sz w:val="22"/>
          <w:szCs w:val="22"/>
        </w:rPr>
        <w:t xml:space="preserve"> and complex diseases may expand our knowledge of disease genes.</w:t>
      </w:r>
      <w:proofErr w:type="gramEnd"/>
    </w:p>
    <w:p w:rsidR="00F866BB" w:rsidRPr="00EC2125" w:rsidRDefault="00F866BB" w:rsidP="00274596">
      <w:pPr>
        <w:spacing w:line="360" w:lineRule="auto"/>
        <w:ind w:firstLine="720"/>
        <w:jc w:val="both"/>
        <w:rPr>
          <w:rFonts w:ascii="Arial" w:hAnsi="Arial" w:cs="Arial"/>
          <w:sz w:val="22"/>
          <w:szCs w:val="22"/>
        </w:rPr>
      </w:pPr>
      <w:r w:rsidRPr="00EA7D68">
        <w:rPr>
          <w:rFonts w:ascii="Arial" w:hAnsi="Arial" w:cs="Arial"/>
          <w:sz w:val="22"/>
          <w:szCs w:val="22"/>
        </w:rPr>
        <w:t>Iron metabolism disorders, including adult hereditary hemochromatosis, collectively are common conditions with considerable public health implications.</w:t>
      </w:r>
      <w:r w:rsidRPr="00051FA6">
        <w:rPr>
          <w:rFonts w:ascii="Arial" w:hAnsi="Arial" w:cs="Arial"/>
          <w:noProof/>
          <w:sz w:val="22"/>
          <w:szCs w:val="22"/>
          <w:vertAlign w:val="superscript"/>
        </w:rPr>
        <w:t>15,16</w:t>
      </w:r>
      <w:r w:rsidRPr="00EA7D68">
        <w:rPr>
          <w:rFonts w:ascii="Arial" w:hAnsi="Arial" w:cs="Arial"/>
          <w:sz w:val="22"/>
          <w:szCs w:val="22"/>
        </w:rPr>
        <w:t xml:space="preserve"> </w:t>
      </w:r>
      <w:proofErr w:type="gramStart"/>
      <w:r w:rsidR="005951CC">
        <w:rPr>
          <w:rFonts w:ascii="Arial" w:hAnsi="Arial" w:cs="Arial"/>
          <w:sz w:val="22"/>
          <w:szCs w:val="22"/>
        </w:rPr>
        <w:t>I</w:t>
      </w:r>
      <w:r w:rsidR="005951CC" w:rsidRPr="00EA7D68">
        <w:rPr>
          <w:rFonts w:ascii="Arial" w:hAnsi="Arial" w:cs="Arial"/>
          <w:sz w:val="22"/>
          <w:szCs w:val="22"/>
        </w:rPr>
        <w:t>mportantly</w:t>
      </w:r>
      <w:proofErr w:type="gramEnd"/>
      <w:r w:rsidRPr="00EA7D68">
        <w:rPr>
          <w:rFonts w:ascii="Arial" w:hAnsi="Arial" w:cs="Arial"/>
          <w:sz w:val="22"/>
          <w:szCs w:val="22"/>
        </w:rPr>
        <w:t xml:space="preserve">, the hepatic hormone </w:t>
      </w:r>
      <w:proofErr w:type="spellStart"/>
      <w:r w:rsidRPr="00EA7D68">
        <w:rPr>
          <w:rFonts w:ascii="Arial" w:hAnsi="Arial" w:cs="Arial"/>
          <w:sz w:val="22"/>
          <w:szCs w:val="22"/>
        </w:rPr>
        <w:t>hepcidin</w:t>
      </w:r>
      <w:proofErr w:type="spellEnd"/>
      <w:r w:rsidRPr="00EA7D68">
        <w:rPr>
          <w:rFonts w:ascii="Arial" w:hAnsi="Arial" w:cs="Arial"/>
          <w:sz w:val="22"/>
          <w:szCs w:val="22"/>
        </w:rPr>
        <w:t xml:space="preserve"> is a key regulator </w:t>
      </w:r>
      <w:r>
        <w:rPr>
          <w:rFonts w:ascii="Arial" w:hAnsi="Arial" w:cs="Arial"/>
          <w:sz w:val="22"/>
          <w:szCs w:val="22"/>
        </w:rPr>
        <w:t xml:space="preserve">of </w:t>
      </w:r>
      <w:r w:rsidRPr="00EA7D68">
        <w:rPr>
          <w:rFonts w:ascii="Arial" w:hAnsi="Arial" w:cs="Arial"/>
          <w:sz w:val="22"/>
          <w:szCs w:val="22"/>
        </w:rPr>
        <w:t xml:space="preserve">iron homeostasis </w:t>
      </w:r>
      <w:r>
        <w:rPr>
          <w:rFonts w:ascii="Arial" w:hAnsi="Arial" w:cs="Arial"/>
          <w:sz w:val="22"/>
          <w:szCs w:val="22"/>
        </w:rPr>
        <w:t xml:space="preserve">by controlling </w:t>
      </w:r>
      <w:r w:rsidRPr="00EA7D68">
        <w:rPr>
          <w:rFonts w:ascii="Arial" w:hAnsi="Arial" w:cs="Arial"/>
          <w:sz w:val="22"/>
          <w:szCs w:val="22"/>
        </w:rPr>
        <w:t>iron flux from enterocyt</w:t>
      </w:r>
      <w:r>
        <w:rPr>
          <w:rFonts w:ascii="Arial" w:hAnsi="Arial" w:cs="Arial"/>
          <w:sz w:val="22"/>
          <w:szCs w:val="22"/>
        </w:rPr>
        <w:t>es and macrophages to plasma through</w:t>
      </w:r>
      <w:r w:rsidRPr="00EA7D68">
        <w:rPr>
          <w:rFonts w:ascii="Arial" w:hAnsi="Arial" w:cs="Arial"/>
          <w:sz w:val="22"/>
          <w:szCs w:val="22"/>
        </w:rPr>
        <w:t xml:space="preserve"> degradation of the cellular iron exporter </w:t>
      </w:r>
      <w:proofErr w:type="spellStart"/>
      <w:r w:rsidRPr="00EA7D68">
        <w:rPr>
          <w:rFonts w:ascii="Arial" w:hAnsi="Arial" w:cs="Arial"/>
          <w:sz w:val="22"/>
          <w:szCs w:val="22"/>
        </w:rPr>
        <w:t>ferroportin</w:t>
      </w:r>
      <w:proofErr w:type="spellEnd"/>
      <w:r w:rsidR="001414B7">
        <w:rPr>
          <w:rFonts w:ascii="Arial" w:hAnsi="Arial" w:cs="Arial"/>
          <w:sz w:val="22"/>
          <w:szCs w:val="22"/>
        </w:rPr>
        <w:t xml:space="preserve"> </w:t>
      </w:r>
      <w:r w:rsidR="001414B7" w:rsidRPr="001414B7">
        <w:rPr>
          <w:rFonts w:ascii="Arial" w:hAnsi="Arial" w:cs="Arial"/>
          <w:color w:val="FF0000"/>
          <w:sz w:val="22"/>
          <w:szCs w:val="22"/>
        </w:rPr>
        <w:t>(</w:t>
      </w:r>
      <w:r w:rsidR="001414B7" w:rsidRPr="001414B7">
        <w:rPr>
          <w:rFonts w:ascii="Arial" w:hAnsi="Arial" w:cs="Arial"/>
          <w:i/>
          <w:color w:val="FF0000"/>
          <w:sz w:val="22"/>
          <w:szCs w:val="22"/>
        </w:rPr>
        <w:t>SLC40A1</w:t>
      </w:r>
      <w:r w:rsidR="001414B7" w:rsidRPr="001414B7">
        <w:rPr>
          <w:rFonts w:ascii="Arial" w:hAnsi="Arial" w:cs="Arial"/>
          <w:color w:val="FF0000"/>
          <w:sz w:val="22"/>
          <w:szCs w:val="22"/>
        </w:rPr>
        <w:t>)</w:t>
      </w:r>
      <w:r w:rsidRPr="00EA7D68">
        <w:rPr>
          <w:rFonts w:ascii="Arial" w:hAnsi="Arial" w:cs="Arial"/>
          <w:sz w:val="22"/>
          <w:szCs w:val="22"/>
        </w:rPr>
        <w:t xml:space="preserve">. </w:t>
      </w:r>
      <w:r w:rsidR="009634D2" w:rsidRPr="00461CED">
        <w:rPr>
          <w:rFonts w:ascii="Arial" w:hAnsi="Arial" w:cs="Arial"/>
          <w:color w:val="FF0000"/>
          <w:sz w:val="22"/>
          <w:szCs w:val="22"/>
        </w:rPr>
        <w:t>Within cells, ferritin is the iron-storage protein which can quantify iron (although indirectly).</w:t>
      </w:r>
      <w:r w:rsidR="009634D2">
        <w:rPr>
          <w:rFonts w:ascii="Arial" w:hAnsi="Arial" w:cs="Arial"/>
          <w:color w:val="FF0000"/>
          <w:sz w:val="22"/>
          <w:szCs w:val="22"/>
        </w:rPr>
        <w:t xml:space="preserve"> </w:t>
      </w:r>
      <w:r w:rsidRPr="00EA7D68">
        <w:rPr>
          <w:rFonts w:ascii="Arial" w:hAnsi="Arial" w:cs="Arial"/>
          <w:sz w:val="22"/>
          <w:szCs w:val="22"/>
        </w:rPr>
        <w:t xml:space="preserve">To investigate the inheritance of hemochromatosis, several segregation analyses were </w:t>
      </w:r>
      <w:r>
        <w:rPr>
          <w:rFonts w:ascii="Arial" w:hAnsi="Arial" w:cs="Arial"/>
          <w:sz w:val="22"/>
          <w:szCs w:val="22"/>
        </w:rPr>
        <w:t xml:space="preserve">initially </w:t>
      </w:r>
      <w:r w:rsidRPr="00EA7D68">
        <w:rPr>
          <w:rFonts w:ascii="Arial" w:hAnsi="Arial" w:cs="Arial"/>
          <w:sz w:val="22"/>
          <w:szCs w:val="22"/>
        </w:rPr>
        <w:t>conducted</w:t>
      </w:r>
      <w:r>
        <w:rPr>
          <w:rFonts w:ascii="Arial" w:hAnsi="Arial" w:cs="Arial"/>
          <w:sz w:val="22"/>
          <w:szCs w:val="22"/>
        </w:rPr>
        <w:t xml:space="preserve">, </w:t>
      </w:r>
      <w:r w:rsidRPr="00EA7D68">
        <w:rPr>
          <w:rFonts w:ascii="Arial" w:hAnsi="Arial" w:cs="Arial"/>
          <w:sz w:val="22"/>
          <w:szCs w:val="22"/>
        </w:rPr>
        <w:t>concluding that a recessive mode of inheritance is highly plausible.</w:t>
      </w:r>
      <w:r w:rsidRPr="00051FA6">
        <w:rPr>
          <w:rFonts w:ascii="Arial" w:hAnsi="Arial" w:cs="Arial"/>
          <w:noProof/>
          <w:sz w:val="22"/>
          <w:szCs w:val="22"/>
          <w:vertAlign w:val="superscript"/>
        </w:rPr>
        <w:t>17,18</w:t>
      </w:r>
      <w:r w:rsidR="00BB5F73">
        <w:rPr>
          <w:rFonts w:ascii="Arial" w:hAnsi="Arial" w:cs="Arial"/>
          <w:sz w:val="22"/>
          <w:szCs w:val="22"/>
        </w:rPr>
        <w:t xml:space="preserve"> </w:t>
      </w:r>
      <w:proofErr w:type="gramStart"/>
      <w:r w:rsidR="00BB5F73">
        <w:rPr>
          <w:rFonts w:ascii="Arial" w:hAnsi="Arial" w:cs="Arial"/>
          <w:sz w:val="22"/>
          <w:szCs w:val="22"/>
        </w:rPr>
        <w:t>Several</w:t>
      </w:r>
      <w:proofErr w:type="gramEnd"/>
      <w:r w:rsidR="00BB5F73">
        <w:rPr>
          <w:rFonts w:ascii="Arial" w:hAnsi="Arial" w:cs="Arial"/>
          <w:sz w:val="22"/>
          <w:szCs w:val="22"/>
        </w:rPr>
        <w:t xml:space="preserve"> </w:t>
      </w:r>
      <w:r w:rsidRPr="00EA7D68">
        <w:rPr>
          <w:rFonts w:ascii="Arial" w:hAnsi="Arial" w:cs="Arial"/>
          <w:sz w:val="22"/>
          <w:szCs w:val="22"/>
        </w:rPr>
        <w:t xml:space="preserve">studies </w:t>
      </w:r>
      <w:r w:rsidR="00BB5F73">
        <w:rPr>
          <w:rFonts w:ascii="Arial" w:hAnsi="Arial" w:cs="Arial"/>
          <w:sz w:val="22"/>
          <w:szCs w:val="22"/>
        </w:rPr>
        <w:t xml:space="preserve">in humans </w:t>
      </w:r>
      <w:r w:rsidRPr="00EA7D68">
        <w:rPr>
          <w:rFonts w:ascii="Arial" w:hAnsi="Arial" w:cs="Arial"/>
          <w:sz w:val="22"/>
          <w:szCs w:val="22"/>
        </w:rPr>
        <w:t>have investigated the genetics of iron overload, revealing sever</w:t>
      </w:r>
      <w:r>
        <w:rPr>
          <w:rFonts w:ascii="Arial" w:hAnsi="Arial" w:cs="Arial"/>
          <w:sz w:val="22"/>
          <w:szCs w:val="22"/>
        </w:rPr>
        <w:t xml:space="preserve">al critically important genes. </w:t>
      </w:r>
      <w:proofErr w:type="gramStart"/>
      <w:r w:rsidRPr="00EA7D68">
        <w:rPr>
          <w:rFonts w:ascii="Arial" w:hAnsi="Arial" w:cs="Arial"/>
          <w:sz w:val="22"/>
          <w:szCs w:val="22"/>
        </w:rPr>
        <w:t xml:space="preserve">Notably, </w:t>
      </w:r>
      <w:r w:rsidRPr="00EA7D68">
        <w:rPr>
          <w:rFonts w:ascii="Arial" w:hAnsi="Arial" w:cs="Arial"/>
          <w:i/>
          <w:sz w:val="22"/>
          <w:szCs w:val="22"/>
        </w:rPr>
        <w:t>HFE</w:t>
      </w:r>
      <w:r>
        <w:rPr>
          <w:rFonts w:ascii="Arial" w:hAnsi="Arial" w:cs="Arial"/>
          <w:sz w:val="22"/>
          <w:szCs w:val="22"/>
        </w:rPr>
        <w:t xml:space="preserve">, encoding </w:t>
      </w:r>
      <w:r w:rsidRPr="00EA7D68">
        <w:rPr>
          <w:rFonts w:ascii="Arial" w:hAnsi="Arial" w:cs="Arial"/>
          <w:sz w:val="22"/>
          <w:szCs w:val="22"/>
        </w:rPr>
        <w:t>the membrane-bound hereditary hemochromatosis p</w:t>
      </w:r>
      <w:r>
        <w:rPr>
          <w:rFonts w:ascii="Arial" w:hAnsi="Arial" w:cs="Arial"/>
          <w:sz w:val="22"/>
          <w:szCs w:val="22"/>
        </w:rPr>
        <w:t xml:space="preserve">rotein, was mapped </w:t>
      </w:r>
      <w:r w:rsidRPr="00EA7D68">
        <w:rPr>
          <w:rFonts w:ascii="Arial" w:hAnsi="Arial" w:cs="Arial"/>
          <w:sz w:val="22"/>
          <w:szCs w:val="22"/>
        </w:rPr>
        <w:t>two decades ago through family-based linkage</w:t>
      </w:r>
      <w:r w:rsidRPr="00051FA6">
        <w:rPr>
          <w:rFonts w:ascii="Arial" w:hAnsi="Arial" w:cs="Arial"/>
          <w:noProof/>
          <w:sz w:val="22"/>
          <w:szCs w:val="22"/>
          <w:vertAlign w:val="superscript"/>
        </w:rPr>
        <w:t>19-22</w:t>
      </w:r>
      <w:r w:rsidRPr="00EA7D68">
        <w:rPr>
          <w:rFonts w:ascii="Arial" w:hAnsi="Arial" w:cs="Arial"/>
          <w:sz w:val="22"/>
          <w:szCs w:val="22"/>
        </w:rPr>
        <w:t xml:space="preserve"> and association approaches.</w:t>
      </w:r>
      <w:r w:rsidRPr="00F4667E">
        <w:rPr>
          <w:rFonts w:ascii="Arial" w:hAnsi="Arial" w:cs="Arial"/>
          <w:noProof/>
          <w:sz w:val="22"/>
          <w:szCs w:val="22"/>
          <w:vertAlign w:val="superscript"/>
        </w:rPr>
        <w:t>23,24</w:t>
      </w:r>
      <w:r w:rsidRPr="00EA7D68">
        <w:rPr>
          <w:rFonts w:ascii="Arial" w:hAnsi="Arial" w:cs="Arial"/>
          <w:sz w:val="22"/>
          <w:szCs w:val="22"/>
        </w:rPr>
        <w:t xml:space="preserve"> Additional studies have definitively placed the missense polymorphism C282Y</w:t>
      </w:r>
      <w:r w:rsidR="0041114C">
        <w:rPr>
          <w:rFonts w:ascii="Arial" w:hAnsi="Arial" w:cs="Arial"/>
          <w:sz w:val="22"/>
          <w:szCs w:val="22"/>
        </w:rPr>
        <w:t xml:space="preserve"> </w:t>
      </w:r>
      <w:r w:rsidR="0041114C" w:rsidRPr="0041114C">
        <w:rPr>
          <w:rFonts w:ascii="Arial" w:hAnsi="Arial" w:cs="Arial"/>
          <w:color w:val="FF0000"/>
          <w:sz w:val="22"/>
          <w:szCs w:val="22"/>
        </w:rPr>
        <w:t>(rs1800562)</w:t>
      </w:r>
      <w:r w:rsidRPr="0041114C">
        <w:rPr>
          <w:rFonts w:ascii="Arial" w:hAnsi="Arial" w:cs="Arial"/>
          <w:color w:val="FF0000"/>
          <w:sz w:val="22"/>
          <w:szCs w:val="22"/>
        </w:rPr>
        <w:t xml:space="preserve"> </w:t>
      </w:r>
      <w:r w:rsidRPr="00EA7D68">
        <w:rPr>
          <w:rFonts w:ascii="Arial" w:hAnsi="Arial" w:cs="Arial"/>
          <w:sz w:val="22"/>
          <w:szCs w:val="22"/>
        </w:rPr>
        <w:t xml:space="preserve">in </w:t>
      </w:r>
      <w:r w:rsidRPr="00EA7D68">
        <w:rPr>
          <w:rFonts w:ascii="Arial" w:hAnsi="Arial" w:cs="Arial"/>
          <w:i/>
          <w:sz w:val="22"/>
          <w:szCs w:val="22"/>
        </w:rPr>
        <w:t>HFE</w:t>
      </w:r>
      <w:r w:rsidRPr="00EA7D68">
        <w:rPr>
          <w:rFonts w:ascii="Arial" w:hAnsi="Arial" w:cs="Arial"/>
          <w:sz w:val="22"/>
          <w:szCs w:val="22"/>
        </w:rPr>
        <w:t xml:space="preserve"> as the major susceptibility factor in adult-onset, type 1 hereditary hemochromatosis.</w:t>
      </w:r>
      <w:r w:rsidRPr="00F4667E">
        <w:rPr>
          <w:rFonts w:ascii="Arial" w:hAnsi="Arial" w:cs="Arial"/>
          <w:noProof/>
          <w:sz w:val="22"/>
          <w:szCs w:val="22"/>
          <w:vertAlign w:val="superscript"/>
        </w:rPr>
        <w:t>25,26</w:t>
      </w:r>
      <w:r>
        <w:rPr>
          <w:rFonts w:ascii="Arial" w:hAnsi="Arial" w:cs="Arial"/>
          <w:sz w:val="22"/>
          <w:szCs w:val="22"/>
        </w:rPr>
        <w:t xml:space="preserve"> Additional genes have been identified through pathway-based genetic association studies and GWAS, including </w:t>
      </w:r>
      <w:r w:rsidRPr="009F00AD">
        <w:rPr>
          <w:rFonts w:ascii="Arial" w:hAnsi="Arial" w:cs="Arial"/>
          <w:i/>
          <w:sz w:val="22"/>
          <w:szCs w:val="22"/>
        </w:rPr>
        <w:t xml:space="preserve">BMP2, BMP4, HJV, </w:t>
      </w:r>
      <w:r w:rsidRPr="000E18BF">
        <w:rPr>
          <w:rFonts w:ascii="Arial" w:hAnsi="Arial" w:cs="Arial"/>
          <w:i/>
          <w:sz w:val="22"/>
          <w:szCs w:val="22"/>
        </w:rPr>
        <w:t>TF</w:t>
      </w:r>
      <w:r w:rsidRPr="009F00AD">
        <w:rPr>
          <w:rFonts w:ascii="Arial" w:hAnsi="Arial" w:cs="Arial"/>
          <w:i/>
          <w:sz w:val="22"/>
          <w:szCs w:val="22"/>
        </w:rPr>
        <w:t xml:space="preserve">, </w:t>
      </w:r>
      <w:r w:rsidRPr="000E18BF">
        <w:rPr>
          <w:rFonts w:ascii="Arial" w:hAnsi="Arial" w:cs="Arial"/>
          <w:i/>
          <w:sz w:val="22"/>
          <w:szCs w:val="22"/>
        </w:rPr>
        <w:t>TMPRSS6</w:t>
      </w:r>
      <w:r w:rsidRPr="009F00AD">
        <w:rPr>
          <w:rFonts w:ascii="Arial" w:hAnsi="Arial" w:cs="Arial"/>
          <w:i/>
          <w:sz w:val="22"/>
          <w:szCs w:val="22"/>
        </w:rPr>
        <w:t xml:space="preserve">, </w:t>
      </w:r>
      <w:r w:rsidRPr="000E18BF">
        <w:rPr>
          <w:rFonts w:ascii="Arial" w:hAnsi="Arial" w:cs="Arial"/>
          <w:i/>
          <w:sz w:val="22"/>
          <w:szCs w:val="22"/>
        </w:rPr>
        <w:t>NAT2</w:t>
      </w:r>
      <w:r w:rsidRPr="009F00AD">
        <w:rPr>
          <w:rFonts w:ascii="Arial" w:hAnsi="Arial" w:cs="Arial"/>
          <w:i/>
          <w:sz w:val="22"/>
          <w:szCs w:val="22"/>
        </w:rPr>
        <w:t>,</w:t>
      </w:r>
      <w:r w:rsidRPr="000E18BF">
        <w:rPr>
          <w:rFonts w:ascii="Arial" w:hAnsi="Arial" w:cs="Arial"/>
          <w:i/>
          <w:sz w:val="22"/>
          <w:szCs w:val="22"/>
        </w:rPr>
        <w:t xml:space="preserve"> FADS2</w:t>
      </w:r>
      <w:r>
        <w:rPr>
          <w:rFonts w:ascii="Arial" w:hAnsi="Arial" w:cs="Arial"/>
          <w:sz w:val="22"/>
          <w:szCs w:val="22"/>
        </w:rPr>
        <w:t xml:space="preserve">, and </w:t>
      </w:r>
      <w:r w:rsidRPr="000E7317">
        <w:rPr>
          <w:rFonts w:ascii="Arial" w:hAnsi="Arial" w:cs="Arial"/>
          <w:i/>
          <w:sz w:val="22"/>
          <w:szCs w:val="22"/>
        </w:rPr>
        <w:t>TFR2</w:t>
      </w:r>
      <w:r>
        <w:rPr>
          <w:rFonts w:ascii="Arial" w:hAnsi="Arial" w:cs="Arial"/>
          <w:sz w:val="22"/>
          <w:szCs w:val="22"/>
        </w:rPr>
        <w:t>.</w:t>
      </w:r>
      <w:r w:rsidRPr="00F4667E">
        <w:rPr>
          <w:rFonts w:ascii="Arial" w:hAnsi="Arial" w:cs="Arial"/>
          <w:noProof/>
          <w:sz w:val="22"/>
          <w:szCs w:val="22"/>
          <w:vertAlign w:val="superscript"/>
        </w:rPr>
        <w:t>27-29</w:t>
      </w:r>
      <w:proofErr w:type="gramEnd"/>
    </w:p>
    <w:p w:rsidR="00F866BB" w:rsidRPr="00EA7D68" w:rsidRDefault="00F866BB" w:rsidP="00AB08A0">
      <w:pPr>
        <w:spacing w:line="120" w:lineRule="auto"/>
        <w:jc w:val="both"/>
        <w:rPr>
          <w:rFonts w:ascii="Arial" w:hAnsi="Arial" w:cs="Arial"/>
          <w:sz w:val="22"/>
          <w:szCs w:val="22"/>
          <w:vertAlign w:val="superscript"/>
        </w:rPr>
      </w:pPr>
    </w:p>
    <w:p w:rsidR="00B762A7" w:rsidRPr="00B762A7" w:rsidRDefault="00B762A7" w:rsidP="00B762A7">
      <w:pPr>
        <w:rPr>
          <w:rFonts w:eastAsia="Arial"/>
          <w:lang w:eastAsia="zh-CN"/>
        </w:rPr>
      </w:pPr>
    </w:p>
    <w:p w:rsidR="00F866BB" w:rsidRDefault="00F866BB" w:rsidP="00FB7618">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Methods</w:t>
      </w:r>
    </w:p>
    <w:p w:rsidR="00F866BB" w:rsidRPr="00EA7D68" w:rsidRDefault="00E52F76"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Central Wisconsin </w:t>
      </w:r>
      <w:r w:rsidR="00F866BB">
        <w:rPr>
          <w:rFonts w:ascii="Arial" w:eastAsia="Arial" w:hAnsi="Arial" w:cs="Arial"/>
          <w:bCs w:val="0"/>
          <w:i w:val="0"/>
          <w:iCs w:val="0"/>
          <w:color w:val="000000" w:themeColor="text1"/>
          <w:sz w:val="22"/>
          <w:szCs w:val="22"/>
          <w:lang w:eastAsia="zh-CN"/>
        </w:rPr>
        <w:t>Hemochromatosis Sample Set</w:t>
      </w:r>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The homogenous population in rural Central Wisconsin is the source population for the Personalized Medicine Research Project (PMRP), a biobank linked to electronic health records (EHRs) housed by the Marshfield Clinic Research Institute.</w:t>
      </w:r>
      <w:r w:rsidR="00E52F76">
        <w:rPr>
          <w:rFonts w:ascii="Arial" w:hAnsi="Arial" w:cs="Arial"/>
          <w:sz w:val="22"/>
          <w:szCs w:val="22"/>
          <w:vertAlign w:val="superscript"/>
        </w:rPr>
        <w:t>3</w:t>
      </w:r>
      <w:r>
        <w:rPr>
          <w:rFonts w:ascii="Arial" w:hAnsi="Arial" w:cs="Arial"/>
          <w:sz w:val="22"/>
          <w:szCs w:val="22"/>
          <w:vertAlign w:val="superscript"/>
        </w:rPr>
        <w:t>0</w:t>
      </w:r>
      <w:r w:rsidRPr="00EA7D68">
        <w:rPr>
          <w:rFonts w:ascii="Arial" w:hAnsi="Arial" w:cs="Arial"/>
          <w:sz w:val="22"/>
          <w:szCs w:val="22"/>
        </w:rPr>
        <w:t xml:space="preserve"> Samples from over 20,000 </w:t>
      </w:r>
      <w:r>
        <w:rPr>
          <w:rFonts w:ascii="Arial" w:hAnsi="Arial" w:cs="Arial"/>
          <w:sz w:val="22"/>
          <w:szCs w:val="22"/>
        </w:rPr>
        <w:t xml:space="preserve">individuals comprise the PMRP. </w:t>
      </w:r>
      <w:r w:rsidR="00D42EC5">
        <w:rPr>
          <w:rFonts w:ascii="Arial" w:hAnsi="Arial" w:cs="Arial"/>
          <w:sz w:val="22"/>
          <w:szCs w:val="22"/>
        </w:rPr>
        <w:t xml:space="preserve">The study </w:t>
      </w:r>
      <w:proofErr w:type="gramStart"/>
      <w:r w:rsidR="00D42EC5">
        <w:rPr>
          <w:rFonts w:ascii="Arial" w:hAnsi="Arial" w:cs="Arial"/>
          <w:sz w:val="22"/>
          <w:szCs w:val="22"/>
        </w:rPr>
        <w:t>was conducted</w:t>
      </w:r>
      <w:proofErr w:type="gramEnd"/>
      <w:r w:rsidR="00D42EC5">
        <w:rPr>
          <w:rFonts w:ascii="Arial" w:hAnsi="Arial" w:cs="Arial"/>
          <w:sz w:val="22"/>
          <w:szCs w:val="22"/>
        </w:rPr>
        <w:t xml:space="preserve"> in accordance with the Declaration of Helsinki.  </w:t>
      </w:r>
      <w:r w:rsidR="00BF5212">
        <w:rPr>
          <w:rFonts w:ascii="Arial" w:hAnsi="Arial" w:cs="Arial"/>
          <w:sz w:val="22"/>
          <w:szCs w:val="22"/>
        </w:rPr>
        <w:t xml:space="preserve">All samples </w:t>
      </w:r>
      <w:proofErr w:type="gramStart"/>
      <w:r w:rsidR="00BF5212">
        <w:rPr>
          <w:rFonts w:ascii="Arial" w:hAnsi="Arial" w:cs="Arial"/>
          <w:sz w:val="22"/>
          <w:szCs w:val="22"/>
        </w:rPr>
        <w:t>were collected</w:t>
      </w:r>
      <w:proofErr w:type="gramEnd"/>
      <w:r w:rsidR="00BF5212">
        <w:rPr>
          <w:rFonts w:ascii="Arial" w:hAnsi="Arial" w:cs="Arial"/>
          <w:sz w:val="22"/>
          <w:szCs w:val="22"/>
        </w:rPr>
        <w:t xml:space="preserve"> following written informed consent. Marshfield Clinic received a</w:t>
      </w:r>
      <w:r w:rsidR="009817F1">
        <w:rPr>
          <w:rFonts w:ascii="Arial" w:hAnsi="Arial" w:cs="Arial"/>
          <w:sz w:val="22"/>
          <w:szCs w:val="22"/>
        </w:rPr>
        <w:t xml:space="preserve"> Certificate of Confidentiality from the National </w:t>
      </w:r>
      <w:r w:rsidR="00B91855">
        <w:rPr>
          <w:rFonts w:ascii="Arial" w:hAnsi="Arial" w:cs="Arial"/>
          <w:sz w:val="22"/>
          <w:szCs w:val="22"/>
        </w:rPr>
        <w:t xml:space="preserve">Institutes of Health. All investigators using the PMRP samples had obtained Research Ethics and Compliance Training certification through the CITI program. </w:t>
      </w:r>
      <w:r w:rsidR="00E724E6">
        <w:rPr>
          <w:rFonts w:ascii="Arial" w:hAnsi="Arial" w:cs="Arial"/>
          <w:sz w:val="22"/>
          <w:szCs w:val="22"/>
        </w:rPr>
        <w:t xml:space="preserve">The study protocol </w:t>
      </w:r>
      <w:proofErr w:type="gramStart"/>
      <w:r w:rsidR="00E724E6">
        <w:rPr>
          <w:rFonts w:ascii="Arial" w:hAnsi="Arial" w:cs="Arial"/>
          <w:sz w:val="22"/>
          <w:szCs w:val="22"/>
        </w:rPr>
        <w:t xml:space="preserve">was reviewed and approved by the Marshfield Clinic Institutional Review Board (details in </w:t>
      </w:r>
      <w:r w:rsidR="00E724E6" w:rsidRPr="00E724E6">
        <w:rPr>
          <w:rFonts w:ascii="Arial" w:hAnsi="Arial" w:cs="Arial"/>
          <w:b/>
          <w:sz w:val="22"/>
          <w:szCs w:val="22"/>
        </w:rPr>
        <w:t>Acknowledgements</w:t>
      </w:r>
      <w:r w:rsidR="00E724E6">
        <w:rPr>
          <w:rFonts w:ascii="Arial" w:hAnsi="Arial" w:cs="Arial"/>
          <w:sz w:val="22"/>
          <w:szCs w:val="22"/>
        </w:rPr>
        <w:t>)</w:t>
      </w:r>
      <w:proofErr w:type="gramEnd"/>
      <w:r w:rsidR="00E724E6">
        <w:rPr>
          <w:rFonts w:ascii="Arial" w:hAnsi="Arial" w:cs="Arial"/>
          <w:sz w:val="22"/>
          <w:szCs w:val="22"/>
        </w:rPr>
        <w:t xml:space="preserve">. </w:t>
      </w:r>
      <w:r w:rsidRPr="00EA7D68">
        <w:rPr>
          <w:rFonts w:ascii="Arial" w:hAnsi="Arial" w:cs="Arial"/>
          <w:sz w:val="22"/>
          <w:szCs w:val="22"/>
        </w:rPr>
        <w:t>The Central Wisconsin population is largely stationary and primarily derived from Bavari</w:t>
      </w:r>
      <w:r>
        <w:rPr>
          <w:rFonts w:ascii="Arial" w:hAnsi="Arial" w:cs="Arial"/>
          <w:sz w:val="22"/>
          <w:szCs w:val="22"/>
        </w:rPr>
        <w:t xml:space="preserve">an migrants in the late 1800s. </w:t>
      </w:r>
      <w:r w:rsidRPr="00EA7D68">
        <w:rPr>
          <w:rFonts w:ascii="Arial" w:hAnsi="Arial" w:cs="Arial"/>
          <w:sz w:val="22"/>
          <w:szCs w:val="22"/>
        </w:rPr>
        <w:t xml:space="preserve">The population carries high utility for disease gene mapping through reduction in confounding by population stratification and lower expected levels of allelic and locus heterogeneity. In addition, environmental exposures </w:t>
      </w:r>
      <w:proofErr w:type="gramStart"/>
      <w:r w:rsidRPr="00EA7D68">
        <w:rPr>
          <w:rFonts w:ascii="Arial" w:hAnsi="Arial" w:cs="Arial"/>
          <w:sz w:val="22"/>
          <w:szCs w:val="22"/>
        </w:rPr>
        <w:t>are thought</w:t>
      </w:r>
      <w:proofErr w:type="gramEnd"/>
      <w:r w:rsidRPr="00EA7D68">
        <w:rPr>
          <w:rFonts w:ascii="Arial" w:hAnsi="Arial" w:cs="Arial"/>
          <w:sz w:val="22"/>
          <w:szCs w:val="22"/>
        </w:rPr>
        <w:t xml:space="preserve"> to be relatively uniform across this population. For these reasons, the PMRP </w:t>
      </w:r>
      <w:proofErr w:type="gramStart"/>
      <w:r w:rsidRPr="00EA7D68">
        <w:rPr>
          <w:rFonts w:ascii="Arial" w:hAnsi="Arial" w:cs="Arial"/>
          <w:sz w:val="22"/>
          <w:szCs w:val="22"/>
        </w:rPr>
        <w:t>has been effectively used</w:t>
      </w:r>
      <w:proofErr w:type="gramEnd"/>
      <w:r w:rsidRPr="00EA7D68">
        <w:rPr>
          <w:rFonts w:ascii="Arial" w:hAnsi="Arial" w:cs="Arial"/>
          <w:sz w:val="22"/>
          <w:szCs w:val="22"/>
        </w:rPr>
        <w:t xml:space="preserve"> in numerous human genetics studies.</w:t>
      </w:r>
      <w:r w:rsidR="00E52F76">
        <w:rPr>
          <w:rFonts w:ascii="Arial" w:hAnsi="Arial" w:cs="Arial"/>
          <w:noProof/>
          <w:sz w:val="22"/>
          <w:szCs w:val="22"/>
          <w:vertAlign w:val="superscript"/>
        </w:rPr>
        <w:t>31</w:t>
      </w:r>
      <w:r w:rsidRPr="0003641A">
        <w:rPr>
          <w:rFonts w:ascii="Arial" w:hAnsi="Arial" w:cs="Arial"/>
          <w:noProof/>
          <w:sz w:val="22"/>
          <w:szCs w:val="22"/>
          <w:vertAlign w:val="superscript"/>
        </w:rPr>
        <w:t>-</w:t>
      </w:r>
      <w:r w:rsidR="00E52F76">
        <w:rPr>
          <w:rFonts w:ascii="Arial" w:hAnsi="Arial" w:cs="Arial"/>
          <w:noProof/>
          <w:sz w:val="22"/>
          <w:szCs w:val="22"/>
          <w:vertAlign w:val="superscript"/>
        </w:rPr>
        <w:t>34</w:t>
      </w:r>
      <w:r w:rsidRPr="00EA7D68">
        <w:rPr>
          <w:rFonts w:ascii="Arial" w:hAnsi="Arial" w:cs="Arial"/>
          <w:sz w:val="22"/>
          <w:szCs w:val="22"/>
        </w:rPr>
        <w:t xml:space="preserve"> PMRP DNA samples were collected and stored approximately 14 years ago and all individuals have longitudinal EHR information housed at the Marshfield Clinic, a</w:t>
      </w:r>
      <w:r>
        <w:rPr>
          <w:rFonts w:ascii="Arial" w:hAnsi="Arial" w:cs="Arial"/>
          <w:sz w:val="22"/>
          <w:szCs w:val="22"/>
        </w:rPr>
        <w:t>veraging in excess of 30 years. The EHR is</w:t>
      </w:r>
      <w:r w:rsidRPr="00EA7D68">
        <w:rPr>
          <w:rFonts w:ascii="Arial" w:hAnsi="Arial" w:cs="Arial"/>
          <w:sz w:val="22"/>
          <w:szCs w:val="22"/>
        </w:rPr>
        <w:t xml:space="preserve"> composed of ICD-9 diagnostic codes, laboratory test results, clinical procedure data, </w:t>
      </w:r>
      <w:proofErr w:type="gramStart"/>
      <w:r w:rsidRPr="00EA7D68">
        <w:rPr>
          <w:rFonts w:ascii="Arial" w:hAnsi="Arial" w:cs="Arial"/>
          <w:sz w:val="22"/>
          <w:szCs w:val="22"/>
        </w:rPr>
        <w:t>prescription</w:t>
      </w:r>
      <w:proofErr w:type="gramEnd"/>
      <w:r w:rsidRPr="00EA7D68">
        <w:rPr>
          <w:rFonts w:ascii="Arial" w:hAnsi="Arial" w:cs="Arial"/>
          <w:sz w:val="22"/>
          <w:szCs w:val="22"/>
        </w:rPr>
        <w:t xml:space="preserve"> i</w:t>
      </w:r>
      <w:r>
        <w:rPr>
          <w:rFonts w:ascii="Arial" w:hAnsi="Arial" w:cs="Arial"/>
          <w:sz w:val="22"/>
          <w:szCs w:val="22"/>
        </w:rPr>
        <w:t>nformation and physician notes.</w:t>
      </w:r>
      <w:r w:rsidRPr="00EA7D68">
        <w:rPr>
          <w:rFonts w:ascii="Arial" w:hAnsi="Arial" w:cs="Arial"/>
          <w:sz w:val="22"/>
          <w:szCs w:val="22"/>
        </w:rPr>
        <w:t xml:space="preserve"> Hemochromatosis cases and controls </w:t>
      </w:r>
      <w:proofErr w:type="gramStart"/>
      <w:r w:rsidRPr="00EA7D68">
        <w:rPr>
          <w:rFonts w:ascii="Arial" w:hAnsi="Arial" w:cs="Arial"/>
          <w:sz w:val="22"/>
          <w:szCs w:val="22"/>
        </w:rPr>
        <w:t>were sel</w:t>
      </w:r>
      <w:r>
        <w:rPr>
          <w:rFonts w:ascii="Arial" w:hAnsi="Arial" w:cs="Arial"/>
          <w:sz w:val="22"/>
          <w:szCs w:val="22"/>
        </w:rPr>
        <w:t>ected</w:t>
      </w:r>
      <w:proofErr w:type="gramEnd"/>
      <w:r>
        <w:rPr>
          <w:rFonts w:ascii="Arial" w:hAnsi="Arial" w:cs="Arial"/>
          <w:sz w:val="22"/>
          <w:szCs w:val="22"/>
        </w:rPr>
        <w:t xml:space="preserve"> from the PMRP population. </w:t>
      </w:r>
      <w:r w:rsidRPr="00EA7D68">
        <w:rPr>
          <w:rFonts w:ascii="Arial" w:hAnsi="Arial" w:cs="Arial"/>
          <w:sz w:val="22"/>
          <w:szCs w:val="22"/>
        </w:rPr>
        <w:t>PMRP individuals were selected as hemochromatosis cases on the basis of percent transferrin saturation laboratory values (the ratio of serum iron to transferrin iron-binding capacity) exceeding 48% and having two or more instances of ICD-9 codes indicating the diagnosis of hemochromatosis: 275.0 (iron metabolism disorder, excluding anemia), 275.01 (hereditary hemochromatosis), 275.03 (unspecified hemochromatosis), and/or 275.09 (ot</w:t>
      </w:r>
      <w:r>
        <w:rPr>
          <w:rFonts w:ascii="Arial" w:hAnsi="Arial" w:cs="Arial"/>
          <w:sz w:val="22"/>
          <w:szCs w:val="22"/>
        </w:rPr>
        <w:t xml:space="preserve">her iron metabolism disorders). </w:t>
      </w:r>
      <w:r w:rsidR="00E12A7E">
        <w:rPr>
          <w:rFonts w:ascii="Arial" w:hAnsi="Arial" w:cs="Arial"/>
          <w:sz w:val="22"/>
          <w:szCs w:val="22"/>
        </w:rPr>
        <w:t xml:space="preserve">To reduce confounding by population stratification, </w:t>
      </w:r>
      <w:r w:rsidRPr="00EA7D68">
        <w:rPr>
          <w:rFonts w:ascii="Arial" w:hAnsi="Arial" w:cs="Arial"/>
          <w:sz w:val="22"/>
          <w:szCs w:val="22"/>
        </w:rPr>
        <w:t xml:space="preserve">a </w:t>
      </w:r>
      <w:r w:rsidR="006D3DAC">
        <w:rPr>
          <w:rFonts w:ascii="Arial" w:hAnsi="Arial" w:cs="Arial"/>
          <w:sz w:val="22"/>
          <w:szCs w:val="22"/>
        </w:rPr>
        <w:t>Principal Components Analysis (</w:t>
      </w:r>
      <w:r w:rsidRPr="00EA7D68">
        <w:rPr>
          <w:rFonts w:ascii="Arial" w:hAnsi="Arial" w:cs="Arial"/>
          <w:sz w:val="22"/>
          <w:szCs w:val="22"/>
        </w:rPr>
        <w:t>PCA</w:t>
      </w:r>
      <w:r w:rsidR="006D3DAC">
        <w:rPr>
          <w:rFonts w:ascii="Arial" w:hAnsi="Arial" w:cs="Arial"/>
          <w:sz w:val="22"/>
          <w:szCs w:val="22"/>
        </w:rPr>
        <w:t xml:space="preserve">) </w:t>
      </w:r>
      <w:r w:rsidR="00E12A7E">
        <w:rPr>
          <w:rFonts w:ascii="Arial" w:hAnsi="Arial" w:cs="Arial"/>
          <w:sz w:val="22"/>
          <w:szCs w:val="22"/>
        </w:rPr>
        <w:t>on</w:t>
      </w:r>
      <w:r w:rsidRPr="00EA7D68">
        <w:rPr>
          <w:rFonts w:ascii="Arial" w:hAnsi="Arial" w:cs="Arial"/>
          <w:sz w:val="22"/>
          <w:szCs w:val="22"/>
        </w:rPr>
        <w:t xml:space="preserve"> the exome genotyping data</w:t>
      </w:r>
      <w:r w:rsidR="00E12A7E">
        <w:rPr>
          <w:rFonts w:ascii="Arial" w:hAnsi="Arial" w:cs="Arial"/>
          <w:sz w:val="22"/>
          <w:szCs w:val="22"/>
        </w:rPr>
        <w:t xml:space="preserve"> </w:t>
      </w:r>
      <w:proofErr w:type="gramStart"/>
      <w:r w:rsidR="00E12A7E">
        <w:rPr>
          <w:rFonts w:ascii="Arial" w:hAnsi="Arial" w:cs="Arial"/>
          <w:sz w:val="22"/>
          <w:szCs w:val="22"/>
        </w:rPr>
        <w:t>was implemented</w:t>
      </w:r>
      <w:proofErr w:type="gramEnd"/>
      <w:r w:rsidR="00E12A7E">
        <w:rPr>
          <w:rFonts w:ascii="Arial" w:hAnsi="Arial" w:cs="Arial"/>
          <w:sz w:val="22"/>
          <w:szCs w:val="22"/>
        </w:rPr>
        <w:t xml:space="preserve"> using all samples</w:t>
      </w:r>
      <w:r w:rsidR="000B6473">
        <w:rPr>
          <w:rFonts w:ascii="Arial" w:hAnsi="Arial" w:cs="Arial"/>
          <w:sz w:val="22"/>
          <w:szCs w:val="22"/>
        </w:rPr>
        <w:t>, blinded to disease status</w:t>
      </w:r>
      <w:r w:rsidR="00E12A7E">
        <w:rPr>
          <w:rFonts w:ascii="Arial" w:hAnsi="Arial" w:cs="Arial"/>
          <w:sz w:val="22"/>
          <w:szCs w:val="22"/>
        </w:rPr>
        <w:t>. I</w:t>
      </w:r>
      <w:r w:rsidRPr="00EA7D68">
        <w:rPr>
          <w:rFonts w:ascii="Arial" w:hAnsi="Arial" w:cs="Arial"/>
          <w:sz w:val="22"/>
          <w:szCs w:val="22"/>
        </w:rPr>
        <w:t xml:space="preserve">ndividuals considered genetic background outliers </w:t>
      </w:r>
      <w:r w:rsidR="005E7976">
        <w:rPr>
          <w:rFonts w:ascii="Arial" w:hAnsi="Arial" w:cs="Arial"/>
          <w:sz w:val="22"/>
          <w:szCs w:val="22"/>
        </w:rPr>
        <w:t>(more</w:t>
      </w:r>
      <w:r w:rsidR="00D90D2D">
        <w:rPr>
          <w:rFonts w:ascii="Arial" w:hAnsi="Arial" w:cs="Arial"/>
          <w:sz w:val="22"/>
          <w:szCs w:val="22"/>
        </w:rPr>
        <w:t xml:space="preserve"> than three standard deviations from the centroid of </w:t>
      </w:r>
      <w:r w:rsidR="00E12A7E">
        <w:rPr>
          <w:rFonts w:ascii="Arial" w:hAnsi="Arial" w:cs="Arial"/>
          <w:sz w:val="22"/>
          <w:szCs w:val="22"/>
        </w:rPr>
        <w:t>the first two principal components</w:t>
      </w:r>
      <w:r w:rsidR="005E7976">
        <w:rPr>
          <w:rFonts w:ascii="Arial" w:hAnsi="Arial" w:cs="Arial"/>
          <w:sz w:val="22"/>
          <w:szCs w:val="22"/>
        </w:rPr>
        <w:t xml:space="preserve">) </w:t>
      </w:r>
      <w:proofErr w:type="gramStart"/>
      <w:r w:rsidRPr="00EA7D68">
        <w:rPr>
          <w:rFonts w:ascii="Arial" w:hAnsi="Arial" w:cs="Arial"/>
          <w:sz w:val="22"/>
          <w:szCs w:val="22"/>
        </w:rPr>
        <w:t>were excluded</w:t>
      </w:r>
      <w:proofErr w:type="gramEnd"/>
      <w:r w:rsidRPr="00EA7D68">
        <w:rPr>
          <w:rFonts w:ascii="Arial" w:hAnsi="Arial" w:cs="Arial"/>
          <w:sz w:val="22"/>
          <w:szCs w:val="22"/>
        </w:rPr>
        <w:t xml:space="preserve"> from the study.  </w:t>
      </w:r>
      <w:r w:rsidR="00FD0872">
        <w:rPr>
          <w:rFonts w:ascii="Arial" w:hAnsi="Arial" w:cs="Arial"/>
          <w:sz w:val="22"/>
          <w:szCs w:val="22"/>
        </w:rPr>
        <w:t xml:space="preserve">Following the removal of outliers, the resulting set of individuals was highly homogeneous based on the first three principal components.  </w:t>
      </w:r>
      <w:r w:rsidR="00D90D2D">
        <w:rPr>
          <w:rFonts w:ascii="Arial" w:hAnsi="Arial" w:cs="Arial"/>
          <w:sz w:val="22"/>
          <w:szCs w:val="22"/>
        </w:rPr>
        <w:t xml:space="preserve">Exhaustive pairwise kinship coefficients were calculated and one individual from pairs of individuals exhibiting </w:t>
      </w:r>
      <w:proofErr w:type="gramStart"/>
      <w:r w:rsidR="00D90D2D">
        <w:rPr>
          <w:rFonts w:ascii="Arial" w:hAnsi="Arial" w:cs="Arial"/>
          <w:sz w:val="22"/>
          <w:szCs w:val="22"/>
        </w:rPr>
        <w:t>third-degree</w:t>
      </w:r>
      <w:proofErr w:type="gramEnd"/>
      <w:r w:rsidR="00D90D2D">
        <w:rPr>
          <w:rFonts w:ascii="Arial" w:hAnsi="Arial" w:cs="Arial"/>
          <w:sz w:val="22"/>
          <w:szCs w:val="22"/>
        </w:rPr>
        <w:t xml:space="preserve"> or closer relatedness were removed. </w:t>
      </w:r>
      <w:r w:rsidRPr="00EA7D68">
        <w:rPr>
          <w:rFonts w:ascii="Arial" w:hAnsi="Arial" w:cs="Arial"/>
          <w:sz w:val="22"/>
          <w:szCs w:val="22"/>
        </w:rPr>
        <w:t>Of the approximately 10,000 individuals previously subjected to the exome genotyping array</w:t>
      </w:r>
      <w:r w:rsidR="00D90D2D">
        <w:rPr>
          <w:rFonts w:ascii="Arial" w:hAnsi="Arial" w:cs="Arial"/>
          <w:sz w:val="22"/>
          <w:szCs w:val="22"/>
        </w:rPr>
        <w:t xml:space="preserve"> and quality control procedures</w:t>
      </w:r>
      <w:r w:rsidRPr="00EA7D68">
        <w:rPr>
          <w:rFonts w:ascii="Arial" w:hAnsi="Arial" w:cs="Arial"/>
          <w:sz w:val="22"/>
          <w:szCs w:val="22"/>
        </w:rPr>
        <w:t xml:space="preserve">, the phenotype algorithm identified 18 individuals that </w:t>
      </w:r>
      <w:proofErr w:type="gramStart"/>
      <w:r w:rsidRPr="00EA7D68">
        <w:rPr>
          <w:rFonts w:ascii="Arial" w:hAnsi="Arial" w:cs="Arial"/>
          <w:sz w:val="22"/>
          <w:szCs w:val="22"/>
        </w:rPr>
        <w:t>were selected</w:t>
      </w:r>
      <w:proofErr w:type="gramEnd"/>
      <w:r w:rsidRPr="00EA7D68">
        <w:rPr>
          <w:rFonts w:ascii="Arial" w:hAnsi="Arial" w:cs="Arial"/>
          <w:sz w:val="22"/>
          <w:szCs w:val="22"/>
        </w:rPr>
        <w:t xml:space="preserve"> as hemochromatosis cases. Controls (n=6,896) were individuals without abnormal saturation values and without any instances of hemochromatosis ICD-9 codes.</w:t>
      </w:r>
      <w:r w:rsidR="00FD0872">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Genotyping </w:t>
      </w:r>
    </w:p>
    <w:p w:rsidR="00F866BB" w:rsidRPr="00731579"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Of the full PMRP cohort, approximately 10,000 DNAs were interrogated by </w:t>
      </w:r>
      <w:proofErr w:type="gramStart"/>
      <w:r w:rsidRPr="00EA7D68">
        <w:rPr>
          <w:rFonts w:ascii="Arial" w:hAnsi="Arial" w:cs="Arial"/>
          <w:sz w:val="22"/>
          <w:szCs w:val="22"/>
        </w:rPr>
        <w:t>high density</w:t>
      </w:r>
      <w:proofErr w:type="gramEnd"/>
      <w:r w:rsidRPr="00EA7D68">
        <w:rPr>
          <w:rFonts w:ascii="Arial" w:hAnsi="Arial" w:cs="Arial"/>
          <w:sz w:val="22"/>
          <w:szCs w:val="22"/>
        </w:rPr>
        <w:t xml:space="preserve"> genotyping on the Illumina </w:t>
      </w:r>
      <w:proofErr w:type="spellStart"/>
      <w:r w:rsidRPr="00EA7D68">
        <w:rPr>
          <w:rFonts w:ascii="Arial" w:hAnsi="Arial" w:cs="Arial"/>
          <w:sz w:val="22"/>
          <w:szCs w:val="22"/>
        </w:rPr>
        <w:t>HumanCoreExome</w:t>
      </w:r>
      <w:proofErr w:type="spellEnd"/>
      <w:r w:rsidRPr="00EA7D68">
        <w:rPr>
          <w:rFonts w:ascii="Arial" w:hAnsi="Arial" w:cs="Arial"/>
          <w:sz w:val="22"/>
          <w:szCs w:val="22"/>
        </w:rPr>
        <w:t xml:space="preserve"> </w:t>
      </w:r>
      <w:proofErr w:type="spellStart"/>
      <w:r w:rsidRPr="00EA7D68">
        <w:rPr>
          <w:rFonts w:ascii="Arial" w:hAnsi="Arial" w:cs="Arial"/>
          <w:sz w:val="22"/>
          <w:szCs w:val="22"/>
        </w:rPr>
        <w:t>beadchip</w:t>
      </w:r>
      <w:proofErr w:type="spellEnd"/>
      <w:r>
        <w:rPr>
          <w:rFonts w:ascii="Arial" w:hAnsi="Arial" w:cs="Arial"/>
          <w:sz w:val="22"/>
          <w:szCs w:val="22"/>
        </w:rPr>
        <w:t>.</w:t>
      </w:r>
      <w:r w:rsidRPr="00EA7D68">
        <w:rPr>
          <w:rFonts w:ascii="Arial" w:hAnsi="Arial" w:cs="Arial"/>
          <w:sz w:val="22"/>
          <w:szCs w:val="22"/>
        </w:rPr>
        <w:t xml:space="preserve"> The exome array has ancestry informative markers, a panel of identity-</w:t>
      </w:r>
      <w:r w:rsidRPr="00EA7D68">
        <w:rPr>
          <w:rFonts w:ascii="Arial" w:hAnsi="Arial" w:cs="Arial"/>
          <w:sz w:val="22"/>
          <w:szCs w:val="22"/>
        </w:rPr>
        <w:lastRenderedPageBreak/>
        <w:t xml:space="preserve">by-descent SNPs, coverage of markers found to be genome-wide significant in GWAS studies, and excellent coverage of </w:t>
      </w:r>
      <w:proofErr w:type="spellStart"/>
      <w:r w:rsidRPr="00EA7D68">
        <w:rPr>
          <w:rFonts w:ascii="Arial" w:hAnsi="Arial" w:cs="Arial"/>
          <w:sz w:val="22"/>
          <w:szCs w:val="22"/>
        </w:rPr>
        <w:t>exonic</w:t>
      </w:r>
      <w:proofErr w:type="spellEnd"/>
      <w:r w:rsidRPr="00EA7D68">
        <w:rPr>
          <w:rFonts w:ascii="Arial" w:hAnsi="Arial" w:cs="Arial"/>
          <w:sz w:val="22"/>
          <w:szCs w:val="22"/>
        </w:rPr>
        <w:t xml:space="preserve"> variants. Over 500,000 variants </w:t>
      </w:r>
      <w:proofErr w:type="gramStart"/>
      <w:r w:rsidRPr="00EA7D68">
        <w:rPr>
          <w:rFonts w:ascii="Arial" w:hAnsi="Arial" w:cs="Arial"/>
          <w:sz w:val="22"/>
          <w:szCs w:val="22"/>
        </w:rPr>
        <w:t>are interrogated</w:t>
      </w:r>
      <w:proofErr w:type="gramEnd"/>
      <w:r w:rsidRPr="00EA7D68">
        <w:rPr>
          <w:rFonts w:ascii="Arial" w:hAnsi="Arial" w:cs="Arial"/>
          <w:sz w:val="22"/>
          <w:szCs w:val="22"/>
        </w:rPr>
        <w:t xml:space="preserve"> on this genotyping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The version of the </w:t>
      </w:r>
      <w:proofErr w:type="spellStart"/>
      <w:r w:rsidRPr="00EA7D68">
        <w:rPr>
          <w:rFonts w:ascii="Arial" w:hAnsi="Arial" w:cs="Arial"/>
          <w:sz w:val="22"/>
          <w:szCs w:val="22"/>
        </w:rPr>
        <w:t>beadchip</w:t>
      </w:r>
      <w:proofErr w:type="spellEnd"/>
      <w:r w:rsidRPr="00EA7D68">
        <w:rPr>
          <w:rFonts w:ascii="Arial" w:hAnsi="Arial" w:cs="Arial"/>
          <w:sz w:val="22"/>
          <w:szCs w:val="22"/>
        </w:rPr>
        <w:t xml:space="preserve"> was designed and used in the AMD consortium.</w:t>
      </w:r>
      <w:r w:rsidR="00E52F76">
        <w:rPr>
          <w:rFonts w:ascii="Arial" w:hAnsi="Arial" w:cs="Arial"/>
          <w:sz w:val="22"/>
          <w:szCs w:val="22"/>
          <w:vertAlign w:val="superscript"/>
        </w:rPr>
        <w:t>3</w:t>
      </w:r>
      <w:r>
        <w:rPr>
          <w:rFonts w:ascii="Arial" w:hAnsi="Arial" w:cs="Arial"/>
          <w:sz w:val="22"/>
          <w:szCs w:val="22"/>
          <w:vertAlign w:val="superscript"/>
        </w:rPr>
        <w:t>4</w:t>
      </w:r>
      <w:r w:rsidRPr="00EA7D68">
        <w:rPr>
          <w:rFonts w:ascii="Arial" w:hAnsi="Arial" w:cs="Arial"/>
          <w:sz w:val="22"/>
          <w:szCs w:val="22"/>
        </w:rPr>
        <w:t xml:space="preserve"> </w:t>
      </w:r>
      <w:r w:rsidR="00A01E86">
        <w:rPr>
          <w:rFonts w:ascii="Arial" w:hAnsi="Arial" w:cs="Arial"/>
          <w:sz w:val="22"/>
          <w:szCs w:val="22"/>
        </w:rPr>
        <w:t xml:space="preserve">Rare variants (&lt;1% frequency) represented 47.8% of the markers, moderately common variants (1-10% frequency) were 8.1% of the variants, and 44.1% of the variants interrogated were common alleles (&gt;10% frequency). </w:t>
      </w:r>
      <w:r w:rsidR="00D90D2D">
        <w:rPr>
          <w:rFonts w:ascii="Arial" w:hAnsi="Arial" w:cs="Arial"/>
          <w:sz w:val="22"/>
          <w:szCs w:val="22"/>
        </w:rPr>
        <w:t>The genotyping quality control measures were previously described</w:t>
      </w:r>
      <w:r w:rsidR="00731579">
        <w:rPr>
          <w:rFonts w:ascii="Arial" w:hAnsi="Arial" w:cs="Arial"/>
          <w:sz w:val="22"/>
          <w:szCs w:val="22"/>
        </w:rPr>
        <w:t xml:space="preserve"> (call rates for each variant or individual &gt;0.985)</w:t>
      </w:r>
      <w:r w:rsidR="00D90D2D">
        <w:rPr>
          <w:rFonts w:ascii="Arial" w:hAnsi="Arial" w:cs="Arial"/>
          <w:sz w:val="22"/>
          <w:szCs w:val="22"/>
        </w:rPr>
        <w:t>.</w:t>
      </w:r>
      <w:r w:rsidR="00D90D2D" w:rsidRPr="00D90D2D">
        <w:rPr>
          <w:rFonts w:ascii="Arial" w:hAnsi="Arial" w:cs="Arial"/>
          <w:sz w:val="22"/>
          <w:szCs w:val="22"/>
          <w:vertAlign w:val="superscript"/>
        </w:rPr>
        <w:t>34</w:t>
      </w:r>
      <w:r w:rsidR="00D90D2D">
        <w:rPr>
          <w:rFonts w:ascii="Arial" w:hAnsi="Arial" w:cs="Arial"/>
          <w:sz w:val="22"/>
          <w:szCs w:val="22"/>
        </w:rPr>
        <w:t xml:space="preserve"> </w:t>
      </w:r>
      <w:r w:rsidR="003A358F">
        <w:rPr>
          <w:rFonts w:ascii="Arial" w:hAnsi="Arial" w:cs="Arial"/>
          <w:sz w:val="22"/>
          <w:szCs w:val="22"/>
        </w:rPr>
        <w:t xml:space="preserve">Variants exhibiting departure from </w:t>
      </w:r>
      <w:r w:rsidR="00F57328">
        <w:rPr>
          <w:rFonts w:ascii="Arial" w:hAnsi="Arial" w:cs="Arial"/>
          <w:sz w:val="22"/>
          <w:szCs w:val="22"/>
        </w:rPr>
        <w:t>Hardy-Weinberg equilibrium (p&lt;1x10</w:t>
      </w:r>
      <w:r w:rsidR="003A358F" w:rsidRPr="00F57328">
        <w:rPr>
          <w:rFonts w:ascii="Arial" w:hAnsi="Arial" w:cs="Arial"/>
          <w:sz w:val="22"/>
          <w:szCs w:val="22"/>
          <w:vertAlign w:val="superscript"/>
        </w:rPr>
        <w:t>-6</w:t>
      </w:r>
      <w:r w:rsidR="003A358F">
        <w:rPr>
          <w:rFonts w:ascii="Arial" w:hAnsi="Arial" w:cs="Arial"/>
          <w:sz w:val="22"/>
          <w:szCs w:val="22"/>
        </w:rPr>
        <w:t xml:space="preserve">) were excluded from subsequent analyses. </w:t>
      </w:r>
      <w:r w:rsidRPr="00EA7D68">
        <w:rPr>
          <w:rFonts w:ascii="Arial" w:hAnsi="Arial" w:cs="Arial"/>
          <w:sz w:val="22"/>
          <w:szCs w:val="22"/>
        </w:rPr>
        <w:t>Additional recent studies have used data generated from this genotyping platform to discover susceptibility genes for common diseases.</w:t>
      </w:r>
      <w:r w:rsidR="00E52F76">
        <w:rPr>
          <w:rFonts w:ascii="Arial" w:hAnsi="Arial" w:cs="Arial"/>
          <w:sz w:val="22"/>
          <w:szCs w:val="22"/>
          <w:vertAlign w:val="superscript"/>
        </w:rPr>
        <w:t>35</w:t>
      </w:r>
      <w:r w:rsidR="00731579">
        <w:rPr>
          <w:rFonts w:ascii="Arial" w:hAnsi="Arial" w:cs="Arial"/>
          <w:sz w:val="22"/>
          <w:szCs w:val="22"/>
        </w:rPr>
        <w:t xml:space="preserve"> Following QC procedures, </w:t>
      </w:r>
      <w:r w:rsidR="00D15144">
        <w:rPr>
          <w:rFonts w:ascii="Arial" w:hAnsi="Arial" w:cs="Arial"/>
          <w:sz w:val="22"/>
          <w:szCs w:val="22"/>
        </w:rPr>
        <w:t>413,701</w:t>
      </w:r>
      <w:r w:rsidR="00731579">
        <w:rPr>
          <w:rFonts w:ascii="Arial" w:hAnsi="Arial" w:cs="Arial"/>
          <w:sz w:val="22"/>
          <w:szCs w:val="22"/>
        </w:rPr>
        <w:t xml:space="preserve"> variants remained for analysis.</w:t>
      </w:r>
      <w:r w:rsidR="00C51AAA">
        <w:rPr>
          <w:rFonts w:ascii="Arial" w:hAnsi="Arial" w:cs="Arial"/>
          <w:sz w:val="22"/>
          <w:szCs w:val="22"/>
        </w:rPr>
        <w:t xml:space="preserve"> The site frequency spectrum of the resulting variants </w:t>
      </w:r>
      <w:proofErr w:type="gramStart"/>
      <w:r w:rsidR="00C51AAA">
        <w:rPr>
          <w:rFonts w:ascii="Arial" w:hAnsi="Arial" w:cs="Arial"/>
          <w:sz w:val="22"/>
          <w:szCs w:val="22"/>
        </w:rPr>
        <w:t>is displayed</w:t>
      </w:r>
      <w:proofErr w:type="gramEnd"/>
      <w:r w:rsidR="00C51AAA">
        <w:rPr>
          <w:rFonts w:ascii="Arial" w:hAnsi="Arial" w:cs="Arial"/>
          <w:sz w:val="22"/>
          <w:szCs w:val="22"/>
        </w:rPr>
        <w:t xml:space="preserve"> in </w:t>
      </w:r>
      <w:r w:rsidR="00C51AAA" w:rsidRPr="000355BB">
        <w:rPr>
          <w:rFonts w:ascii="Arial" w:hAnsi="Arial" w:cs="Arial"/>
          <w:b/>
          <w:color w:val="FF0000"/>
          <w:sz w:val="22"/>
          <w:szCs w:val="22"/>
        </w:rPr>
        <w:t xml:space="preserve">Supplemental Figure </w:t>
      </w:r>
      <w:r w:rsidR="00F70CA6" w:rsidRPr="000355BB">
        <w:rPr>
          <w:rFonts w:ascii="Arial" w:hAnsi="Arial" w:cs="Arial"/>
          <w:b/>
          <w:color w:val="FF0000"/>
          <w:sz w:val="22"/>
          <w:szCs w:val="22"/>
        </w:rPr>
        <w:t>2</w:t>
      </w:r>
      <w:r w:rsidR="00C51AAA">
        <w:rPr>
          <w:rFonts w:ascii="Arial" w:hAnsi="Arial" w:cs="Arial"/>
          <w:sz w:val="22"/>
          <w:szCs w:val="22"/>
        </w:rPr>
        <w:t>.</w:t>
      </w:r>
    </w:p>
    <w:p w:rsidR="00EE05CA" w:rsidRPr="00EA7D68" w:rsidRDefault="00EE05CA" w:rsidP="00EE05CA">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Haplotype Phasing</w:t>
      </w:r>
    </w:p>
    <w:p w:rsidR="00EE05CA" w:rsidRPr="00EA7D68" w:rsidRDefault="00EE05CA" w:rsidP="00EE05CA">
      <w:pPr>
        <w:spacing w:line="360" w:lineRule="auto"/>
        <w:jc w:val="both"/>
        <w:rPr>
          <w:rFonts w:ascii="Arial" w:hAnsi="Arial" w:cs="Arial"/>
          <w:sz w:val="22"/>
          <w:szCs w:val="22"/>
        </w:rPr>
      </w:pPr>
      <w:r w:rsidRPr="00EA7D68">
        <w:rPr>
          <w:rFonts w:ascii="Arial" w:hAnsi="Arial" w:cs="Arial"/>
          <w:sz w:val="22"/>
          <w:szCs w:val="22"/>
        </w:rPr>
        <w:t xml:space="preserve">In general,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phasing is necessary </w:t>
      </w:r>
      <w:proofErr w:type="gramStart"/>
      <w:r w:rsidRPr="00EA7D68">
        <w:rPr>
          <w:rFonts w:ascii="Arial" w:hAnsi="Arial" w:cs="Arial"/>
          <w:sz w:val="22"/>
          <w:szCs w:val="22"/>
        </w:rPr>
        <w:t>to directly determine</w:t>
      </w:r>
      <w:proofErr w:type="gramEnd"/>
      <w:r w:rsidRPr="00EA7D68">
        <w:rPr>
          <w:rFonts w:ascii="Arial" w:hAnsi="Arial" w:cs="Arial"/>
          <w:sz w:val="22"/>
          <w:szCs w:val="22"/>
        </w:rPr>
        <w:t xml:space="preserve"> compound heterozygous in</w:t>
      </w:r>
      <w:r>
        <w:rPr>
          <w:rFonts w:ascii="Arial" w:hAnsi="Arial" w:cs="Arial"/>
          <w:sz w:val="22"/>
          <w:szCs w:val="22"/>
        </w:rPr>
        <w:t>dividuals at a particular gene.</w:t>
      </w:r>
      <w:r w:rsidRPr="00EA7D68">
        <w:rPr>
          <w:rFonts w:ascii="Arial" w:hAnsi="Arial" w:cs="Arial"/>
          <w:sz w:val="22"/>
          <w:szCs w:val="22"/>
        </w:rPr>
        <w:t xml:space="preserve"> </w:t>
      </w:r>
      <w:r>
        <w:rPr>
          <w:rFonts w:ascii="Arial" w:hAnsi="Arial" w:cs="Arial"/>
          <w:sz w:val="22"/>
          <w:szCs w:val="22"/>
        </w:rPr>
        <w:t xml:space="preserve">Using all 10,000 exome-genotyped samples from the PMRP, </w:t>
      </w:r>
      <w:r w:rsidRPr="00EA7D68">
        <w:rPr>
          <w:rFonts w:ascii="Arial" w:hAnsi="Arial" w:cs="Arial"/>
          <w:sz w:val="22"/>
          <w:szCs w:val="22"/>
        </w:rPr>
        <w:t>Beagle</w:t>
      </w:r>
      <w:r>
        <w:rPr>
          <w:rFonts w:ascii="Arial" w:hAnsi="Arial" w:cs="Arial"/>
          <w:sz w:val="22"/>
          <w:szCs w:val="22"/>
        </w:rPr>
        <w:t xml:space="preserve"> was applied to</w:t>
      </w:r>
      <w:r w:rsidRPr="00EA7D68">
        <w:rPr>
          <w:rFonts w:ascii="Arial" w:hAnsi="Arial" w:cs="Arial"/>
          <w:sz w:val="22"/>
          <w:szCs w:val="22"/>
        </w:rPr>
        <w:t xml:space="preserve"> inferring phased haplotypes from </w:t>
      </w:r>
      <w:r>
        <w:rPr>
          <w:rFonts w:ascii="Arial" w:hAnsi="Arial" w:cs="Arial"/>
          <w:sz w:val="22"/>
          <w:szCs w:val="22"/>
        </w:rPr>
        <w:t xml:space="preserve">the </w:t>
      </w:r>
      <w:proofErr w:type="spellStart"/>
      <w:r w:rsidRPr="00EA7D68">
        <w:rPr>
          <w:rFonts w:ascii="Arial" w:hAnsi="Arial" w:cs="Arial"/>
          <w:sz w:val="22"/>
          <w:szCs w:val="22"/>
        </w:rPr>
        <w:t>unphased</w:t>
      </w:r>
      <w:proofErr w:type="spellEnd"/>
      <w:r w:rsidRPr="00EA7D68">
        <w:rPr>
          <w:rFonts w:ascii="Arial" w:hAnsi="Arial" w:cs="Arial"/>
          <w:sz w:val="22"/>
          <w:szCs w:val="22"/>
        </w:rPr>
        <w:t xml:space="preserve"> genotype data using </w:t>
      </w:r>
      <w:r>
        <w:rPr>
          <w:rFonts w:ascii="Arial" w:hAnsi="Arial" w:cs="Arial"/>
          <w:sz w:val="22"/>
          <w:szCs w:val="22"/>
        </w:rPr>
        <w:t xml:space="preserve">a </w:t>
      </w:r>
      <w:r w:rsidRPr="00EA7D68">
        <w:rPr>
          <w:rFonts w:ascii="Arial" w:hAnsi="Arial" w:cs="Arial"/>
          <w:sz w:val="22"/>
          <w:szCs w:val="22"/>
        </w:rPr>
        <w:t>localized haplotype-cluster model algorithm</w:t>
      </w:r>
      <w:r>
        <w:rPr>
          <w:rFonts w:ascii="Arial" w:hAnsi="Arial" w:cs="Arial"/>
          <w:sz w:val="22"/>
          <w:szCs w:val="22"/>
        </w:rPr>
        <w:t>.</w:t>
      </w:r>
      <w:r>
        <w:rPr>
          <w:rFonts w:ascii="Arial" w:hAnsi="Arial" w:cs="Arial"/>
          <w:noProof/>
          <w:sz w:val="22"/>
          <w:szCs w:val="22"/>
          <w:vertAlign w:val="superscript"/>
        </w:rPr>
        <w:t>36</w:t>
      </w: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calculations were performed on a high performance computing cluster housed at the Marshfield Clinic. As the subsequent analyses were gene-based and the genotyping data was concentrated on </w:t>
      </w:r>
      <w:proofErr w:type="spellStart"/>
      <w:r>
        <w:rPr>
          <w:rFonts w:ascii="Arial" w:hAnsi="Arial" w:cs="Arial"/>
          <w:sz w:val="22"/>
          <w:szCs w:val="22"/>
        </w:rPr>
        <w:t>exonic</w:t>
      </w:r>
      <w:proofErr w:type="spellEnd"/>
      <w:r>
        <w:rPr>
          <w:rFonts w:ascii="Arial" w:hAnsi="Arial" w:cs="Arial"/>
          <w:sz w:val="22"/>
          <w:szCs w:val="22"/>
        </w:rPr>
        <w:t xml:space="preserve"> variants, e</w:t>
      </w:r>
      <w:r w:rsidRPr="00EA7D68">
        <w:rPr>
          <w:rFonts w:ascii="Arial" w:hAnsi="Arial" w:cs="Arial"/>
          <w:sz w:val="22"/>
          <w:szCs w:val="22"/>
        </w:rPr>
        <w:t xml:space="preserve">ach gene in the exome </w:t>
      </w:r>
      <w:proofErr w:type="gramStart"/>
      <w:r w:rsidRPr="00EA7D68">
        <w:rPr>
          <w:rFonts w:ascii="Arial" w:hAnsi="Arial" w:cs="Arial"/>
          <w:sz w:val="22"/>
          <w:szCs w:val="22"/>
        </w:rPr>
        <w:t>was pha</w:t>
      </w:r>
      <w:r>
        <w:rPr>
          <w:rFonts w:ascii="Arial" w:hAnsi="Arial" w:cs="Arial"/>
          <w:sz w:val="22"/>
          <w:szCs w:val="22"/>
        </w:rPr>
        <w:t>sed</w:t>
      </w:r>
      <w:proofErr w:type="gramEnd"/>
      <w:r>
        <w:rPr>
          <w:rFonts w:ascii="Arial" w:hAnsi="Arial" w:cs="Arial"/>
          <w:sz w:val="22"/>
          <w:szCs w:val="22"/>
        </w:rPr>
        <w:t xml:space="preserve"> separately using this approach</w:t>
      </w:r>
      <w:r w:rsidRPr="00EA7D68">
        <w:rPr>
          <w:rFonts w:ascii="Arial" w:hAnsi="Arial" w:cs="Arial"/>
          <w:sz w:val="22"/>
          <w:szCs w:val="22"/>
        </w:rPr>
        <w:t>.</w:t>
      </w:r>
      <w:r>
        <w:rPr>
          <w:rFonts w:ascii="Arial" w:hAnsi="Arial" w:cs="Arial"/>
          <w:sz w:val="22"/>
          <w:szCs w:val="22"/>
        </w:rPr>
        <w:t xml:space="preserve"> 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Pr>
          <w:rFonts w:ascii="Arial" w:hAnsi="Arial" w:cs="Arial"/>
          <w:sz w:val="22"/>
          <w:szCs w:val="22"/>
          <w:vertAlign w:val="superscript"/>
        </w:rPr>
        <w:t>36</w:t>
      </w:r>
      <w:r>
        <w:rPr>
          <w:rFonts w:ascii="Arial" w:hAnsi="Arial" w:cs="Arial"/>
          <w:sz w:val="22"/>
          <w:szCs w:val="22"/>
        </w:rPr>
        <w:t xml:space="preserve"> Recently, the switch error rate was calculated for the Beagle software applied to two sequencing datasets. </w:t>
      </w:r>
      <w:proofErr w:type="gramStart"/>
      <w:r>
        <w:rPr>
          <w:rFonts w:ascii="Arial" w:hAnsi="Arial" w:cs="Arial"/>
          <w:sz w:val="22"/>
          <w:szCs w:val="22"/>
        </w:rPr>
        <w:t xml:space="preserve">Beagle attained a switch error rate of 1.525% and 0.488% for the 1000 Genomes Project and Haplotype Reference Consortium, respectively.(Choi et al, 2018) Whereas phasing accuracy is generally compromised with rare variants, for situations where an individual has substantial number of pathogenic variants, it should be noted that randomly assigning alleles to a homolog in individuals carrying multiple putative functional alleles at a gene yields a probability that the individual has a recessive </w:t>
      </w:r>
      <w:proofErr w:type="spellStart"/>
      <w:r>
        <w:rPr>
          <w:rFonts w:ascii="Arial" w:hAnsi="Arial" w:cs="Arial"/>
          <w:sz w:val="22"/>
          <w:szCs w:val="22"/>
        </w:rPr>
        <w:t>diplotype</w:t>
      </w:r>
      <w:proofErr w:type="spellEnd"/>
      <w:r>
        <w:rPr>
          <w:rFonts w:ascii="Arial" w:hAnsi="Arial" w:cs="Arial"/>
          <w:sz w:val="22"/>
          <w:szCs w:val="22"/>
        </w:rPr>
        <w:t xml:space="preserve"> configuration of </w:t>
      </w:r>
      <m:oMath>
        <m:r>
          <w:rPr>
            <w:rFonts w:ascii="Cambria Math" w:hAnsi="Cambria Math" w:cs="Arial"/>
            <w:sz w:val="22"/>
            <w:szCs w:val="22"/>
          </w:rPr>
          <m:t>1-</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1-k</m:t>
            </m:r>
          </m:sup>
        </m:sSup>
      </m:oMath>
      <w:r>
        <w:rPr>
          <w:rFonts w:ascii="Arial" w:hAnsi="Arial" w:cs="Arial"/>
          <w:sz w:val="22"/>
          <w:szCs w:val="22"/>
        </w:rPr>
        <w:t xml:space="preserve">, where </w:t>
      </w:r>
      <m:oMath>
        <m:r>
          <w:rPr>
            <w:rFonts w:ascii="Cambria Math" w:hAnsi="Cambria Math" w:cs="Arial"/>
            <w:sz w:val="22"/>
            <w:szCs w:val="22"/>
          </w:rPr>
          <m:t>k</m:t>
        </m:r>
      </m:oMath>
      <w:r>
        <w:rPr>
          <w:rFonts w:ascii="Arial" w:hAnsi="Arial" w:cs="Arial"/>
          <w:sz w:val="22"/>
          <w:szCs w:val="22"/>
        </w:rPr>
        <w:t xml:space="preserve">  is the number of putative functional variants.</w:t>
      </w:r>
      <w:proofErr w:type="gramEnd"/>
      <w:r>
        <w:rPr>
          <w:rFonts w:ascii="Arial" w:hAnsi="Arial" w:cs="Arial"/>
          <w:sz w:val="22"/>
          <w:szCs w:val="22"/>
        </w:rPr>
        <w:t xml:space="preserve"> Hence, an individual carrying four, six or eight putative functional variants at a gene would have a probability of carrying a recessive </w:t>
      </w:r>
      <w:proofErr w:type="spellStart"/>
      <w:r>
        <w:rPr>
          <w:rFonts w:ascii="Arial" w:hAnsi="Arial" w:cs="Arial"/>
          <w:sz w:val="22"/>
          <w:szCs w:val="22"/>
        </w:rPr>
        <w:t>diplotype</w:t>
      </w:r>
      <w:proofErr w:type="spellEnd"/>
      <w:r>
        <w:rPr>
          <w:rFonts w:ascii="Arial" w:hAnsi="Arial" w:cs="Arial"/>
          <w:sz w:val="22"/>
          <w:szCs w:val="22"/>
        </w:rPr>
        <w:t xml:space="preserve"> of 0.875, 0.969 and 0.992, respectively, given random assignment of alleles to homologs. </w:t>
      </w:r>
    </w:p>
    <w:p w:rsidR="000B6473" w:rsidRPr="00EA7D68" w:rsidRDefault="000B6473" w:rsidP="007B2A82">
      <w:pPr>
        <w:jc w:val="both"/>
        <w:rPr>
          <w:rFonts w:ascii="Arial" w:hAnsi="Arial" w:cs="Arial"/>
          <w:sz w:val="22"/>
          <w:szCs w:val="22"/>
        </w:rPr>
      </w:pPr>
    </w:p>
    <w:p w:rsidR="00F866BB" w:rsidRPr="00EA7D68" w:rsidRDefault="00F866BB"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Determination of Putative Functional Variants</w:t>
      </w:r>
    </w:p>
    <w:p w:rsidR="00F866BB" w:rsidRPr="00EA7D68" w:rsidRDefault="00EE05CA" w:rsidP="00F54E9A">
      <w:pPr>
        <w:spacing w:line="360" w:lineRule="auto"/>
        <w:jc w:val="both"/>
        <w:rPr>
          <w:rFonts w:ascii="Arial" w:hAnsi="Arial" w:cs="Arial"/>
          <w:sz w:val="22"/>
          <w:szCs w:val="22"/>
        </w:rPr>
      </w:pPr>
      <w:r>
        <w:rPr>
          <w:rFonts w:ascii="Arial" w:hAnsi="Arial" w:cs="Arial"/>
          <w:sz w:val="22"/>
          <w:szCs w:val="22"/>
        </w:rPr>
        <w:t xml:space="preserve">Following the phasing of the genotype data, putative functional variants </w:t>
      </w:r>
      <w:proofErr w:type="gramStart"/>
      <w:r>
        <w:rPr>
          <w:rFonts w:ascii="Arial" w:hAnsi="Arial" w:cs="Arial"/>
          <w:sz w:val="22"/>
          <w:szCs w:val="22"/>
        </w:rPr>
        <w:t>were identified</w:t>
      </w:r>
      <w:proofErr w:type="gramEnd"/>
      <w:r>
        <w:rPr>
          <w:rFonts w:ascii="Arial" w:hAnsi="Arial" w:cs="Arial"/>
          <w:sz w:val="22"/>
          <w:szCs w:val="22"/>
        </w:rPr>
        <w:t>. The p</w:t>
      </w:r>
      <w:r w:rsidR="00F866BB" w:rsidRPr="00EA7D68">
        <w:rPr>
          <w:rFonts w:ascii="Arial" w:hAnsi="Arial" w:cs="Arial"/>
          <w:sz w:val="22"/>
          <w:szCs w:val="22"/>
        </w:rPr>
        <w:t>utative functional variants included in the analyses satisfied the quality control criteria as described previously.</w:t>
      </w:r>
      <w:r w:rsidR="00E52F76">
        <w:rPr>
          <w:rFonts w:ascii="Arial" w:hAnsi="Arial" w:cs="Arial"/>
          <w:sz w:val="22"/>
          <w:szCs w:val="22"/>
          <w:vertAlign w:val="superscript"/>
        </w:rPr>
        <w:t>3</w:t>
      </w:r>
      <w:r w:rsidR="00F866BB">
        <w:rPr>
          <w:rFonts w:ascii="Arial" w:hAnsi="Arial" w:cs="Arial"/>
          <w:sz w:val="22"/>
          <w:szCs w:val="22"/>
          <w:vertAlign w:val="superscript"/>
        </w:rPr>
        <w:t>4</w:t>
      </w:r>
      <w:r w:rsidR="00FB5BC9">
        <w:rPr>
          <w:rFonts w:ascii="Arial" w:hAnsi="Arial" w:cs="Arial"/>
          <w:sz w:val="22"/>
          <w:szCs w:val="22"/>
        </w:rPr>
        <w:t xml:space="preserve"> M</w:t>
      </w:r>
      <w:r w:rsidR="00F866BB" w:rsidRPr="00EA7D68">
        <w:rPr>
          <w:rFonts w:ascii="Arial" w:hAnsi="Arial" w:cs="Arial"/>
          <w:sz w:val="22"/>
          <w:szCs w:val="22"/>
        </w:rPr>
        <w:t xml:space="preserve">arkers </w:t>
      </w:r>
      <w:r w:rsidR="00FB5BC9">
        <w:rPr>
          <w:rFonts w:ascii="Arial" w:hAnsi="Arial" w:cs="Arial"/>
          <w:sz w:val="22"/>
          <w:szCs w:val="22"/>
        </w:rPr>
        <w:t xml:space="preserve">used </w:t>
      </w:r>
      <w:r w:rsidR="00F866BB" w:rsidRPr="00EA7D68">
        <w:rPr>
          <w:rFonts w:ascii="Arial" w:hAnsi="Arial" w:cs="Arial"/>
          <w:sz w:val="22"/>
          <w:szCs w:val="22"/>
        </w:rPr>
        <w:t>in the analyses were either GWAS-significant as of June 2015 and/or annotated as missense, nonsense, 3’UTR, 5’UTR or occurring within a splice site region.</w:t>
      </w:r>
      <w:r w:rsidR="00FB5BC9">
        <w:rPr>
          <w:rFonts w:ascii="Arial" w:hAnsi="Arial" w:cs="Arial"/>
          <w:sz w:val="22"/>
          <w:szCs w:val="22"/>
        </w:rPr>
        <w:t xml:space="preserve"> Annotation </w:t>
      </w:r>
      <w:proofErr w:type="gramStart"/>
      <w:r w:rsidR="00FB5BC9">
        <w:rPr>
          <w:rFonts w:ascii="Arial" w:hAnsi="Arial" w:cs="Arial"/>
          <w:sz w:val="22"/>
          <w:szCs w:val="22"/>
        </w:rPr>
        <w:t>was performed</w:t>
      </w:r>
      <w:proofErr w:type="gramEnd"/>
      <w:r w:rsidR="00FB5BC9">
        <w:rPr>
          <w:rFonts w:ascii="Arial" w:hAnsi="Arial" w:cs="Arial"/>
          <w:sz w:val="22"/>
          <w:szCs w:val="22"/>
        </w:rPr>
        <w:t xml:space="preserve"> using the ANNOVAR software (Wang et al, 2010)</w:t>
      </w:r>
      <w:r w:rsidR="00F54E9A">
        <w:rPr>
          <w:rFonts w:ascii="Arial" w:hAnsi="Arial" w:cs="Arial"/>
          <w:sz w:val="22"/>
          <w:szCs w:val="22"/>
        </w:rPr>
        <w:t xml:space="preserve">. </w:t>
      </w:r>
      <w:r w:rsidR="00F54E9A" w:rsidRPr="00F54E9A">
        <w:rPr>
          <w:rFonts w:ascii="Arial" w:hAnsi="Arial" w:cs="Arial"/>
          <w:color w:val="FF0000"/>
          <w:sz w:val="22"/>
          <w:szCs w:val="22"/>
        </w:rPr>
        <w:t xml:space="preserve">Eventually, </w:t>
      </w:r>
      <w:r w:rsidR="00F54E9A" w:rsidRPr="00990F23">
        <w:rPr>
          <w:rFonts w:ascii="Arial" w:hAnsi="Arial" w:cs="Arial"/>
          <w:color w:val="FF0000"/>
          <w:sz w:val="22"/>
          <w:szCs w:val="22"/>
        </w:rPr>
        <w:t>129</w:t>
      </w:r>
      <w:r w:rsidR="00F54E9A" w:rsidRPr="00F54E9A">
        <w:rPr>
          <w:rFonts w:ascii="Arial" w:hAnsi="Arial" w:cs="Arial"/>
          <w:color w:val="FF0000"/>
          <w:sz w:val="22"/>
          <w:szCs w:val="22"/>
        </w:rPr>
        <w:t>,</w:t>
      </w:r>
      <w:r w:rsidR="00F54E9A" w:rsidRPr="00990F23">
        <w:rPr>
          <w:rFonts w:ascii="Arial" w:hAnsi="Arial" w:cs="Arial"/>
          <w:color w:val="FF0000"/>
          <w:sz w:val="22"/>
          <w:szCs w:val="22"/>
        </w:rPr>
        <w:t>556</w:t>
      </w:r>
      <w:r w:rsidR="00F54E9A" w:rsidRPr="00F54E9A">
        <w:rPr>
          <w:rFonts w:ascii="Arial" w:hAnsi="Arial" w:cs="Arial"/>
          <w:color w:val="FF0000"/>
          <w:sz w:val="22"/>
          <w:szCs w:val="22"/>
        </w:rPr>
        <w:t xml:space="preserve"> SNPs </w:t>
      </w:r>
      <w:proofErr w:type="gramStart"/>
      <w:r w:rsidR="00F54E9A" w:rsidRPr="00F54E9A">
        <w:rPr>
          <w:rFonts w:ascii="Arial" w:hAnsi="Arial" w:cs="Arial"/>
          <w:color w:val="FF0000"/>
          <w:sz w:val="22"/>
          <w:szCs w:val="22"/>
        </w:rPr>
        <w:t>were used</w:t>
      </w:r>
      <w:proofErr w:type="gramEnd"/>
      <w:r w:rsidR="00F54E9A" w:rsidRPr="00F54E9A">
        <w:rPr>
          <w:rFonts w:ascii="Arial" w:hAnsi="Arial" w:cs="Arial"/>
          <w:color w:val="FF0000"/>
          <w:sz w:val="22"/>
          <w:szCs w:val="22"/>
        </w:rPr>
        <w:t xml:space="preserve"> in our gene-based recessive </w:t>
      </w:r>
      <w:proofErr w:type="spellStart"/>
      <w:r w:rsidR="00F54E9A" w:rsidRPr="00F54E9A">
        <w:rPr>
          <w:rFonts w:ascii="Arial" w:hAnsi="Arial" w:cs="Arial"/>
          <w:color w:val="FF0000"/>
          <w:sz w:val="22"/>
          <w:szCs w:val="22"/>
        </w:rPr>
        <w:t>diplotypes</w:t>
      </w:r>
      <w:proofErr w:type="spellEnd"/>
      <w:r w:rsidR="00F54E9A" w:rsidRPr="00F54E9A">
        <w:rPr>
          <w:rFonts w:ascii="Arial" w:hAnsi="Arial" w:cs="Arial"/>
          <w:color w:val="FF0000"/>
          <w:sz w:val="22"/>
          <w:szCs w:val="22"/>
        </w:rPr>
        <w:t xml:space="preserve"> scanning.</w:t>
      </w:r>
      <w:r w:rsidR="00F54E9A" w:rsidRPr="00F54E9A">
        <w:rPr>
          <w:rFonts w:ascii="Verdana" w:hAnsi="Verdana" w:cs="Courier New"/>
          <w:color w:val="FF0000"/>
          <w:sz w:val="20"/>
          <w:szCs w:val="20"/>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lastRenderedPageBreak/>
        <w:t xml:space="preserve">Statistical Tests of Recessive </w:t>
      </w:r>
      <w:proofErr w:type="spellStart"/>
      <w:r w:rsidRPr="00EA7D68">
        <w:rPr>
          <w:rFonts w:ascii="Arial" w:eastAsia="Arial" w:hAnsi="Arial" w:cs="Arial"/>
          <w:bCs w:val="0"/>
          <w:i w:val="0"/>
          <w:iCs w:val="0"/>
          <w:color w:val="000000" w:themeColor="text1"/>
          <w:sz w:val="22"/>
          <w:szCs w:val="22"/>
          <w:lang w:eastAsia="zh-CN"/>
        </w:rPr>
        <w:t>Diplotypes</w:t>
      </w:r>
      <w:proofErr w:type="spellEnd"/>
    </w:p>
    <w:p w:rsidR="00F866BB" w:rsidRPr="00EA7D68" w:rsidRDefault="00F866BB" w:rsidP="00F866BB">
      <w:pPr>
        <w:spacing w:line="360" w:lineRule="auto"/>
        <w:jc w:val="both"/>
        <w:rPr>
          <w:rFonts w:ascii="Arial" w:hAnsi="Arial" w:cs="Arial"/>
          <w:sz w:val="22"/>
          <w:szCs w:val="22"/>
        </w:rPr>
      </w:pPr>
      <w:r w:rsidRPr="00EA7D68">
        <w:rPr>
          <w:rFonts w:ascii="Arial" w:hAnsi="Arial" w:cs="Arial"/>
          <w:sz w:val="22"/>
          <w:szCs w:val="22"/>
        </w:rPr>
        <w:t xml:space="preserve">At each gene, individuals </w:t>
      </w:r>
      <w:proofErr w:type="gramStart"/>
      <w:r w:rsidRPr="00EA7D68">
        <w:rPr>
          <w:rFonts w:ascii="Arial" w:hAnsi="Arial" w:cs="Arial"/>
          <w:sz w:val="22"/>
          <w:szCs w:val="22"/>
        </w:rPr>
        <w:t>were classified</w:t>
      </w:r>
      <w:proofErr w:type="gramEnd"/>
      <w:r w:rsidRPr="00EA7D68">
        <w:rPr>
          <w:rFonts w:ascii="Arial" w:hAnsi="Arial" w:cs="Arial"/>
          <w:sz w:val="22"/>
          <w:szCs w:val="22"/>
        </w:rPr>
        <w:t xml:space="preserve"> as having a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configuration if they carried at least one putative functional allele on each homolog (</w:t>
      </w:r>
      <m:oMath>
        <m:r>
          <w:rPr>
            <w:rFonts w:ascii="Cambria Math" w:hAnsi="Cambria Math" w:cs="Arial"/>
            <w:sz w:val="22"/>
            <w:szCs w:val="22"/>
          </w:rPr>
          <m:t>PF</m:t>
        </m:r>
      </m:oMath>
      <w:r w:rsidRPr="00EA7D68">
        <w:rPr>
          <w:rFonts w:ascii="Arial" w:hAnsi="Arial" w:cs="Arial"/>
          <w:sz w:val="22"/>
          <w:szCs w:val="22"/>
        </w:rPr>
        <w:t xml:space="preserve">). Individuals carrying at least one homolog free from putative functional alleles </w:t>
      </w:r>
      <w:proofErr w:type="gramStart"/>
      <w:r w:rsidRPr="00EA7D68">
        <w:rPr>
          <w:rFonts w:ascii="Arial" w:hAnsi="Arial" w:cs="Arial"/>
          <w:sz w:val="22"/>
          <w:szCs w:val="22"/>
        </w:rPr>
        <w:t>were deemed</w:t>
      </w:r>
      <w:proofErr w:type="gramEnd"/>
      <w:r w:rsidRPr="00EA7D68">
        <w:rPr>
          <w:rFonts w:ascii="Arial" w:hAnsi="Arial" w:cs="Arial"/>
          <w:sz w:val="22"/>
          <w:szCs w:val="22"/>
        </w:rPr>
        <w:t xml:space="preserve"> as having a wildtype diplotype (</w:t>
      </w:r>
      <m:oMath>
        <m:r>
          <w:rPr>
            <w:rFonts w:ascii="Cambria Math" w:hAnsi="Cambria Math" w:cs="Arial"/>
            <w:sz w:val="22"/>
            <w:szCs w:val="22"/>
          </w:rPr>
          <m:t>W</m:t>
        </m:r>
      </m:oMath>
      <w:r w:rsidRPr="00EA7D68">
        <w:rPr>
          <w:rFonts w:ascii="Arial" w:hAnsi="Arial" w:cs="Arial"/>
          <w:sz w:val="22"/>
          <w:szCs w:val="22"/>
        </w:rPr>
        <w:t xml:space="preserve">). The total number of case and control individuals carrying a recessive diplotype was denoted by </w:t>
      </w:r>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PF</m:t>
            </m:r>
          </m:e>
          <m:sub>
            <m:r>
              <w:rPr>
                <w:rFonts w:ascii="Cambria Math" w:hAnsi="Cambria Math" w:cs="Arial"/>
                <w:sz w:val="22"/>
                <w:szCs w:val="22"/>
              </w:rPr>
              <m:t>ct</m:t>
            </m:r>
          </m:sub>
        </m:sSub>
      </m:oMath>
      <w:r w:rsidRPr="00EA7D68">
        <w:rPr>
          <w:rFonts w:ascii="Arial" w:hAnsi="Arial" w:cs="Arial"/>
          <w:sz w:val="22"/>
          <w:szCs w:val="22"/>
        </w:rPr>
        <w:t xml:space="preserve">, respectively.  Similarly, the total number of case and control individuals carrying a wildtype diplotype was denoted by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cs</m:t>
            </m:r>
          </m:sub>
        </m:sSub>
      </m:oMath>
      <w:r w:rsidRPr="00EA7D68">
        <w:rPr>
          <w:rFonts w:ascii="Arial" w:hAnsi="Arial" w:cs="Arial"/>
          <w:sz w:val="22"/>
          <w:szCs w:val="22"/>
        </w:rPr>
        <w:t xml:space="preserve"> </w:t>
      </w:r>
      <w:proofErr w:type="gramStart"/>
      <w:r w:rsidRPr="00EA7D68">
        <w:rPr>
          <w:rFonts w:ascii="Arial" w:hAnsi="Arial" w:cs="Arial"/>
          <w:sz w:val="22"/>
          <w:szCs w:val="22"/>
        </w:rPr>
        <w:t xml:space="preserve">and </w:t>
      </w:r>
      <w:proofErr w:type="gramEnd"/>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ct</m:t>
            </m:r>
          </m:sub>
        </m:sSub>
      </m:oMath>
      <w:r w:rsidRPr="00EA7D68">
        <w:rPr>
          <w:rFonts w:ascii="Arial" w:hAnsi="Arial" w:cs="Arial"/>
          <w:sz w:val="22"/>
          <w:szCs w:val="22"/>
        </w:rPr>
        <w:t xml:space="preserve">, respectively. Following the determination of these counts, a </w:t>
      </w:r>
      <w:r>
        <w:rPr>
          <w:rFonts w:ascii="Arial" w:hAnsi="Arial" w:cs="Arial"/>
          <w:sz w:val="22"/>
          <w:szCs w:val="22"/>
        </w:rPr>
        <w:t xml:space="preserve">Fisher’s exact test </w:t>
      </w:r>
      <w:proofErr w:type="gramStart"/>
      <w:r>
        <w:rPr>
          <w:rFonts w:ascii="Arial" w:hAnsi="Arial" w:cs="Arial"/>
          <w:sz w:val="22"/>
          <w:szCs w:val="22"/>
        </w:rPr>
        <w:t>was applied</w:t>
      </w:r>
      <w:proofErr w:type="gramEnd"/>
      <w:r>
        <w:rPr>
          <w:rFonts w:ascii="Arial" w:hAnsi="Arial" w:cs="Arial"/>
          <w:sz w:val="22"/>
          <w:szCs w:val="22"/>
        </w:rPr>
        <w:t xml:space="preserve"> to the contingency table. </w:t>
      </w:r>
      <w:r w:rsidR="004D480E">
        <w:rPr>
          <w:rFonts w:ascii="Arial" w:hAnsi="Arial" w:cs="Arial"/>
          <w:sz w:val="22"/>
          <w:szCs w:val="22"/>
        </w:rPr>
        <w:t xml:space="preserve">As the </w:t>
      </w:r>
      <w:proofErr w:type="gramStart"/>
      <w:r w:rsidR="004D480E">
        <w:rPr>
          <w:rFonts w:ascii="Arial" w:hAnsi="Arial" w:cs="Arial"/>
          <w:sz w:val="22"/>
          <w:szCs w:val="22"/>
        </w:rPr>
        <w:t>hypergeometric</w:t>
      </w:r>
      <w:proofErr w:type="gramEnd"/>
      <w:r w:rsidR="004D480E">
        <w:rPr>
          <w:rFonts w:ascii="Arial" w:hAnsi="Arial" w:cs="Arial"/>
          <w:sz w:val="22"/>
          <w:szCs w:val="22"/>
        </w:rPr>
        <w:t xml:space="preserve"> null density holds for all sample sizes, t</w:t>
      </w:r>
      <w:r w:rsidR="002A2DBD">
        <w:rPr>
          <w:rFonts w:ascii="Arial" w:hAnsi="Arial" w:cs="Arial"/>
          <w:sz w:val="22"/>
          <w:szCs w:val="22"/>
        </w:rPr>
        <w:t xml:space="preserve">he Fisher’s exact test is robust to unbalance between case and control sample sizes. </w:t>
      </w:r>
      <w:r w:rsidR="004D480E">
        <w:rPr>
          <w:rFonts w:ascii="Arial" w:hAnsi="Arial" w:cs="Arial"/>
          <w:sz w:val="22"/>
          <w:szCs w:val="22"/>
        </w:rPr>
        <w:t xml:space="preserve">Simulations have recapitulated this finding showing that the Fisher’s exact test does not inflate type I error rates under unbalanced designs.(Ma et al, 2013) </w:t>
      </w:r>
      <w:r>
        <w:rPr>
          <w:rFonts w:ascii="Arial" w:hAnsi="Arial" w:cs="Arial"/>
          <w:sz w:val="22"/>
          <w:szCs w:val="22"/>
        </w:rPr>
        <w:t xml:space="preserve">Individuals carrying one or more homozygous genotype(s) at a single site for a putative functional allele were included in the </w:t>
      </w:r>
      <m:oMath>
        <m:r>
          <w:rPr>
            <w:rFonts w:ascii="Cambria Math" w:hAnsi="Cambria Math" w:cs="Arial"/>
            <w:sz w:val="22"/>
            <w:szCs w:val="22"/>
          </w:rPr>
          <m:t>PF</m:t>
        </m:r>
      </m:oMath>
      <w:r>
        <w:rPr>
          <w:rFonts w:ascii="Arial" w:hAnsi="Arial" w:cs="Arial"/>
          <w:sz w:val="22"/>
          <w:szCs w:val="22"/>
        </w:rPr>
        <w:t xml:space="preserve"> category. </w:t>
      </w:r>
      <w:r w:rsidRPr="00EA7D68">
        <w:rPr>
          <w:rFonts w:ascii="Arial" w:hAnsi="Arial" w:cs="Arial"/>
          <w:sz w:val="22"/>
          <w:szCs w:val="22"/>
        </w:rPr>
        <w:t xml:space="preserve">Genes without any high quality, putative functional alleles across all samples </w:t>
      </w:r>
      <w:proofErr w:type="gramStart"/>
      <w:r w:rsidRPr="00EA7D68">
        <w:rPr>
          <w:rFonts w:ascii="Arial" w:hAnsi="Arial" w:cs="Arial"/>
          <w:sz w:val="22"/>
          <w:szCs w:val="22"/>
        </w:rPr>
        <w:t>were removed</w:t>
      </w:r>
      <w:proofErr w:type="gramEnd"/>
      <w:r w:rsidRPr="00EA7D68">
        <w:rPr>
          <w:rFonts w:ascii="Arial" w:hAnsi="Arial" w:cs="Arial"/>
          <w:sz w:val="22"/>
          <w:szCs w:val="22"/>
        </w:rPr>
        <w:t xml:space="preserve"> from the analyses. Across all genes with analyzable data, a</w:t>
      </w:r>
      <w:r>
        <w:rPr>
          <w:rFonts w:ascii="Arial" w:hAnsi="Arial" w:cs="Arial"/>
          <w:sz w:val="22"/>
          <w:szCs w:val="22"/>
        </w:rPr>
        <w:t xml:space="preserve"> conservative</w:t>
      </w:r>
      <w:r w:rsidRPr="00EA7D68">
        <w:rPr>
          <w:rFonts w:ascii="Arial" w:hAnsi="Arial" w:cs="Arial"/>
          <w:sz w:val="22"/>
          <w:szCs w:val="22"/>
        </w:rPr>
        <w:t xml:space="preserve"> </w:t>
      </w:r>
      <w:proofErr w:type="gramStart"/>
      <w:r w:rsidRPr="00EA7D68">
        <w:rPr>
          <w:rFonts w:ascii="Arial" w:hAnsi="Arial" w:cs="Arial"/>
          <w:sz w:val="22"/>
          <w:szCs w:val="22"/>
        </w:rPr>
        <w:t>experiment-wise</w:t>
      </w:r>
      <w:proofErr w:type="gramEnd"/>
      <w:r w:rsidRPr="00EA7D68">
        <w:rPr>
          <w:rFonts w:ascii="Arial" w:hAnsi="Arial" w:cs="Arial"/>
          <w:sz w:val="22"/>
          <w:szCs w:val="22"/>
        </w:rPr>
        <w:t xml:space="preserve"> correction was u</w:t>
      </w:r>
      <w:r>
        <w:rPr>
          <w:rFonts w:ascii="Arial" w:hAnsi="Arial" w:cs="Arial"/>
          <w:sz w:val="22"/>
          <w:szCs w:val="22"/>
        </w:rPr>
        <w:t>sed to correct for multiplicity using 15,900 gene-based tests.</w:t>
      </w:r>
      <w:r w:rsidR="003201F0">
        <w:rPr>
          <w:rFonts w:ascii="Arial" w:hAnsi="Arial" w:cs="Arial"/>
          <w:sz w:val="22"/>
          <w:szCs w:val="22"/>
        </w:rPr>
        <w:t xml:space="preserve"> To compare the recessive </w:t>
      </w:r>
      <w:proofErr w:type="spellStart"/>
      <w:r w:rsidR="003201F0">
        <w:rPr>
          <w:rFonts w:ascii="Arial" w:hAnsi="Arial" w:cs="Arial"/>
          <w:sz w:val="22"/>
          <w:szCs w:val="22"/>
        </w:rPr>
        <w:t>diplotype</w:t>
      </w:r>
      <w:proofErr w:type="spellEnd"/>
      <w:r w:rsidR="003201F0">
        <w:rPr>
          <w:rFonts w:ascii="Arial" w:hAnsi="Arial" w:cs="Arial"/>
          <w:sz w:val="22"/>
          <w:szCs w:val="22"/>
        </w:rPr>
        <w:t xml:space="preserve"> analysis procedure to a standard rare variant gene-based test, the</w:t>
      </w:r>
      <w:r w:rsidR="00AE74F0">
        <w:rPr>
          <w:rFonts w:ascii="Arial" w:hAnsi="Arial" w:cs="Arial"/>
          <w:sz w:val="22"/>
          <w:szCs w:val="22"/>
        </w:rPr>
        <w:t xml:space="preserve"> RVTESTS software</w:t>
      </w:r>
      <w:r w:rsidR="003201F0">
        <w:rPr>
          <w:rFonts w:ascii="Arial" w:hAnsi="Arial" w:cs="Arial"/>
          <w:sz w:val="22"/>
          <w:szCs w:val="22"/>
        </w:rPr>
        <w:t xml:space="preserve"> </w:t>
      </w:r>
      <w:r w:rsidR="00AE74F0">
        <w:rPr>
          <w:rFonts w:ascii="Arial" w:hAnsi="Arial" w:cs="Arial"/>
          <w:sz w:val="22"/>
          <w:szCs w:val="22"/>
        </w:rPr>
        <w:t xml:space="preserve">(Zhan et al, 2016) which implements the sequence kernel association test </w:t>
      </w:r>
      <w:r w:rsidR="00EB1E5D">
        <w:rPr>
          <w:rFonts w:ascii="Arial" w:hAnsi="Arial" w:cs="Arial"/>
          <w:sz w:val="22"/>
          <w:szCs w:val="22"/>
        </w:rPr>
        <w:t xml:space="preserve">was also applied to the genotype data </w:t>
      </w:r>
      <w:r w:rsidR="003201F0">
        <w:rPr>
          <w:rFonts w:ascii="Arial" w:hAnsi="Arial" w:cs="Arial"/>
          <w:sz w:val="22"/>
          <w:szCs w:val="22"/>
        </w:rPr>
        <w:t>(</w:t>
      </w:r>
      <w:r w:rsidR="00AE74F0">
        <w:rPr>
          <w:rFonts w:ascii="Arial" w:hAnsi="Arial" w:cs="Arial"/>
          <w:sz w:val="22"/>
          <w:szCs w:val="22"/>
        </w:rPr>
        <w:t>Wu et al 2011</w:t>
      </w:r>
      <w:r w:rsidR="003201F0">
        <w:rPr>
          <w:rFonts w:ascii="Arial" w:hAnsi="Arial" w:cs="Arial"/>
          <w:sz w:val="22"/>
          <w:szCs w:val="22"/>
        </w:rPr>
        <w:t xml:space="preserve">).  </w:t>
      </w:r>
    </w:p>
    <w:p w:rsidR="00F866BB" w:rsidRPr="00EA7D68" w:rsidRDefault="00F866BB" w:rsidP="007B2A82">
      <w:pPr>
        <w:jc w:val="both"/>
        <w:rPr>
          <w:rFonts w:ascii="Arial" w:hAnsi="Arial" w:cs="Arial"/>
          <w:sz w:val="22"/>
          <w:szCs w:val="22"/>
        </w:rPr>
      </w:pPr>
    </w:p>
    <w:p w:rsidR="00F866BB" w:rsidRPr="00EA7D68" w:rsidRDefault="00F866BB"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Power Calculations</w:t>
      </w:r>
    </w:p>
    <w:p w:rsidR="00F866BB" w:rsidRDefault="00F866BB" w:rsidP="00F866BB">
      <w:pPr>
        <w:spacing w:line="360" w:lineRule="auto"/>
        <w:jc w:val="both"/>
        <w:rPr>
          <w:rFonts w:ascii="Arial" w:hAnsi="Arial" w:cs="Arial"/>
          <w:sz w:val="22"/>
          <w:szCs w:val="22"/>
        </w:rPr>
      </w:pPr>
      <w:r w:rsidRPr="00EA7D68">
        <w:rPr>
          <w:rFonts w:ascii="Arial" w:hAnsi="Arial" w:cs="Arial"/>
          <w:sz w:val="22"/>
          <w:szCs w:val="22"/>
        </w:rPr>
        <w:t>To explore the efficacy of the approach proposed here, we performed analytic power calculations under the alternative model of compound heterozygosity/recessive inheritance of disease at two sites, each segregating two alleles. By doing so, we sought to compare the power of a standard GWAS analysis (Armi</w:t>
      </w:r>
      <w:r>
        <w:rPr>
          <w:rFonts w:ascii="Arial" w:hAnsi="Arial" w:cs="Arial"/>
          <w:sz w:val="22"/>
          <w:szCs w:val="22"/>
        </w:rPr>
        <w:t>tage trend test) to a log-likelihood ratio</w:t>
      </w:r>
      <w:r w:rsidRPr="00EA7D68">
        <w:rPr>
          <w:rFonts w:ascii="Arial" w:hAnsi="Arial" w:cs="Arial"/>
          <w:sz w:val="22"/>
          <w:szCs w:val="22"/>
        </w:rPr>
        <w:t xml:space="preserve"> </w:t>
      </w:r>
      <m:oMath>
        <m:r>
          <w:rPr>
            <w:rFonts w:ascii="Cambria Math" w:hAnsi="Cambria Math" w:cs="Arial"/>
            <w:sz w:val="22"/>
            <w:szCs w:val="22"/>
          </w:rPr>
          <m:t>G</m:t>
        </m:r>
      </m:oMath>
      <w:r>
        <w:rPr>
          <w:rFonts w:ascii="Arial" w:hAnsi="Arial" w:cs="Arial"/>
          <w:sz w:val="22"/>
          <w:szCs w:val="22"/>
        </w:rPr>
        <w:t xml:space="preserve"> test</w:t>
      </w:r>
      <w:r w:rsidRPr="00EA7D68">
        <w:rPr>
          <w:rFonts w:ascii="Arial" w:hAnsi="Arial" w:cs="Arial"/>
          <w:sz w:val="22"/>
          <w:szCs w:val="22"/>
        </w:rPr>
        <w:t>.</w:t>
      </w:r>
      <w:r w:rsidR="00C32331" w:rsidRPr="00C32331">
        <w:rPr>
          <w:rFonts w:ascii="Arial" w:hAnsi="Arial" w:cs="Arial"/>
          <w:sz w:val="22"/>
          <w:szCs w:val="22"/>
          <w:vertAlign w:val="superscript"/>
        </w:rPr>
        <w:t>37</w:t>
      </w:r>
      <w:r w:rsidRPr="00EA7D68">
        <w:rPr>
          <w:rFonts w:ascii="Arial" w:hAnsi="Arial" w:cs="Arial"/>
          <w:sz w:val="22"/>
          <w:szCs w:val="22"/>
        </w:rPr>
        <w:t xml:space="preserve"> </w:t>
      </w:r>
      <w:r w:rsidRPr="00D15DB0">
        <w:rPr>
          <w:rFonts w:ascii="Arial" w:hAnsi="Arial" w:cs="Arial"/>
          <w:b/>
          <w:color w:val="1F497D" w:themeColor="text2"/>
          <w:sz w:val="22"/>
          <w:szCs w:val="22"/>
        </w:rPr>
        <w:t xml:space="preserve">Supplemental </w:t>
      </w:r>
      <w:r>
        <w:rPr>
          <w:rFonts w:ascii="Arial" w:hAnsi="Arial" w:cs="Arial"/>
          <w:b/>
          <w:color w:val="1F497D" w:themeColor="text2"/>
          <w:sz w:val="22"/>
          <w:szCs w:val="22"/>
        </w:rPr>
        <w:t>Figure</w:t>
      </w:r>
      <w:r w:rsidRPr="00430E7A">
        <w:rPr>
          <w:rFonts w:ascii="Arial" w:hAnsi="Arial" w:cs="Arial"/>
          <w:b/>
          <w:color w:val="1F497D" w:themeColor="text2"/>
          <w:sz w:val="22"/>
          <w:szCs w:val="22"/>
        </w:rPr>
        <w:t xml:space="preserve"> </w:t>
      </w:r>
      <w:r>
        <w:rPr>
          <w:rFonts w:ascii="Arial" w:hAnsi="Arial" w:cs="Arial"/>
          <w:b/>
          <w:color w:val="1F497D" w:themeColor="text2"/>
          <w:sz w:val="22"/>
          <w:szCs w:val="22"/>
        </w:rPr>
        <w:t>1</w:t>
      </w:r>
      <w:r w:rsidRPr="00EA7D68">
        <w:rPr>
          <w:rFonts w:ascii="Arial" w:hAnsi="Arial" w:cs="Arial"/>
          <w:sz w:val="22"/>
          <w:szCs w:val="22"/>
        </w:rPr>
        <w:t xml:space="preserve"> show</w:t>
      </w:r>
      <w:r>
        <w:rPr>
          <w:rFonts w:ascii="Arial" w:hAnsi="Arial" w:cs="Arial"/>
          <w:sz w:val="22"/>
          <w:szCs w:val="22"/>
        </w:rPr>
        <w:t>s</w:t>
      </w:r>
      <w:r w:rsidRPr="00EA7D68">
        <w:rPr>
          <w:rFonts w:ascii="Arial" w:hAnsi="Arial" w:cs="Arial"/>
          <w:sz w:val="22"/>
          <w:szCs w:val="22"/>
        </w:rPr>
        <w:t xml:space="preserve"> the power of each of these tests across different sets of </w:t>
      </w:r>
      <w:proofErr w:type="spellStart"/>
      <w:r w:rsidRPr="00EA7D68">
        <w:rPr>
          <w:rFonts w:ascii="Arial" w:hAnsi="Arial" w:cs="Arial"/>
          <w:sz w:val="22"/>
          <w:szCs w:val="22"/>
        </w:rPr>
        <w:t>penetrances</w:t>
      </w:r>
      <w:proofErr w:type="spellEnd"/>
      <w:r w:rsidRPr="00EA7D68">
        <w:rPr>
          <w:rFonts w:ascii="Arial" w:hAnsi="Arial" w:cs="Arial"/>
          <w:sz w:val="22"/>
          <w:szCs w:val="22"/>
        </w:rPr>
        <w:t xml:space="preserve"> and haplotype frequencies</w:t>
      </w:r>
      <w:r>
        <w:rPr>
          <w:rFonts w:ascii="Arial" w:hAnsi="Arial" w:cs="Arial"/>
          <w:sz w:val="22"/>
          <w:szCs w:val="22"/>
        </w:rPr>
        <w:t xml:space="preserve">. </w:t>
      </w:r>
      <w:r w:rsidRPr="00EA7D68">
        <w:rPr>
          <w:rFonts w:ascii="Arial" w:hAnsi="Arial" w:cs="Arial"/>
          <w:sz w:val="22"/>
          <w:szCs w:val="22"/>
        </w:rPr>
        <w:t xml:space="preserve">To consolidate the different sets of haplotype frequencies, the results </w:t>
      </w:r>
      <w:proofErr w:type="gramStart"/>
      <w:r w:rsidRPr="00EA7D68">
        <w:rPr>
          <w:rFonts w:ascii="Arial" w:hAnsi="Arial" w:cs="Arial"/>
          <w:sz w:val="22"/>
          <w:szCs w:val="22"/>
        </w:rPr>
        <w:t>are plotted</w:t>
      </w:r>
      <w:proofErr w:type="gramEnd"/>
      <w:r w:rsidRPr="00EA7D68">
        <w:rPr>
          <w:rFonts w:ascii="Arial" w:hAnsi="Arial" w:cs="Arial"/>
          <w:sz w:val="22"/>
          <w:szCs w:val="22"/>
        </w:rPr>
        <w:t xml:space="preserve"> as a function of linkage disequilibrium between the two sites. The power of the </w:t>
      </w:r>
      <m:oMath>
        <m:r>
          <w:rPr>
            <w:rFonts w:ascii="Cambria Math" w:hAnsi="Cambria Math" w:cs="Arial"/>
            <w:sz w:val="22"/>
            <w:szCs w:val="22"/>
          </w:rPr>
          <m:t>G</m:t>
        </m:r>
      </m:oMath>
      <w:r w:rsidRPr="00EA7D68">
        <w:rPr>
          <w:rFonts w:ascii="Arial" w:hAnsi="Arial" w:cs="Arial"/>
          <w:sz w:val="22"/>
          <w:szCs w:val="22"/>
        </w:rPr>
        <w:t xml:space="preserve"> test for recessive diplotypes exceeded the power for the Armitage trend test across virtually all of the parameter space. </w:t>
      </w:r>
      <w:proofErr w:type="gramStart"/>
      <w:r w:rsidRPr="00EA7D68">
        <w:rPr>
          <w:rFonts w:ascii="Arial" w:hAnsi="Arial" w:cs="Arial"/>
          <w:sz w:val="22"/>
          <w:szCs w:val="22"/>
        </w:rPr>
        <w:t xml:space="preserve">Additional work in this area was recently performed by </w:t>
      </w:r>
      <w:proofErr w:type="spellStart"/>
      <w:r w:rsidRPr="00EA7D68">
        <w:rPr>
          <w:rFonts w:ascii="Arial" w:hAnsi="Arial" w:cs="Arial"/>
          <w:sz w:val="22"/>
          <w:szCs w:val="22"/>
        </w:rPr>
        <w:t>Sanjak</w:t>
      </w:r>
      <w:proofErr w:type="spellEnd"/>
      <w:r w:rsidRPr="00EA7D68">
        <w:rPr>
          <w:rFonts w:ascii="Arial" w:hAnsi="Arial" w:cs="Arial"/>
          <w:sz w:val="22"/>
          <w:szCs w:val="22"/>
        </w:rPr>
        <w:t xml:space="preserve"> and colleagues showing similar results.</w:t>
      </w:r>
      <w:r w:rsidR="00C32331">
        <w:rPr>
          <w:rFonts w:ascii="Arial" w:hAnsi="Arial" w:cs="Arial"/>
          <w:noProof/>
          <w:sz w:val="22"/>
          <w:szCs w:val="22"/>
          <w:vertAlign w:val="superscript"/>
        </w:rPr>
        <w:t>38</w:t>
      </w:r>
      <w:proofErr w:type="gramEnd"/>
    </w:p>
    <w:p w:rsidR="00F866BB" w:rsidRDefault="00F866BB" w:rsidP="007B2A82">
      <w:pPr>
        <w:jc w:val="both"/>
        <w:rPr>
          <w:rFonts w:ascii="Arial" w:hAnsi="Arial" w:cs="Arial"/>
          <w:sz w:val="22"/>
          <w:szCs w:val="22"/>
          <w:vertAlign w:val="superscript"/>
        </w:rPr>
      </w:pPr>
    </w:p>
    <w:p w:rsidR="00F866BB" w:rsidRDefault="00F866BB"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Comparative genomic analysis</w:t>
      </w:r>
      <w:r>
        <w:rPr>
          <w:rFonts w:ascii="Arial" w:eastAsia="Arial" w:hAnsi="Arial" w:cs="Arial"/>
          <w:bCs w:val="0"/>
          <w:i w:val="0"/>
          <w:iCs w:val="0"/>
          <w:color w:val="000000" w:themeColor="text1"/>
          <w:sz w:val="22"/>
          <w:szCs w:val="22"/>
          <w:lang w:eastAsia="zh-CN"/>
        </w:rPr>
        <w:t xml:space="preserve"> and Protein-protein interaction inference</w:t>
      </w:r>
    </w:p>
    <w:p w:rsidR="00F866BB" w:rsidRPr="002E03C4" w:rsidRDefault="00F866BB" w:rsidP="00F866BB">
      <w:pPr>
        <w:spacing w:line="360" w:lineRule="auto"/>
        <w:jc w:val="both"/>
        <w:rPr>
          <w:rFonts w:ascii="Arial" w:hAnsi="Arial" w:cs="Arial"/>
          <w:sz w:val="22"/>
          <w:szCs w:val="22"/>
        </w:rPr>
      </w:pPr>
      <w:r>
        <w:rPr>
          <w:rFonts w:ascii="Arial" w:hAnsi="Arial" w:cs="Arial"/>
          <w:sz w:val="22"/>
          <w:szCs w:val="22"/>
        </w:rPr>
        <w:t xml:space="preserve">Amino acid sequencing of the </w:t>
      </w:r>
      <w:proofErr w:type="gramStart"/>
      <w:r>
        <w:rPr>
          <w:rFonts w:ascii="Arial" w:hAnsi="Arial" w:cs="Arial"/>
          <w:sz w:val="22"/>
          <w:szCs w:val="22"/>
        </w:rPr>
        <w:t>core iron metabolism genes</w:t>
      </w:r>
      <w:proofErr w:type="gramEnd"/>
      <w:r>
        <w:rPr>
          <w:rFonts w:ascii="Arial" w:hAnsi="Arial" w:cs="Arial"/>
          <w:sz w:val="22"/>
          <w:szCs w:val="22"/>
        </w:rPr>
        <w:t xml:space="preserve"> were collected </w:t>
      </w:r>
      <w:r w:rsidRPr="002E03C4">
        <w:rPr>
          <w:rFonts w:ascii="Arial" w:hAnsi="Arial" w:cs="Arial"/>
          <w:sz w:val="22"/>
          <w:szCs w:val="22"/>
        </w:rPr>
        <w:t xml:space="preserve">including </w:t>
      </w:r>
      <w:r w:rsidRPr="00EC4B51">
        <w:rPr>
          <w:rFonts w:ascii="Arial" w:hAnsi="Arial" w:cs="Arial"/>
          <w:i/>
          <w:sz w:val="22"/>
          <w:szCs w:val="22"/>
        </w:rPr>
        <w:t>TFRC, FTH1, IREB1, SKP1, SKP1, ACO1, TFR2, TF, HMOX1, ACO2, HAMP, FGF6, and FGFR1</w:t>
      </w:r>
      <w:r w:rsidRPr="002E03C4">
        <w:rPr>
          <w:rFonts w:ascii="Arial" w:hAnsi="Arial" w:cs="Arial"/>
          <w:sz w:val="22"/>
          <w:szCs w:val="22"/>
        </w:rPr>
        <w:t>. The alignme</w:t>
      </w:r>
      <w:r>
        <w:rPr>
          <w:rFonts w:ascii="Arial" w:hAnsi="Arial" w:cs="Arial"/>
          <w:sz w:val="22"/>
          <w:szCs w:val="22"/>
        </w:rPr>
        <w:t xml:space="preserve">nts </w:t>
      </w:r>
      <w:proofErr w:type="gramStart"/>
      <w:r>
        <w:rPr>
          <w:rFonts w:ascii="Arial" w:hAnsi="Arial" w:cs="Arial"/>
          <w:sz w:val="22"/>
          <w:szCs w:val="22"/>
        </w:rPr>
        <w:t>were derived</w:t>
      </w:r>
      <w:proofErr w:type="gramEnd"/>
      <w:r>
        <w:rPr>
          <w:rFonts w:ascii="Arial" w:hAnsi="Arial" w:cs="Arial"/>
          <w:sz w:val="22"/>
          <w:szCs w:val="22"/>
        </w:rPr>
        <w:t xml:space="preserve"> from NCBI </w:t>
      </w:r>
      <w:proofErr w:type="spellStart"/>
      <w:r>
        <w:rPr>
          <w:rFonts w:ascii="Arial" w:hAnsi="Arial" w:cs="Arial"/>
          <w:sz w:val="22"/>
          <w:szCs w:val="22"/>
        </w:rPr>
        <w:t>BLAST</w:t>
      </w:r>
      <w:r w:rsidRPr="002E03C4">
        <w:rPr>
          <w:rFonts w:ascii="Arial" w:hAnsi="Arial" w:cs="Arial"/>
          <w:sz w:val="22"/>
          <w:szCs w:val="22"/>
        </w:rPr>
        <w:t>n</w:t>
      </w:r>
      <w:proofErr w:type="spellEnd"/>
      <w:r w:rsidRPr="002E03C4">
        <w:rPr>
          <w:rFonts w:ascii="Arial" w:hAnsi="Arial" w:cs="Arial"/>
          <w:sz w:val="22"/>
          <w:szCs w:val="22"/>
        </w:rPr>
        <w:t xml:space="preserve"> database. Phylogeny for different genes were compared to show the earliest evolutionary time point and then occurrence for each gene were mapped to the phylogenetic tree.</w:t>
      </w:r>
      <w:r w:rsidR="00EF2255">
        <w:rPr>
          <w:rFonts w:ascii="Arial" w:hAnsi="Arial" w:cs="Arial"/>
          <w:noProof/>
          <w:sz w:val="22"/>
          <w:szCs w:val="22"/>
          <w:vertAlign w:val="superscript"/>
        </w:rPr>
        <w:t>39</w:t>
      </w:r>
      <w:r w:rsidRPr="002E03C4">
        <w:rPr>
          <w:rFonts w:ascii="Arial" w:hAnsi="Arial" w:cs="Arial"/>
          <w:sz w:val="22"/>
          <w:szCs w:val="22"/>
        </w:rPr>
        <w:t xml:space="preserve"> Protein-protein interaction network inference was conducted to FGF</w:t>
      </w:r>
      <w:r>
        <w:rPr>
          <w:rFonts w:ascii="Arial" w:hAnsi="Arial" w:cs="Arial"/>
          <w:sz w:val="22"/>
          <w:szCs w:val="22"/>
        </w:rPr>
        <w:t>-</w:t>
      </w:r>
      <w:r w:rsidRPr="002E03C4">
        <w:rPr>
          <w:rFonts w:ascii="Arial" w:hAnsi="Arial" w:cs="Arial"/>
          <w:sz w:val="22"/>
          <w:szCs w:val="22"/>
        </w:rPr>
        <w:t>6 and main iron metabolis</w:t>
      </w:r>
      <w:r>
        <w:rPr>
          <w:rFonts w:ascii="Arial" w:hAnsi="Arial" w:cs="Arial"/>
          <w:sz w:val="22"/>
          <w:szCs w:val="22"/>
        </w:rPr>
        <w:t xml:space="preserve">m genes. The finial network </w:t>
      </w:r>
      <w:proofErr w:type="gramStart"/>
      <w:r>
        <w:rPr>
          <w:rFonts w:ascii="Arial" w:hAnsi="Arial" w:cs="Arial"/>
          <w:sz w:val="22"/>
          <w:szCs w:val="22"/>
        </w:rPr>
        <w:t>was</w:t>
      </w:r>
      <w:r w:rsidRPr="002E03C4">
        <w:rPr>
          <w:rFonts w:ascii="Arial" w:hAnsi="Arial" w:cs="Arial"/>
          <w:sz w:val="22"/>
          <w:szCs w:val="22"/>
        </w:rPr>
        <w:t xml:space="preserve"> tuned</w:t>
      </w:r>
      <w:proofErr w:type="gramEnd"/>
      <w:r w:rsidRPr="002E03C4">
        <w:rPr>
          <w:rFonts w:ascii="Arial" w:hAnsi="Arial" w:cs="Arial"/>
          <w:sz w:val="22"/>
          <w:szCs w:val="22"/>
        </w:rPr>
        <w:t xml:space="preserve"> after r</w:t>
      </w:r>
      <w:r>
        <w:rPr>
          <w:rFonts w:ascii="Arial" w:hAnsi="Arial" w:cs="Arial"/>
          <w:sz w:val="22"/>
          <w:szCs w:val="22"/>
        </w:rPr>
        <w:t>emoving</w:t>
      </w:r>
      <w:r w:rsidRPr="002E03C4">
        <w:rPr>
          <w:rFonts w:ascii="Arial" w:hAnsi="Arial" w:cs="Arial"/>
          <w:sz w:val="22"/>
          <w:szCs w:val="22"/>
        </w:rPr>
        <w:t xml:space="preserve"> non-necessary nodes between FGF</w:t>
      </w:r>
      <w:r>
        <w:rPr>
          <w:rFonts w:ascii="Arial" w:hAnsi="Arial" w:cs="Arial"/>
          <w:sz w:val="22"/>
          <w:szCs w:val="22"/>
        </w:rPr>
        <w:t>-</w:t>
      </w:r>
      <w:r w:rsidRPr="002E03C4">
        <w:rPr>
          <w:rFonts w:ascii="Arial" w:hAnsi="Arial" w:cs="Arial"/>
          <w:sz w:val="22"/>
          <w:szCs w:val="22"/>
        </w:rPr>
        <w:t>6 and k</w:t>
      </w:r>
      <w:r>
        <w:rPr>
          <w:rFonts w:ascii="Arial" w:hAnsi="Arial" w:cs="Arial"/>
          <w:sz w:val="22"/>
          <w:szCs w:val="22"/>
        </w:rPr>
        <w:t>ey iron molecules including HFE</w:t>
      </w:r>
      <w:r w:rsidRPr="002E03C4">
        <w:rPr>
          <w:rFonts w:ascii="Arial" w:hAnsi="Arial" w:cs="Arial"/>
          <w:sz w:val="22"/>
          <w:szCs w:val="22"/>
        </w:rPr>
        <w:t xml:space="preserve"> </w:t>
      </w:r>
      <w:r>
        <w:rPr>
          <w:rFonts w:ascii="Arial" w:hAnsi="Arial" w:cs="Arial"/>
          <w:sz w:val="22"/>
          <w:szCs w:val="22"/>
        </w:rPr>
        <w:t xml:space="preserve">and </w:t>
      </w:r>
      <w:r w:rsidRPr="002E03C4">
        <w:rPr>
          <w:rFonts w:ascii="Arial" w:hAnsi="Arial" w:cs="Arial"/>
          <w:sz w:val="22"/>
          <w:szCs w:val="22"/>
        </w:rPr>
        <w:t>SLC40A1.</w:t>
      </w:r>
    </w:p>
    <w:p w:rsidR="00F866BB" w:rsidRPr="007372C8" w:rsidRDefault="00F866BB" w:rsidP="007B2A82">
      <w:pPr>
        <w:jc w:val="both"/>
        <w:rPr>
          <w:rFonts w:ascii="Arial" w:hAnsi="Arial" w:cs="Arial"/>
          <w:sz w:val="22"/>
          <w:szCs w:val="22"/>
        </w:rPr>
      </w:pPr>
    </w:p>
    <w:p w:rsidR="00F866BB" w:rsidRPr="00E73D2C" w:rsidRDefault="00F866BB"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lastRenderedPageBreak/>
        <w:t xml:space="preserve">Cell culture, </w:t>
      </w:r>
      <w:r w:rsidRPr="00E73D2C">
        <w:rPr>
          <w:rFonts w:ascii="Arial" w:eastAsia="Arial" w:hAnsi="Arial" w:cs="Arial"/>
          <w:bCs w:val="0"/>
          <w:i w:val="0"/>
          <w:iCs w:val="0"/>
          <w:color w:val="000000" w:themeColor="text1"/>
          <w:sz w:val="22"/>
          <w:szCs w:val="22"/>
          <w:lang w:eastAsia="zh-CN"/>
        </w:rPr>
        <w:t>Reagents</w:t>
      </w:r>
      <w:r>
        <w:rPr>
          <w:rFonts w:ascii="Arial" w:eastAsia="Arial" w:hAnsi="Arial" w:cs="Arial"/>
          <w:bCs w:val="0"/>
          <w:i w:val="0"/>
          <w:iCs w:val="0"/>
          <w:color w:val="000000" w:themeColor="text1"/>
          <w:sz w:val="22"/>
          <w:szCs w:val="22"/>
          <w:lang w:eastAsia="zh-CN"/>
        </w:rPr>
        <w:t xml:space="preserve">, and Protein treatment </w:t>
      </w:r>
    </w:p>
    <w:p w:rsidR="00F866BB" w:rsidRPr="00DC4053" w:rsidRDefault="00DC4053" w:rsidP="00DC4053">
      <w:pPr>
        <w:spacing w:line="360" w:lineRule="auto"/>
        <w:jc w:val="both"/>
        <w:rPr>
          <w:rFonts w:ascii="Arial" w:hAnsi="Arial" w:cs="Arial"/>
          <w:color w:val="FF0000"/>
          <w:sz w:val="22"/>
          <w:szCs w:val="22"/>
        </w:rPr>
      </w:pPr>
      <w:r w:rsidRPr="00DC4053">
        <w:rPr>
          <w:rFonts w:ascii="Arial" w:hAnsi="Arial" w:cs="Arial"/>
          <w:color w:val="FF0000"/>
          <w:sz w:val="22"/>
          <w:szCs w:val="22"/>
        </w:rPr>
        <w:t xml:space="preserve">Colon cancer cell lines HCT-8, HCT116, Kidney cancer cell lines 786-O, Liver cancer cell line HepG2 and Human skin fibroblast cell lines HFF-1 were cultured in DMEM medium supplemented with 10% FCS at 37°C in a 5% CO2 humidified incubator. Recombinant human FGF-6 protein (Active) (ab219122), anti-Ferritin(ab75973)were purchased from </w:t>
      </w:r>
      <w:proofErr w:type="spellStart"/>
      <w:r w:rsidRPr="00DC4053">
        <w:rPr>
          <w:rFonts w:ascii="Arial" w:hAnsi="Arial" w:cs="Arial"/>
          <w:color w:val="FF0000"/>
          <w:sz w:val="22"/>
          <w:szCs w:val="22"/>
        </w:rPr>
        <w:t>abcam</w:t>
      </w:r>
      <w:proofErr w:type="spellEnd"/>
      <w:r w:rsidRPr="00DC4053">
        <w:rPr>
          <w:rFonts w:ascii="Arial" w:hAnsi="Arial" w:cs="Arial"/>
          <w:color w:val="FF0000"/>
          <w:sz w:val="22"/>
          <w:szCs w:val="22"/>
        </w:rPr>
        <w:t xml:space="preserve">, Flag tag antibody (20543-1-AP) was purchased from </w:t>
      </w:r>
      <w:proofErr w:type="spellStart"/>
      <w:r w:rsidRPr="00DC4053">
        <w:rPr>
          <w:rFonts w:ascii="Arial" w:hAnsi="Arial" w:cs="Arial"/>
          <w:color w:val="FF0000"/>
          <w:sz w:val="22"/>
          <w:szCs w:val="22"/>
        </w:rPr>
        <w:t>proteintech</w:t>
      </w:r>
      <w:proofErr w:type="spellEnd"/>
      <w:r w:rsidRPr="00DC4053">
        <w:rPr>
          <w:rFonts w:ascii="Arial" w:hAnsi="Arial" w:cs="Arial"/>
          <w:color w:val="FF0000"/>
          <w:sz w:val="22"/>
          <w:szCs w:val="22"/>
        </w:rPr>
        <w:t xml:space="preserve">, anti GAPDH antibody was purchased from Shanghai </w:t>
      </w:r>
      <w:proofErr w:type="spellStart"/>
      <w:r w:rsidRPr="00DC4053">
        <w:rPr>
          <w:rFonts w:ascii="Arial" w:hAnsi="Arial" w:cs="Arial"/>
          <w:color w:val="FF0000"/>
          <w:sz w:val="22"/>
          <w:szCs w:val="22"/>
        </w:rPr>
        <w:t>Yeasen</w:t>
      </w:r>
      <w:proofErr w:type="spellEnd"/>
      <w:r w:rsidRPr="00DC4053">
        <w:rPr>
          <w:rFonts w:ascii="Arial" w:hAnsi="Arial" w:cs="Arial"/>
          <w:color w:val="FF0000"/>
          <w:sz w:val="22"/>
          <w:szCs w:val="22"/>
        </w:rPr>
        <w:t xml:space="preserve"> Biotechnology1mM F</w:t>
      </w:r>
      <w:r w:rsidRPr="00DC4053">
        <w:rPr>
          <w:rFonts w:ascii="Arial" w:hAnsi="Arial" w:cs="Arial" w:hint="eastAsia"/>
          <w:color w:val="FF0000"/>
          <w:sz w:val="22"/>
          <w:szCs w:val="22"/>
        </w:rPr>
        <w:t>erric ammonium citrate</w:t>
      </w:r>
      <w:r w:rsidRPr="00DC4053">
        <w:rPr>
          <w:rFonts w:ascii="Arial" w:hAnsi="Arial" w:cs="Arial"/>
          <w:color w:val="FF0000"/>
          <w:sz w:val="22"/>
          <w:szCs w:val="22"/>
        </w:rPr>
        <w:t xml:space="preserve"> </w:t>
      </w:r>
      <w:r w:rsidRPr="00DC4053">
        <w:rPr>
          <w:rFonts w:ascii="Arial" w:hAnsi="Arial" w:cs="Arial" w:hint="eastAsia"/>
          <w:color w:val="FF0000"/>
          <w:sz w:val="22"/>
          <w:szCs w:val="22"/>
        </w:rPr>
        <w:t>a</w:t>
      </w:r>
      <w:r w:rsidRPr="00DC4053">
        <w:rPr>
          <w:rFonts w:ascii="Arial" w:hAnsi="Arial" w:cs="Arial"/>
          <w:color w:val="FF0000"/>
          <w:sz w:val="22"/>
          <w:szCs w:val="22"/>
        </w:rPr>
        <w:t xml:space="preserve">nd 50mM </w:t>
      </w:r>
      <w:r w:rsidRPr="00DC4053">
        <w:rPr>
          <w:rFonts w:ascii="Arial" w:hAnsi="Arial" w:cs="Arial" w:hint="eastAsia"/>
          <w:color w:val="FF0000"/>
          <w:sz w:val="22"/>
          <w:szCs w:val="22"/>
        </w:rPr>
        <w:t>ascorbate</w:t>
      </w:r>
      <w:r w:rsidRPr="00DC4053">
        <w:rPr>
          <w:rFonts w:ascii="Arial" w:hAnsi="Arial" w:cs="Arial"/>
          <w:color w:val="FF0000"/>
          <w:sz w:val="22"/>
          <w:szCs w:val="22"/>
        </w:rPr>
        <w:t xml:space="preserve">-was dissolved in - distilled water -. </w:t>
      </w:r>
      <w:proofErr w:type="spellStart"/>
      <w:r w:rsidRPr="00DC4053">
        <w:rPr>
          <w:rFonts w:ascii="Arial" w:hAnsi="Arial" w:cs="Arial"/>
          <w:color w:val="FF0000"/>
          <w:sz w:val="22"/>
          <w:szCs w:val="22"/>
        </w:rPr>
        <w:t>NaOH</w:t>
      </w:r>
      <w:proofErr w:type="spellEnd"/>
      <w:r w:rsidRPr="00DC4053">
        <w:rPr>
          <w:rFonts w:ascii="Arial" w:hAnsi="Arial" w:cs="Arial"/>
          <w:color w:val="FF0000"/>
          <w:sz w:val="22"/>
          <w:szCs w:val="22"/>
        </w:rPr>
        <w:t xml:space="preserve">, </w:t>
      </w:r>
      <w:proofErr w:type="spellStart"/>
      <w:r w:rsidRPr="00DC4053">
        <w:rPr>
          <w:rFonts w:ascii="Arial" w:hAnsi="Arial" w:cs="Arial"/>
          <w:color w:val="FF0000"/>
          <w:sz w:val="22"/>
          <w:szCs w:val="22"/>
        </w:rPr>
        <w:t>HCl</w:t>
      </w:r>
      <w:proofErr w:type="spellEnd"/>
      <w:r w:rsidRPr="00DC4053">
        <w:rPr>
          <w:rFonts w:ascii="Arial" w:hAnsi="Arial" w:cs="Arial"/>
          <w:color w:val="FF0000"/>
          <w:sz w:val="22"/>
          <w:szCs w:val="22"/>
        </w:rPr>
        <w:t xml:space="preserve">, KMnO4, </w:t>
      </w:r>
      <w:proofErr w:type="spellStart"/>
      <w:r w:rsidRPr="00DC4053">
        <w:rPr>
          <w:rFonts w:ascii="Arial" w:hAnsi="Arial" w:cs="Arial"/>
          <w:color w:val="FF0000"/>
          <w:sz w:val="22"/>
          <w:szCs w:val="22"/>
        </w:rPr>
        <w:t>ferrozine</w:t>
      </w:r>
      <w:proofErr w:type="spellEnd"/>
      <w:r w:rsidRPr="00DC4053">
        <w:rPr>
          <w:rFonts w:ascii="Arial" w:hAnsi="Arial" w:cs="Arial"/>
          <w:color w:val="FF0000"/>
          <w:sz w:val="22"/>
          <w:szCs w:val="22"/>
        </w:rPr>
        <w:t xml:space="preserve">, </w:t>
      </w:r>
      <w:proofErr w:type="spellStart"/>
      <w:r w:rsidRPr="00DC4053">
        <w:rPr>
          <w:rFonts w:ascii="Arial" w:hAnsi="Arial" w:cs="Arial"/>
          <w:color w:val="FF0000"/>
          <w:sz w:val="22"/>
          <w:szCs w:val="22"/>
        </w:rPr>
        <w:t>neocuproine</w:t>
      </w:r>
      <w:proofErr w:type="spellEnd"/>
      <w:r w:rsidRPr="00DC4053">
        <w:rPr>
          <w:rFonts w:ascii="Arial" w:hAnsi="Arial" w:cs="Arial"/>
          <w:color w:val="FF0000"/>
          <w:sz w:val="22"/>
          <w:szCs w:val="22"/>
        </w:rPr>
        <w:t xml:space="preserve">, ammonium acetate, ascorbic acid and FeCl3 </w:t>
      </w:r>
      <w:proofErr w:type="gramStart"/>
      <w:r w:rsidRPr="00DC4053">
        <w:rPr>
          <w:rFonts w:ascii="Arial" w:hAnsi="Arial" w:cs="Arial"/>
          <w:color w:val="FF0000"/>
          <w:sz w:val="22"/>
          <w:szCs w:val="22"/>
        </w:rPr>
        <w:t>were purchased</w:t>
      </w:r>
      <w:proofErr w:type="gramEnd"/>
      <w:r w:rsidRPr="00DC4053">
        <w:rPr>
          <w:rFonts w:ascii="Arial" w:hAnsi="Arial" w:cs="Arial"/>
          <w:color w:val="FF0000"/>
          <w:sz w:val="22"/>
          <w:szCs w:val="22"/>
        </w:rPr>
        <w:t xml:space="preserve"> from Beijing Oka Biological Technology. Plasmid with raw FGF6 sequence was purchased from PPL-Shanghai Co., Ltd (Shanghai, China) which was constructed in </w:t>
      </w:r>
      <w:proofErr w:type="gramStart"/>
      <w:r w:rsidRPr="00DC4053">
        <w:rPr>
          <w:rFonts w:ascii="Arial" w:hAnsi="Arial" w:cs="Arial"/>
          <w:color w:val="FF0000"/>
          <w:sz w:val="22"/>
          <w:szCs w:val="22"/>
        </w:rPr>
        <w:t>a</w:t>
      </w:r>
      <w:proofErr w:type="gramEnd"/>
      <w:r w:rsidRPr="00DC4053">
        <w:rPr>
          <w:rFonts w:ascii="Arial" w:hAnsi="Arial" w:cs="Arial"/>
          <w:color w:val="FF0000"/>
          <w:sz w:val="22"/>
          <w:szCs w:val="22"/>
        </w:rPr>
        <w:t xml:space="preserve"> N-Terminal p3XFLAG-CMV vector, while 3 different mutations (E127X, D174V, R188Q) were synthesized with overlapping-PCR.</w:t>
      </w:r>
    </w:p>
    <w:p w:rsidR="00D76F7D" w:rsidRPr="00D76F7D" w:rsidRDefault="00D76F7D" w:rsidP="00D76F7D">
      <w:pPr>
        <w:jc w:val="both"/>
        <w:rPr>
          <w:rFonts w:ascii="Arial" w:hAnsi="Arial" w:cs="Arial"/>
          <w:b/>
          <w:color w:val="FF0000"/>
          <w:sz w:val="22"/>
          <w:szCs w:val="22"/>
          <w:lang w:eastAsia="zh-CN"/>
        </w:rPr>
      </w:pPr>
      <w:r w:rsidRPr="00D76F7D">
        <w:rPr>
          <w:rFonts w:ascii="Arial" w:hAnsi="Arial" w:cs="Arial"/>
          <w:b/>
          <w:color w:val="FF0000"/>
          <w:sz w:val="22"/>
          <w:szCs w:val="22"/>
          <w:lang w:eastAsia="zh-CN"/>
        </w:rPr>
        <w:t xml:space="preserve">Quantification of Iron content by </w:t>
      </w:r>
      <w:proofErr w:type="spellStart"/>
      <w:r w:rsidRPr="00D76F7D">
        <w:rPr>
          <w:rFonts w:ascii="Arial" w:hAnsi="Arial" w:cs="Arial"/>
          <w:b/>
          <w:color w:val="FF0000"/>
          <w:sz w:val="22"/>
          <w:szCs w:val="22"/>
          <w:lang w:eastAsia="zh-CN"/>
        </w:rPr>
        <w:t>ferrozine</w:t>
      </w:r>
      <w:proofErr w:type="spellEnd"/>
      <w:r w:rsidRPr="00D76F7D">
        <w:rPr>
          <w:rFonts w:ascii="Arial" w:hAnsi="Arial" w:cs="Arial"/>
          <w:b/>
          <w:color w:val="FF0000"/>
          <w:sz w:val="22"/>
          <w:szCs w:val="22"/>
          <w:lang w:eastAsia="zh-CN"/>
        </w:rPr>
        <w:t xml:space="preserve"> assay</w:t>
      </w:r>
    </w:p>
    <w:p w:rsidR="00D76F7D" w:rsidRPr="00D76F7D" w:rsidRDefault="00D76F7D" w:rsidP="00D76F7D">
      <w:pPr>
        <w:jc w:val="both"/>
        <w:rPr>
          <w:rFonts w:ascii="Arial" w:hAnsi="Arial" w:cs="Arial"/>
          <w:b/>
          <w:color w:val="FF0000"/>
          <w:sz w:val="22"/>
          <w:szCs w:val="22"/>
          <w:lang w:eastAsia="zh-CN"/>
        </w:rPr>
      </w:pPr>
    </w:p>
    <w:p w:rsidR="00D76F7D" w:rsidRPr="00D76F7D" w:rsidRDefault="00D76F7D" w:rsidP="00D76F7D">
      <w:pPr>
        <w:spacing w:line="360" w:lineRule="auto"/>
        <w:jc w:val="both"/>
        <w:rPr>
          <w:rFonts w:ascii="Arial" w:hAnsi="Arial" w:cs="Arial"/>
          <w:color w:val="FF0000"/>
          <w:sz w:val="22"/>
          <w:szCs w:val="22"/>
          <w:lang w:eastAsia="zh-CN"/>
        </w:rPr>
      </w:pPr>
      <w:r w:rsidRPr="00D76F7D">
        <w:rPr>
          <w:rFonts w:ascii="Arial" w:hAnsi="Arial" w:cs="Arial"/>
          <w:color w:val="FF0000"/>
          <w:sz w:val="22"/>
          <w:szCs w:val="22"/>
          <w:lang w:eastAsia="zh-CN"/>
        </w:rPr>
        <w:t xml:space="preserve">Total cell intracellular iron contents were measured by the </w:t>
      </w:r>
      <w:proofErr w:type="spellStart"/>
      <w:r w:rsidRPr="00D76F7D">
        <w:rPr>
          <w:rFonts w:ascii="Arial" w:hAnsi="Arial" w:cs="Arial"/>
          <w:color w:val="FF0000"/>
          <w:sz w:val="22"/>
          <w:szCs w:val="22"/>
          <w:lang w:eastAsia="zh-CN"/>
        </w:rPr>
        <w:t>ferrozine</w:t>
      </w:r>
      <w:proofErr w:type="spellEnd"/>
      <w:r w:rsidRPr="00D76F7D">
        <w:rPr>
          <w:rFonts w:ascii="Arial" w:hAnsi="Arial" w:cs="Arial"/>
          <w:color w:val="FF0000"/>
          <w:sz w:val="22"/>
          <w:szCs w:val="22"/>
          <w:lang w:eastAsia="zh-CN"/>
        </w:rPr>
        <w:t xml:space="preserve"> assay (Anal </w:t>
      </w:r>
      <w:proofErr w:type="spellStart"/>
      <w:r w:rsidRPr="00D76F7D">
        <w:rPr>
          <w:rFonts w:ascii="Arial" w:hAnsi="Arial" w:cs="Arial"/>
          <w:color w:val="FF0000"/>
          <w:sz w:val="22"/>
          <w:szCs w:val="22"/>
          <w:lang w:eastAsia="zh-CN"/>
        </w:rPr>
        <w:t>Biochem</w:t>
      </w:r>
      <w:proofErr w:type="spellEnd"/>
      <w:r w:rsidRPr="00D76F7D">
        <w:rPr>
          <w:rFonts w:ascii="Arial" w:hAnsi="Arial" w:cs="Arial"/>
          <w:color w:val="FF0000"/>
          <w:sz w:val="22"/>
          <w:szCs w:val="22"/>
          <w:lang w:eastAsia="zh-CN"/>
        </w:rPr>
        <w:t>. 2004 Aug 15</w:t>
      </w:r>
      <w:proofErr w:type="gramStart"/>
      <w:r w:rsidRPr="00D76F7D">
        <w:rPr>
          <w:rFonts w:ascii="Arial" w:hAnsi="Arial" w:cs="Arial"/>
          <w:color w:val="FF0000"/>
          <w:sz w:val="22"/>
          <w:szCs w:val="22"/>
          <w:lang w:eastAsia="zh-CN"/>
        </w:rPr>
        <w:t>;331</w:t>
      </w:r>
      <w:proofErr w:type="gramEnd"/>
      <w:r w:rsidRPr="00D76F7D">
        <w:rPr>
          <w:rFonts w:ascii="Arial" w:hAnsi="Arial" w:cs="Arial"/>
          <w:color w:val="FF0000"/>
          <w:sz w:val="22"/>
          <w:szCs w:val="22"/>
          <w:lang w:eastAsia="zh-CN"/>
        </w:rPr>
        <w:t xml:space="preserve">(2):370-5.). Cells </w:t>
      </w:r>
      <w:proofErr w:type="gramStart"/>
      <w:r w:rsidRPr="00D76F7D">
        <w:rPr>
          <w:rFonts w:ascii="Arial" w:hAnsi="Arial" w:cs="Arial"/>
          <w:color w:val="FF0000"/>
          <w:sz w:val="22"/>
          <w:szCs w:val="22"/>
          <w:lang w:eastAsia="zh-CN"/>
        </w:rPr>
        <w:t>were cultured in 12-well plate for 48h and washed 3 times with cold PBS</w:t>
      </w:r>
      <w:proofErr w:type="gramEnd"/>
      <w:r w:rsidRPr="00D76F7D">
        <w:rPr>
          <w:rFonts w:ascii="Arial" w:hAnsi="Arial" w:cs="Arial"/>
          <w:color w:val="FF0000"/>
          <w:sz w:val="22"/>
          <w:szCs w:val="22"/>
          <w:lang w:eastAsia="zh-CN"/>
        </w:rPr>
        <w:t xml:space="preserve">. After lysed 2h with 50mM </w:t>
      </w:r>
      <w:proofErr w:type="spellStart"/>
      <w:r w:rsidRPr="00D76F7D">
        <w:rPr>
          <w:rFonts w:ascii="Arial" w:hAnsi="Arial" w:cs="Arial"/>
          <w:color w:val="FF0000"/>
          <w:sz w:val="22"/>
          <w:szCs w:val="22"/>
          <w:lang w:eastAsia="zh-CN"/>
        </w:rPr>
        <w:t>NaOH</w:t>
      </w:r>
      <w:proofErr w:type="spellEnd"/>
      <w:r w:rsidRPr="00D76F7D">
        <w:rPr>
          <w:rFonts w:ascii="Arial" w:hAnsi="Arial" w:cs="Arial"/>
          <w:color w:val="FF0000"/>
          <w:sz w:val="22"/>
          <w:szCs w:val="22"/>
          <w:lang w:eastAsia="zh-CN"/>
        </w:rPr>
        <w:t>, 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L of cell lysates were mixed with 10mM </w:t>
      </w:r>
      <w:proofErr w:type="spellStart"/>
      <w:r w:rsidRPr="00D76F7D">
        <w:rPr>
          <w:rFonts w:ascii="Arial" w:hAnsi="Arial" w:cs="Arial"/>
          <w:color w:val="FF0000"/>
          <w:sz w:val="22"/>
          <w:szCs w:val="22"/>
          <w:lang w:eastAsia="zh-CN"/>
        </w:rPr>
        <w:t>HCl</w:t>
      </w:r>
      <w:proofErr w:type="spellEnd"/>
      <w:r w:rsidRPr="00D76F7D">
        <w:rPr>
          <w:rFonts w:ascii="Arial" w:hAnsi="Arial" w:cs="Arial"/>
          <w:color w:val="FF0000"/>
          <w:sz w:val="22"/>
          <w:szCs w:val="22"/>
          <w:lang w:eastAsia="zh-CN"/>
        </w:rPr>
        <w:t>, and 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L of the</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iron-releasing reagent (a freshly mixed solution of equal</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 xml:space="preserve">volumes of 1.4M </w:t>
      </w:r>
      <w:proofErr w:type="spellStart"/>
      <w:r w:rsidRPr="00D76F7D">
        <w:rPr>
          <w:rFonts w:ascii="Arial" w:hAnsi="Arial" w:cs="Arial"/>
          <w:color w:val="FF0000"/>
          <w:sz w:val="22"/>
          <w:szCs w:val="22"/>
          <w:lang w:eastAsia="zh-CN"/>
        </w:rPr>
        <w:t>HCl</w:t>
      </w:r>
      <w:proofErr w:type="spellEnd"/>
      <w:r w:rsidRPr="00D76F7D">
        <w:rPr>
          <w:rFonts w:ascii="Arial" w:hAnsi="Arial" w:cs="Arial"/>
          <w:color w:val="FF0000"/>
          <w:sz w:val="22"/>
          <w:szCs w:val="22"/>
          <w:lang w:eastAsia="zh-CN"/>
        </w:rPr>
        <w:t xml:space="preserve"> and 4.5% (w/v) KMnO4 in H2O). The mixtures were incubated for 2h and then add 30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L </w:t>
      </w:r>
      <w:r w:rsidRPr="00D76F7D">
        <w:rPr>
          <w:rFonts w:ascii="Arial" w:hAnsi="Arial" w:cs="Arial" w:hint="eastAsia"/>
          <w:color w:val="FF0000"/>
          <w:sz w:val="22"/>
          <w:szCs w:val="22"/>
          <w:lang w:eastAsia="zh-CN"/>
        </w:rPr>
        <w:t>iron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detection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reagent</w:t>
      </w:r>
      <w:r w:rsidRPr="00D76F7D">
        <w:rPr>
          <w:rFonts w:ascii="Arial" w:hAnsi="Arial" w:cs="Arial"/>
          <w:color w:val="FF0000"/>
          <w:sz w:val="22"/>
          <w:szCs w:val="22"/>
          <w:lang w:eastAsia="zh-CN"/>
        </w:rPr>
        <w:t xml:space="preserve"> ( 6.5 </w:t>
      </w:r>
      <w:proofErr w:type="spellStart"/>
      <w:r w:rsidRPr="00D76F7D">
        <w:rPr>
          <w:rFonts w:ascii="Arial" w:hAnsi="Arial" w:cs="Arial"/>
          <w:color w:val="FF0000"/>
          <w:sz w:val="22"/>
          <w:szCs w:val="22"/>
          <w:lang w:eastAsia="zh-CN"/>
        </w:rPr>
        <w:t>mM</w:t>
      </w:r>
      <w:proofErr w:type="spellEnd"/>
      <w:r w:rsidRPr="00D76F7D">
        <w:rPr>
          <w:rFonts w:ascii="Arial" w:hAnsi="Arial" w:cs="Arial"/>
          <w:color w:val="FF0000"/>
          <w:sz w:val="22"/>
          <w:szCs w:val="22"/>
          <w:lang w:eastAsia="zh-CN"/>
        </w:rPr>
        <w:t xml:space="preserve"> </w:t>
      </w:r>
      <w:proofErr w:type="spellStart"/>
      <w:r w:rsidRPr="00D76F7D">
        <w:rPr>
          <w:rFonts w:ascii="Arial" w:hAnsi="Arial" w:cs="Arial"/>
          <w:color w:val="FF0000"/>
          <w:sz w:val="22"/>
          <w:szCs w:val="22"/>
          <w:lang w:eastAsia="zh-CN"/>
        </w:rPr>
        <w:t>ferrozine</w:t>
      </w:r>
      <w:proofErr w:type="spellEnd"/>
      <w:r w:rsidRPr="00D76F7D">
        <w:rPr>
          <w:rFonts w:ascii="Arial" w:hAnsi="Arial" w:cs="Arial"/>
          <w:color w:val="FF0000"/>
          <w:sz w:val="22"/>
          <w:szCs w:val="22"/>
          <w:lang w:eastAsia="zh-CN"/>
        </w:rPr>
        <w:t>,</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 xml:space="preserve">6.5 </w:t>
      </w:r>
      <w:proofErr w:type="spellStart"/>
      <w:r w:rsidRPr="00D76F7D">
        <w:rPr>
          <w:rFonts w:ascii="Arial" w:hAnsi="Arial" w:cs="Arial"/>
          <w:color w:val="FF0000"/>
          <w:sz w:val="22"/>
          <w:szCs w:val="22"/>
          <w:lang w:eastAsia="zh-CN"/>
        </w:rPr>
        <w:t>mM</w:t>
      </w:r>
      <w:proofErr w:type="spellEnd"/>
      <w:r w:rsidRPr="00D76F7D">
        <w:rPr>
          <w:rFonts w:ascii="Arial" w:hAnsi="Arial" w:cs="Arial"/>
          <w:color w:val="FF0000"/>
          <w:sz w:val="22"/>
          <w:szCs w:val="22"/>
          <w:lang w:eastAsia="zh-CN"/>
        </w:rPr>
        <w:t xml:space="preserve"> </w:t>
      </w:r>
      <w:proofErr w:type="spellStart"/>
      <w:r w:rsidRPr="00D76F7D">
        <w:rPr>
          <w:rFonts w:ascii="Arial" w:hAnsi="Arial" w:cs="Arial"/>
          <w:color w:val="FF0000"/>
          <w:sz w:val="22"/>
          <w:szCs w:val="22"/>
          <w:lang w:eastAsia="zh-CN"/>
        </w:rPr>
        <w:t>neocuproine</w:t>
      </w:r>
      <w:proofErr w:type="spellEnd"/>
      <w:r w:rsidRPr="00D76F7D">
        <w:rPr>
          <w:rFonts w:ascii="Arial" w:hAnsi="Arial" w:cs="Arial"/>
          <w:color w:val="FF0000"/>
          <w:sz w:val="22"/>
          <w:szCs w:val="22"/>
          <w:lang w:eastAsia="zh-CN"/>
        </w:rPr>
        <w:t>, 2.5M ammonium acetate, and 1M ascorbic acid ), after incubated for 30min, 280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L </w:t>
      </w:r>
      <w:r w:rsidRPr="00D76F7D">
        <w:rPr>
          <w:rFonts w:ascii="Arial" w:hAnsi="Arial" w:cs="Arial" w:hint="eastAsia"/>
          <w:color w:val="FF0000"/>
          <w:sz w:val="22"/>
          <w:szCs w:val="22"/>
          <w:lang w:eastAsia="zh-CN"/>
        </w:rPr>
        <w:t>of</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solution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were</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added</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in</w:t>
      </w:r>
      <w:r w:rsidRPr="00D76F7D">
        <w:rPr>
          <w:rFonts w:ascii="Arial" w:hAnsi="Arial" w:cs="Arial"/>
          <w:color w:val="FF0000"/>
          <w:sz w:val="22"/>
          <w:szCs w:val="22"/>
          <w:lang w:eastAsia="zh-CN"/>
        </w:rPr>
        <w:t xml:space="preserve"> 96</w:t>
      </w:r>
      <w:r w:rsidRPr="00D76F7D">
        <w:rPr>
          <w:rFonts w:ascii="Arial" w:hAnsi="Arial" w:cs="Arial" w:hint="eastAsia"/>
          <w:color w:val="FF0000"/>
          <w:sz w:val="22"/>
          <w:szCs w:val="22"/>
          <w:lang w:eastAsia="zh-CN"/>
        </w:rPr>
        <w:t>-well</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plate</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and</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read</w:t>
      </w:r>
      <w:r w:rsidRPr="00D76F7D">
        <w:rPr>
          <w:rFonts w:ascii="Arial" w:hAnsi="Arial" w:cs="Arial"/>
          <w:color w:val="FF0000"/>
          <w:sz w:val="22"/>
          <w:szCs w:val="22"/>
          <w:lang w:eastAsia="zh-CN"/>
        </w:rPr>
        <w:t xml:space="preserve"> 550</w:t>
      </w:r>
      <w:r w:rsidRPr="00D76F7D">
        <w:rPr>
          <w:rFonts w:ascii="Arial" w:hAnsi="Arial" w:cs="Arial" w:hint="eastAsia"/>
          <w:color w:val="FF0000"/>
          <w:sz w:val="22"/>
          <w:szCs w:val="22"/>
          <w:lang w:eastAsia="zh-CN"/>
        </w:rPr>
        <w:t>nm</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on</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m</w:t>
      </w:r>
      <w:r w:rsidRPr="00D76F7D">
        <w:rPr>
          <w:rFonts w:ascii="Arial" w:hAnsi="Arial" w:cs="Arial"/>
          <w:color w:val="FF0000"/>
          <w:sz w:val="22"/>
          <w:szCs w:val="22"/>
          <w:lang w:eastAsia="zh-CN"/>
        </w:rPr>
        <w:t xml:space="preserve">icroplate </w:t>
      </w:r>
      <w:r w:rsidRPr="00D76F7D">
        <w:rPr>
          <w:rFonts w:ascii="Arial" w:hAnsi="Arial" w:cs="Arial" w:hint="eastAsia"/>
          <w:color w:val="FF0000"/>
          <w:sz w:val="22"/>
          <w:szCs w:val="22"/>
          <w:lang w:eastAsia="zh-CN"/>
        </w:rPr>
        <w:t>r</w:t>
      </w:r>
      <w:r w:rsidRPr="00D76F7D">
        <w:rPr>
          <w:rFonts w:ascii="Arial" w:hAnsi="Arial" w:cs="Arial"/>
          <w:color w:val="FF0000"/>
          <w:sz w:val="22"/>
          <w:szCs w:val="22"/>
          <w:lang w:eastAsia="zh-CN"/>
        </w:rPr>
        <w:t>eader</w:t>
      </w:r>
      <w:r w:rsidRPr="00D76F7D">
        <w:rPr>
          <w:rFonts w:ascii="Arial" w:hAnsi="Arial" w:cs="Arial" w:hint="eastAsia"/>
          <w:color w:val="FF0000"/>
          <w:sz w:val="22"/>
          <w:szCs w:val="22"/>
          <w:lang w:eastAsia="zh-CN"/>
        </w:rPr>
        <w:t xml:space="preserve">, </w:t>
      </w:r>
      <w:r w:rsidRPr="00D76F7D">
        <w:rPr>
          <w:rFonts w:ascii="Arial" w:hAnsi="Arial" w:cs="Arial"/>
          <w:color w:val="FF0000"/>
          <w:sz w:val="22"/>
          <w:szCs w:val="22"/>
          <w:lang w:eastAsia="zh-CN"/>
        </w:rPr>
        <w:t>in addition,</w:t>
      </w:r>
      <w:bookmarkStart w:id="0" w:name="OLE_LINK8"/>
      <w:bookmarkStart w:id="1" w:name="OLE_LINK19"/>
      <w:r w:rsidRPr="00D76F7D">
        <w:rPr>
          <w:rFonts w:ascii="Arial" w:hAnsi="Arial" w:cs="Arial"/>
          <w:color w:val="FF0000"/>
          <w:sz w:val="22"/>
          <w:szCs w:val="22"/>
          <w:lang w:eastAsia="zh-CN"/>
        </w:rPr>
        <w:t xml:space="preserve"> FeCl3</w:t>
      </w:r>
      <w:bookmarkEnd w:id="0"/>
      <w:bookmarkEnd w:id="1"/>
      <w:r w:rsidRPr="00D76F7D">
        <w:rPr>
          <w:rFonts w:ascii="Arial" w:hAnsi="Arial" w:cs="Arial"/>
          <w:color w:val="FF0000"/>
          <w:sz w:val="22"/>
          <w:szCs w:val="22"/>
          <w:lang w:eastAsia="zh-CN"/>
        </w:rPr>
        <w:t xml:space="preserve"> (0-100</w:t>
      </w:r>
      <w:r w:rsidRPr="00D76F7D">
        <w:rPr>
          <w:rFonts w:ascii="Arial" w:hAnsi="Arial" w:cs="Arial" w:hint="eastAsia"/>
          <w:color w:val="FF0000"/>
          <w:sz w:val="22"/>
          <w:szCs w:val="22"/>
          <w:lang w:eastAsia="zh-CN"/>
        </w:rPr>
        <w:t>μ</w:t>
      </w:r>
      <w:r w:rsidRPr="00D76F7D">
        <w:rPr>
          <w:rFonts w:ascii="Arial" w:hAnsi="Arial" w:cs="Arial"/>
          <w:color w:val="FF0000"/>
          <w:sz w:val="22"/>
          <w:szCs w:val="22"/>
          <w:lang w:eastAsia="zh-CN"/>
        </w:rPr>
        <w:t xml:space="preserve">M) </w:t>
      </w:r>
      <w:r w:rsidRPr="00D76F7D">
        <w:rPr>
          <w:rFonts w:ascii="Arial" w:hAnsi="Arial" w:cs="Arial" w:hint="eastAsia"/>
          <w:color w:val="FF0000"/>
          <w:sz w:val="22"/>
          <w:szCs w:val="22"/>
          <w:lang w:eastAsia="zh-CN"/>
        </w:rPr>
        <w:t>as</w:t>
      </w:r>
      <w:r w:rsidRPr="00D76F7D">
        <w:rPr>
          <w:rFonts w:ascii="Arial" w:hAnsi="Arial" w:cs="Arial"/>
          <w:color w:val="FF0000"/>
          <w:sz w:val="22"/>
          <w:szCs w:val="22"/>
          <w:lang w:eastAsia="zh-CN"/>
        </w:rPr>
        <w:t xml:space="preserve"> </w:t>
      </w:r>
      <w:r w:rsidRPr="00D76F7D">
        <w:rPr>
          <w:rFonts w:ascii="Arial" w:hAnsi="Arial" w:cs="Arial" w:hint="eastAsia"/>
          <w:color w:val="FF0000"/>
          <w:sz w:val="22"/>
          <w:szCs w:val="22"/>
          <w:lang w:eastAsia="zh-CN"/>
        </w:rPr>
        <w:t>an</w:t>
      </w:r>
      <w:r w:rsidRPr="00D76F7D">
        <w:rPr>
          <w:rFonts w:ascii="Arial" w:hAnsi="Arial" w:cs="Arial"/>
          <w:color w:val="FF0000"/>
          <w:sz w:val="22"/>
          <w:szCs w:val="22"/>
          <w:lang w:eastAsia="zh-CN"/>
        </w:rPr>
        <w:t xml:space="preserve"> iron standards and protein quantification were determined by Lowry protein assay.</w:t>
      </w:r>
    </w:p>
    <w:p w:rsidR="00D76F7D" w:rsidRPr="00D76F7D" w:rsidRDefault="00D76F7D" w:rsidP="00D76F7D">
      <w:pPr>
        <w:jc w:val="both"/>
        <w:rPr>
          <w:rFonts w:ascii="Arial" w:hAnsi="Arial" w:cs="Arial"/>
          <w:color w:val="FF0000"/>
          <w:sz w:val="22"/>
          <w:szCs w:val="22"/>
          <w:lang w:eastAsia="zh-CN"/>
        </w:rPr>
      </w:pPr>
    </w:p>
    <w:p w:rsidR="00D76F7D" w:rsidRPr="00D76F7D" w:rsidRDefault="00D76F7D" w:rsidP="00D76F7D">
      <w:pPr>
        <w:jc w:val="both"/>
        <w:rPr>
          <w:rFonts w:ascii="Arial" w:hAnsi="Arial" w:cs="Arial"/>
          <w:b/>
          <w:color w:val="FF0000"/>
          <w:sz w:val="22"/>
          <w:szCs w:val="22"/>
          <w:lang w:eastAsia="zh-CN"/>
        </w:rPr>
      </w:pPr>
      <w:r w:rsidRPr="00D76F7D">
        <w:rPr>
          <w:rFonts w:ascii="Arial" w:hAnsi="Arial" w:cs="Arial"/>
          <w:b/>
          <w:color w:val="FF0000"/>
          <w:sz w:val="22"/>
          <w:szCs w:val="22"/>
          <w:lang w:eastAsia="zh-CN"/>
        </w:rPr>
        <w:t>Western blot</w:t>
      </w:r>
    </w:p>
    <w:p w:rsidR="00D76F7D" w:rsidRPr="00D76F7D" w:rsidRDefault="00D76F7D" w:rsidP="00D76F7D">
      <w:pPr>
        <w:spacing w:line="360" w:lineRule="auto"/>
        <w:jc w:val="both"/>
        <w:rPr>
          <w:rFonts w:ascii="Arial" w:hAnsi="Arial" w:cs="Arial"/>
          <w:color w:val="FF0000"/>
          <w:sz w:val="22"/>
          <w:szCs w:val="22"/>
          <w:lang w:eastAsia="zh-CN"/>
        </w:rPr>
      </w:pPr>
      <w:r w:rsidRPr="00D76F7D">
        <w:rPr>
          <w:rFonts w:ascii="Arial" w:hAnsi="Arial" w:cs="Arial" w:hint="eastAsia"/>
          <w:color w:val="FF0000"/>
          <w:sz w:val="22"/>
          <w:szCs w:val="22"/>
          <w:lang w:eastAsia="zh-CN"/>
        </w:rPr>
        <w:t>Cell lysates were ha</w:t>
      </w:r>
      <w:r w:rsidRPr="00D76F7D">
        <w:rPr>
          <w:rFonts w:ascii="Arial" w:hAnsi="Arial" w:cs="Arial"/>
          <w:color w:val="FF0000"/>
          <w:sz w:val="22"/>
          <w:szCs w:val="22"/>
          <w:lang w:eastAsia="zh-CN"/>
        </w:rPr>
        <w:t>r</w:t>
      </w:r>
      <w:r w:rsidRPr="00D76F7D">
        <w:rPr>
          <w:rFonts w:ascii="Arial" w:hAnsi="Arial" w:cs="Arial" w:hint="eastAsia"/>
          <w:color w:val="FF0000"/>
          <w:sz w:val="22"/>
          <w:szCs w:val="22"/>
          <w:lang w:eastAsia="zh-CN"/>
        </w:rPr>
        <w:t>vest</w:t>
      </w:r>
      <w:r w:rsidRPr="00D76F7D">
        <w:rPr>
          <w:rFonts w:ascii="Arial" w:hAnsi="Arial" w:cs="Arial"/>
          <w:color w:val="FF0000"/>
          <w:sz w:val="22"/>
          <w:szCs w:val="22"/>
          <w:lang w:eastAsia="zh-CN"/>
        </w:rPr>
        <w:t>ed when incubated iron for 48h, then equal amounts of protein from every sample were subject to 12% SDS-PAGE gels electrophoresis and then transferred to PVDF membranes. After blocked with 5%BSA, the membranes were incubated with GAPDH</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(1:10000), Ferritin</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(1:1000) and Flag</w:t>
      </w:r>
      <w:r w:rsidR="00861FBB">
        <w:rPr>
          <w:rFonts w:ascii="Arial" w:hAnsi="Arial" w:cs="Arial"/>
          <w:color w:val="FF0000"/>
          <w:sz w:val="22"/>
          <w:szCs w:val="22"/>
          <w:lang w:eastAsia="zh-CN"/>
        </w:rPr>
        <w:t xml:space="preserve"> </w:t>
      </w:r>
      <w:r w:rsidRPr="00D76F7D">
        <w:rPr>
          <w:rFonts w:ascii="Arial" w:hAnsi="Arial" w:cs="Arial"/>
          <w:color w:val="FF0000"/>
          <w:sz w:val="22"/>
          <w:szCs w:val="22"/>
          <w:lang w:eastAsia="zh-CN"/>
        </w:rPr>
        <w:t>(1:2000) at 4</w:t>
      </w:r>
      <w:r w:rsidRPr="00D76F7D">
        <w:rPr>
          <w:rFonts w:ascii="Arial" w:hAnsi="Arial" w:cs="Arial" w:hint="eastAsia"/>
          <w:color w:val="FF0000"/>
          <w:sz w:val="22"/>
          <w:szCs w:val="22"/>
          <w:lang w:eastAsia="zh-CN"/>
        </w:rPr>
        <w:t>℃</w:t>
      </w:r>
      <w:r w:rsidRPr="00D76F7D">
        <w:rPr>
          <w:rFonts w:ascii="Arial" w:hAnsi="Arial" w:cs="Arial"/>
          <w:color w:val="FF0000"/>
          <w:sz w:val="22"/>
          <w:szCs w:val="22"/>
          <w:lang w:eastAsia="zh-CN"/>
        </w:rPr>
        <w:t xml:space="preserve"> overnight. Then, membranes </w:t>
      </w:r>
      <w:proofErr w:type="gramStart"/>
      <w:r w:rsidRPr="00D76F7D">
        <w:rPr>
          <w:rFonts w:ascii="Arial" w:hAnsi="Arial" w:cs="Arial"/>
          <w:color w:val="FF0000"/>
          <w:sz w:val="22"/>
          <w:szCs w:val="22"/>
          <w:lang w:eastAsia="zh-CN"/>
        </w:rPr>
        <w:t>were washed</w:t>
      </w:r>
      <w:proofErr w:type="gramEnd"/>
      <w:r w:rsidRPr="00D76F7D">
        <w:rPr>
          <w:rFonts w:ascii="Arial" w:hAnsi="Arial" w:cs="Arial"/>
          <w:color w:val="FF0000"/>
          <w:sz w:val="22"/>
          <w:szCs w:val="22"/>
          <w:lang w:eastAsia="zh-CN"/>
        </w:rPr>
        <w:t xml:space="preserve"> 3 times with TBST, incubated with anti-rabbit or anti-mouse secondary antibody. The bands were visualized using Image </w:t>
      </w:r>
      <w:proofErr w:type="spellStart"/>
      <w:r w:rsidRPr="00D76F7D">
        <w:rPr>
          <w:rFonts w:ascii="Arial" w:hAnsi="Arial" w:cs="Arial"/>
          <w:color w:val="FF0000"/>
          <w:sz w:val="22"/>
          <w:szCs w:val="22"/>
          <w:lang w:eastAsia="zh-CN"/>
        </w:rPr>
        <w:t>QuantTL</w:t>
      </w:r>
      <w:proofErr w:type="spellEnd"/>
      <w:r w:rsidRPr="00D76F7D">
        <w:rPr>
          <w:rFonts w:ascii="Arial" w:hAnsi="Arial" w:cs="Arial"/>
          <w:color w:val="FF0000"/>
          <w:sz w:val="22"/>
          <w:szCs w:val="22"/>
          <w:lang w:eastAsia="zh-CN"/>
        </w:rPr>
        <w:t xml:space="preserve"> software.</w:t>
      </w:r>
    </w:p>
    <w:p w:rsidR="00D76F7D" w:rsidRPr="00D76F7D" w:rsidRDefault="00D76F7D" w:rsidP="00D76F7D">
      <w:pPr>
        <w:jc w:val="both"/>
        <w:rPr>
          <w:rFonts w:ascii="Arial" w:hAnsi="Arial" w:cs="Arial"/>
          <w:color w:val="FF0000"/>
          <w:sz w:val="22"/>
          <w:szCs w:val="22"/>
          <w:lang w:eastAsia="zh-CN"/>
        </w:rPr>
      </w:pPr>
    </w:p>
    <w:p w:rsidR="00D76F7D" w:rsidRPr="00D76F7D" w:rsidRDefault="00D76F7D" w:rsidP="00D76F7D">
      <w:pPr>
        <w:pStyle w:val="4"/>
        <w:widowControl w:val="0"/>
        <w:spacing w:before="40" w:line="360" w:lineRule="auto"/>
        <w:jc w:val="both"/>
        <w:rPr>
          <w:rFonts w:ascii="Arial" w:eastAsia="Arial" w:hAnsi="Arial" w:cs="Arial"/>
          <w:bCs w:val="0"/>
          <w:i w:val="0"/>
          <w:iCs w:val="0"/>
          <w:color w:val="FF0000"/>
          <w:sz w:val="22"/>
          <w:szCs w:val="22"/>
          <w:lang w:eastAsia="zh-CN"/>
        </w:rPr>
      </w:pPr>
      <w:r w:rsidRPr="00D76F7D">
        <w:rPr>
          <w:rFonts w:ascii="Arial" w:eastAsia="Arial" w:hAnsi="Arial" w:cs="Arial"/>
          <w:bCs w:val="0"/>
          <w:i w:val="0"/>
          <w:iCs w:val="0"/>
          <w:color w:val="FF0000"/>
          <w:sz w:val="22"/>
          <w:szCs w:val="22"/>
          <w:lang w:eastAsia="zh-CN"/>
        </w:rPr>
        <w:t>Perl’s staining</w:t>
      </w:r>
    </w:p>
    <w:p w:rsidR="00D76F7D" w:rsidRPr="00B6633D" w:rsidRDefault="00D76F7D" w:rsidP="00DC4053">
      <w:pPr>
        <w:spacing w:line="360" w:lineRule="auto"/>
        <w:jc w:val="both"/>
        <w:rPr>
          <w:rFonts w:ascii="Arial" w:hAnsi="Arial" w:cs="Arial"/>
          <w:sz w:val="22"/>
          <w:szCs w:val="22"/>
        </w:rPr>
      </w:pPr>
      <w:r w:rsidRPr="00D76F7D">
        <w:rPr>
          <w:rFonts w:ascii="Arial" w:hAnsi="Arial" w:cs="Arial"/>
          <w:color w:val="FF0000"/>
          <w:sz w:val="22"/>
          <w:szCs w:val="22"/>
        </w:rPr>
        <w:t xml:space="preserve">Cells </w:t>
      </w:r>
      <w:proofErr w:type="gramStart"/>
      <w:r w:rsidRPr="00D76F7D">
        <w:rPr>
          <w:rFonts w:ascii="Arial" w:hAnsi="Arial" w:cs="Arial"/>
          <w:color w:val="FF0000"/>
          <w:sz w:val="22"/>
          <w:szCs w:val="22"/>
        </w:rPr>
        <w:t xml:space="preserve">were washed with phosphate-buffered saline (PBS) three times, fixed with 4% glutaraldehyde for 10 min, and incubated at 37°C for 60 min with 2 ml Prussian blue solution comprising equal volumes of 2% hydrochloric acid aqueous solution and 2% potassium </w:t>
      </w:r>
      <w:proofErr w:type="spellStart"/>
      <w:r w:rsidRPr="00D76F7D">
        <w:rPr>
          <w:rFonts w:ascii="Arial" w:hAnsi="Arial" w:cs="Arial"/>
          <w:color w:val="FF0000"/>
          <w:sz w:val="22"/>
          <w:szCs w:val="22"/>
        </w:rPr>
        <w:t>ferrocyanide</w:t>
      </w:r>
      <w:proofErr w:type="spellEnd"/>
      <w:r w:rsidRPr="00D76F7D">
        <w:rPr>
          <w:rFonts w:ascii="Arial" w:hAnsi="Arial" w:cs="Arial"/>
          <w:color w:val="FF0000"/>
          <w:sz w:val="22"/>
          <w:szCs w:val="22"/>
        </w:rPr>
        <w:t xml:space="preserve"> (II) </w:t>
      </w:r>
      <w:proofErr w:type="spellStart"/>
      <w:r w:rsidRPr="00D76F7D">
        <w:rPr>
          <w:rFonts w:ascii="Arial" w:hAnsi="Arial" w:cs="Arial"/>
          <w:color w:val="FF0000"/>
          <w:sz w:val="22"/>
          <w:szCs w:val="22"/>
        </w:rPr>
        <w:t>trihydrate</w:t>
      </w:r>
      <w:proofErr w:type="spellEnd"/>
      <w:proofErr w:type="gramEnd"/>
      <w:r w:rsidRPr="00D76F7D">
        <w:rPr>
          <w:rFonts w:ascii="Arial" w:hAnsi="Arial" w:cs="Arial"/>
          <w:color w:val="FF0000"/>
          <w:sz w:val="22"/>
          <w:szCs w:val="22"/>
        </w:rPr>
        <w:t xml:space="preserve">. After the cells </w:t>
      </w:r>
      <w:proofErr w:type="gramStart"/>
      <w:r w:rsidRPr="00D76F7D">
        <w:rPr>
          <w:rFonts w:ascii="Arial" w:hAnsi="Arial" w:cs="Arial"/>
          <w:color w:val="FF0000"/>
          <w:sz w:val="22"/>
          <w:szCs w:val="22"/>
        </w:rPr>
        <w:t>were stained</w:t>
      </w:r>
      <w:proofErr w:type="gramEnd"/>
      <w:r w:rsidRPr="00D76F7D">
        <w:rPr>
          <w:rFonts w:ascii="Arial" w:hAnsi="Arial" w:cs="Arial"/>
          <w:color w:val="FF0000"/>
          <w:sz w:val="22"/>
          <w:szCs w:val="22"/>
        </w:rPr>
        <w:t xml:space="preserve"> with 0.5% neutral red for 3 min, iron staining was visualized by Nikon microscope. Iron positive high positive staining cells divided by total cell </w:t>
      </w:r>
      <w:proofErr w:type="gramStart"/>
      <w:r w:rsidRPr="00D76F7D">
        <w:rPr>
          <w:rFonts w:ascii="Arial" w:hAnsi="Arial" w:cs="Arial"/>
          <w:color w:val="FF0000"/>
          <w:sz w:val="22"/>
          <w:szCs w:val="22"/>
        </w:rPr>
        <w:t>number  used</w:t>
      </w:r>
      <w:proofErr w:type="gramEnd"/>
      <w:r w:rsidRPr="00D76F7D">
        <w:rPr>
          <w:rFonts w:ascii="Arial" w:hAnsi="Arial" w:cs="Arial"/>
          <w:color w:val="FF0000"/>
          <w:sz w:val="22"/>
          <w:szCs w:val="22"/>
        </w:rPr>
        <w:t xml:space="preserve"> to evaluate the iron deposition levels.  </w:t>
      </w:r>
    </w:p>
    <w:p w:rsidR="00F866BB" w:rsidRPr="00E73D2C" w:rsidRDefault="00F866BB"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73D2C">
        <w:rPr>
          <w:rFonts w:ascii="Arial" w:eastAsia="Arial" w:hAnsi="Arial" w:cs="Arial"/>
          <w:bCs w:val="0"/>
          <w:i w:val="0"/>
          <w:iCs w:val="0"/>
          <w:color w:val="000000" w:themeColor="text1"/>
          <w:sz w:val="22"/>
          <w:szCs w:val="22"/>
          <w:lang w:eastAsia="zh-CN"/>
        </w:rPr>
        <w:t>RT-PCR and quantitative RT-PCR analysis</w:t>
      </w:r>
    </w:p>
    <w:p w:rsidR="00F866BB" w:rsidRPr="00B6633D" w:rsidRDefault="00F866BB" w:rsidP="00F866BB">
      <w:pPr>
        <w:spacing w:line="360" w:lineRule="auto"/>
        <w:jc w:val="both"/>
        <w:rPr>
          <w:rFonts w:ascii="Arial" w:hAnsi="Arial" w:cs="Arial"/>
          <w:sz w:val="22"/>
          <w:szCs w:val="22"/>
        </w:rPr>
      </w:pPr>
      <w:r w:rsidRPr="00B6633D">
        <w:rPr>
          <w:rFonts w:ascii="Arial" w:hAnsi="Arial" w:cs="Arial"/>
          <w:sz w:val="22"/>
          <w:szCs w:val="22"/>
        </w:rPr>
        <w:t xml:space="preserve">Total RNA </w:t>
      </w:r>
      <w:proofErr w:type="gramStart"/>
      <w:r w:rsidRPr="00B6633D">
        <w:rPr>
          <w:rFonts w:ascii="Arial" w:hAnsi="Arial" w:cs="Arial"/>
          <w:sz w:val="22"/>
          <w:szCs w:val="22"/>
        </w:rPr>
        <w:t>was extracted</w:t>
      </w:r>
      <w:proofErr w:type="gramEnd"/>
      <w:r w:rsidRPr="00B6633D">
        <w:rPr>
          <w:rFonts w:ascii="Arial" w:hAnsi="Arial" w:cs="Arial"/>
          <w:sz w:val="22"/>
          <w:szCs w:val="22"/>
        </w:rPr>
        <w:t xml:space="preserve"> from the cells using </w:t>
      </w:r>
      <w:proofErr w:type="spellStart"/>
      <w:r w:rsidRPr="00B6633D">
        <w:rPr>
          <w:rFonts w:ascii="Arial" w:hAnsi="Arial" w:cs="Arial"/>
          <w:sz w:val="22"/>
          <w:szCs w:val="22"/>
        </w:rPr>
        <w:t>Trizol</w:t>
      </w:r>
      <w:proofErr w:type="spellEnd"/>
      <w:r w:rsidRPr="00B6633D">
        <w:rPr>
          <w:rFonts w:ascii="Arial" w:hAnsi="Arial" w:cs="Arial"/>
          <w:sz w:val="22"/>
          <w:szCs w:val="22"/>
        </w:rPr>
        <w:t xml:space="preserve"> (Invitrogen, Carlsbad, CA, USA). One microgram of total RNA </w:t>
      </w:r>
      <w:proofErr w:type="gramStart"/>
      <w:r w:rsidRPr="00B6633D">
        <w:rPr>
          <w:rFonts w:ascii="Arial" w:hAnsi="Arial" w:cs="Arial"/>
          <w:sz w:val="22"/>
          <w:szCs w:val="22"/>
        </w:rPr>
        <w:t>was subjected</w:t>
      </w:r>
      <w:proofErr w:type="gramEnd"/>
      <w:r w:rsidRPr="00B6633D">
        <w:rPr>
          <w:rFonts w:ascii="Arial" w:hAnsi="Arial" w:cs="Arial"/>
          <w:sz w:val="22"/>
          <w:szCs w:val="22"/>
        </w:rPr>
        <w:t xml:space="preserve"> to cDNA synthesis using the High Capacity cDNA Reverse Transcription Kit (Applied </w:t>
      </w:r>
      <w:proofErr w:type="spellStart"/>
      <w:r w:rsidRPr="00B6633D">
        <w:rPr>
          <w:rFonts w:ascii="Arial" w:hAnsi="Arial" w:cs="Arial"/>
          <w:sz w:val="22"/>
          <w:szCs w:val="22"/>
        </w:rPr>
        <w:lastRenderedPageBreak/>
        <w:t>Biosystems</w:t>
      </w:r>
      <w:proofErr w:type="spellEnd"/>
      <w:r w:rsidRPr="00B6633D">
        <w:rPr>
          <w:rFonts w:ascii="Arial" w:hAnsi="Arial" w:cs="Arial"/>
          <w:sz w:val="22"/>
          <w:szCs w:val="22"/>
        </w:rPr>
        <w:t xml:space="preserve">) according to the </w:t>
      </w:r>
      <w:r>
        <w:rPr>
          <w:rFonts w:ascii="Arial" w:hAnsi="Arial" w:cs="Arial"/>
          <w:sz w:val="22"/>
          <w:szCs w:val="22"/>
        </w:rPr>
        <w:t>manufacturer’s instructions</w:t>
      </w:r>
      <w:r w:rsidRPr="00B6633D">
        <w:rPr>
          <w:rFonts w:ascii="Arial" w:hAnsi="Arial" w:cs="Arial"/>
          <w:sz w:val="22"/>
          <w:szCs w:val="22"/>
        </w:rPr>
        <w:t xml:space="preserve">. The specific primers for each gene </w:t>
      </w:r>
      <w:proofErr w:type="gramStart"/>
      <w:r w:rsidRPr="00B6633D">
        <w:rPr>
          <w:rFonts w:ascii="Arial" w:hAnsi="Arial" w:cs="Arial"/>
          <w:sz w:val="22"/>
          <w:szCs w:val="22"/>
        </w:rPr>
        <w:t>were designed</w:t>
      </w:r>
      <w:proofErr w:type="gramEnd"/>
      <w:r w:rsidRPr="00B6633D">
        <w:rPr>
          <w:rFonts w:ascii="Arial" w:hAnsi="Arial" w:cs="Arial"/>
          <w:sz w:val="22"/>
          <w:szCs w:val="22"/>
        </w:rPr>
        <w:t xml:space="preserve"> using Primer 5 and synthesized by </w:t>
      </w:r>
      <w:proofErr w:type="spellStart"/>
      <w:r w:rsidRPr="00B6633D">
        <w:rPr>
          <w:rFonts w:ascii="Arial" w:hAnsi="Arial" w:cs="Arial"/>
          <w:sz w:val="22"/>
          <w:szCs w:val="22"/>
        </w:rPr>
        <w:t>Generay</w:t>
      </w:r>
      <w:proofErr w:type="spellEnd"/>
      <w:r w:rsidRPr="00B6633D">
        <w:rPr>
          <w:rFonts w:ascii="Arial" w:hAnsi="Arial" w:cs="Arial"/>
          <w:sz w:val="22"/>
          <w:szCs w:val="22"/>
        </w:rPr>
        <w:t xml:space="preserve"> Biotech Co., Ltd. (Shanghai, China). The RT-PCR amplification </w:t>
      </w:r>
      <w:proofErr w:type="gramStart"/>
      <w:r w:rsidRPr="00B6633D">
        <w:rPr>
          <w:rFonts w:ascii="Arial" w:hAnsi="Arial" w:cs="Arial"/>
          <w:sz w:val="22"/>
          <w:szCs w:val="22"/>
        </w:rPr>
        <w:t>was conducted</w:t>
      </w:r>
      <w:proofErr w:type="gramEnd"/>
      <w:r w:rsidRPr="00B6633D">
        <w:rPr>
          <w:rFonts w:ascii="Arial" w:hAnsi="Arial" w:cs="Arial"/>
          <w:sz w:val="22"/>
          <w:szCs w:val="22"/>
        </w:rPr>
        <w:t xml:space="preserve"> using a SYBR Green I PCR Kit (</w:t>
      </w:r>
      <w:proofErr w:type="spellStart"/>
      <w:r w:rsidRPr="00B6633D">
        <w:rPr>
          <w:rFonts w:ascii="Arial" w:hAnsi="Arial" w:cs="Arial"/>
          <w:sz w:val="22"/>
          <w:szCs w:val="22"/>
        </w:rPr>
        <w:t>TaKaRa</w:t>
      </w:r>
      <w:proofErr w:type="spellEnd"/>
      <w:r w:rsidRPr="00B6633D">
        <w:rPr>
          <w:rFonts w:ascii="Arial" w:hAnsi="Arial" w:cs="Arial"/>
          <w:sz w:val="22"/>
          <w:szCs w:val="22"/>
        </w:rPr>
        <w:t>, Shanghai, Japan) according to manufacturer</w:t>
      </w:r>
      <w:r w:rsidRPr="00B6633D">
        <w:rPr>
          <w:rFonts w:ascii="Arial" w:hAnsi="Arial" w:cs="Arial"/>
          <w:sz w:val="22"/>
          <w:szCs w:val="22"/>
          <w:vertAlign w:val="superscript"/>
        </w:rPr>
        <w:t>’</w:t>
      </w:r>
      <w:r w:rsidRPr="00B6633D">
        <w:rPr>
          <w:rFonts w:ascii="Arial" w:hAnsi="Arial" w:cs="Arial"/>
          <w:sz w:val="22"/>
          <w:szCs w:val="22"/>
        </w:rPr>
        <w:t>s instructi</w:t>
      </w:r>
      <w:r>
        <w:rPr>
          <w:rFonts w:ascii="Arial" w:hAnsi="Arial" w:cs="Arial"/>
          <w:sz w:val="22"/>
          <w:szCs w:val="22"/>
        </w:rPr>
        <w:t xml:space="preserve">ons. The reaction was carried out on </w:t>
      </w:r>
      <w:proofErr w:type="gramStart"/>
      <w:r>
        <w:rPr>
          <w:rFonts w:ascii="Arial" w:hAnsi="Arial" w:cs="Arial"/>
          <w:sz w:val="22"/>
          <w:szCs w:val="22"/>
        </w:rPr>
        <w:t>a</w:t>
      </w:r>
      <w:proofErr w:type="gramEnd"/>
      <w:r w:rsidRPr="00B6633D">
        <w:rPr>
          <w:rFonts w:ascii="Arial" w:hAnsi="Arial" w:cs="Arial"/>
          <w:sz w:val="22"/>
          <w:szCs w:val="22"/>
        </w:rPr>
        <w:t xml:space="preserve"> ABI Prism 7900 Detector System (Applied </w:t>
      </w:r>
      <w:proofErr w:type="spellStart"/>
      <w:r w:rsidRPr="00B6633D">
        <w:rPr>
          <w:rFonts w:ascii="Arial" w:hAnsi="Arial" w:cs="Arial"/>
          <w:sz w:val="22"/>
          <w:szCs w:val="22"/>
        </w:rPr>
        <w:t>Biosystems</w:t>
      </w:r>
      <w:proofErr w:type="spellEnd"/>
      <w:r w:rsidRPr="00B6633D">
        <w:rPr>
          <w:rFonts w:ascii="Arial" w:hAnsi="Arial" w:cs="Arial"/>
          <w:sz w:val="22"/>
          <w:szCs w:val="22"/>
        </w:rPr>
        <w:t xml:space="preserve">). RT-PCR conditions were 95°C for 3 min, followed by 40 cycles of 95°C for 15 s, 60°C for 40 s, and the conditions for </w:t>
      </w:r>
      <w:r>
        <w:rPr>
          <w:rFonts w:ascii="Arial" w:hAnsi="Arial" w:cs="Arial"/>
          <w:sz w:val="22"/>
          <w:szCs w:val="22"/>
        </w:rPr>
        <w:t>obtaining</w:t>
      </w:r>
      <w:r w:rsidRPr="00B6633D">
        <w:rPr>
          <w:rFonts w:ascii="Arial" w:hAnsi="Arial" w:cs="Arial"/>
          <w:sz w:val="22"/>
          <w:szCs w:val="22"/>
        </w:rPr>
        <w:t xml:space="preserve"> the dissociation </w:t>
      </w:r>
      <w:r>
        <w:rPr>
          <w:rFonts w:ascii="Arial" w:hAnsi="Arial" w:cs="Arial"/>
          <w:sz w:val="22"/>
          <w:szCs w:val="22"/>
        </w:rPr>
        <w:t>curve were</w:t>
      </w:r>
      <w:r w:rsidRPr="00B6633D">
        <w:rPr>
          <w:rFonts w:ascii="Arial" w:hAnsi="Arial" w:cs="Arial"/>
          <w:sz w:val="22"/>
          <w:szCs w:val="22"/>
        </w:rPr>
        <w:t xml:space="preserve"> 95°C for 15 s, 60°C for 15 s, 95°C for 15 s. The data obtained from the assays </w:t>
      </w:r>
      <w:proofErr w:type="gramStart"/>
      <w:r w:rsidRPr="00B6633D">
        <w:rPr>
          <w:rFonts w:ascii="Arial" w:hAnsi="Arial" w:cs="Arial"/>
          <w:sz w:val="22"/>
          <w:szCs w:val="22"/>
        </w:rPr>
        <w:t>were analyzed</w:t>
      </w:r>
      <w:proofErr w:type="gramEnd"/>
      <w:r w:rsidRPr="00B6633D">
        <w:rPr>
          <w:rFonts w:ascii="Arial" w:hAnsi="Arial" w:cs="Arial"/>
          <w:sz w:val="22"/>
          <w:szCs w:val="22"/>
        </w:rPr>
        <w:t xml:space="preserve"> with SDS 2.3 software</w:t>
      </w:r>
      <w:r>
        <w:rPr>
          <w:rFonts w:ascii="Arial" w:hAnsi="Arial" w:cs="Arial"/>
          <w:sz w:val="22"/>
          <w:szCs w:val="22"/>
        </w:rPr>
        <w:t xml:space="preserve"> </w:t>
      </w:r>
      <w:r w:rsidRPr="00B6633D">
        <w:rPr>
          <w:rFonts w:ascii="Arial" w:hAnsi="Arial" w:cs="Arial"/>
          <w:sz w:val="22"/>
          <w:szCs w:val="22"/>
        </w:rPr>
        <w:t xml:space="preserve">(Applied </w:t>
      </w:r>
      <w:proofErr w:type="spellStart"/>
      <w:r w:rsidRPr="00B6633D">
        <w:rPr>
          <w:rFonts w:ascii="Arial" w:hAnsi="Arial" w:cs="Arial"/>
          <w:sz w:val="22"/>
          <w:szCs w:val="22"/>
        </w:rPr>
        <w:t>Biosystems</w:t>
      </w:r>
      <w:proofErr w:type="spellEnd"/>
      <w:r w:rsidRPr="00B6633D">
        <w:rPr>
          <w:rFonts w:ascii="Arial" w:hAnsi="Arial" w:cs="Arial"/>
          <w:sz w:val="22"/>
          <w:szCs w:val="22"/>
        </w:rPr>
        <w:t xml:space="preserve">). For each sample, the relative gene expression </w:t>
      </w:r>
      <w:proofErr w:type="gramStart"/>
      <w:r w:rsidRPr="00B6633D">
        <w:rPr>
          <w:rFonts w:ascii="Arial" w:hAnsi="Arial" w:cs="Arial"/>
          <w:sz w:val="22"/>
          <w:szCs w:val="22"/>
        </w:rPr>
        <w:t>was calculated</w:t>
      </w:r>
      <w:proofErr w:type="gramEnd"/>
      <w:r w:rsidRPr="00B6633D">
        <w:rPr>
          <w:rFonts w:ascii="Arial" w:hAnsi="Arial" w:cs="Arial"/>
          <w:sz w:val="22"/>
          <w:szCs w:val="22"/>
        </w:rPr>
        <w:t xml:space="preserve"> using a relative ratio to GAPDH</w:t>
      </w:r>
      <w:r>
        <w:rPr>
          <w:rFonts w:ascii="Arial" w:hAnsi="Arial" w:cs="Arial"/>
          <w:sz w:val="22"/>
          <w:szCs w:val="22"/>
        </w:rPr>
        <w:t xml:space="preserve">. Related RT-PCR primers </w:t>
      </w:r>
      <w:proofErr w:type="gramStart"/>
      <w:r>
        <w:rPr>
          <w:rFonts w:ascii="Arial" w:hAnsi="Arial" w:cs="Arial"/>
          <w:sz w:val="22"/>
          <w:szCs w:val="22"/>
        </w:rPr>
        <w:t>can be found</w:t>
      </w:r>
      <w:proofErr w:type="gramEnd"/>
      <w:r>
        <w:rPr>
          <w:rFonts w:ascii="Arial" w:hAnsi="Arial" w:cs="Arial"/>
          <w:sz w:val="22"/>
          <w:szCs w:val="22"/>
        </w:rPr>
        <w:t xml:space="preserve"> in the </w:t>
      </w:r>
      <w:r w:rsidRPr="008C1E6F">
        <w:rPr>
          <w:rFonts w:ascii="Arial" w:hAnsi="Arial" w:cs="Arial"/>
          <w:b/>
          <w:color w:val="1F497D" w:themeColor="text2"/>
          <w:sz w:val="22"/>
          <w:szCs w:val="22"/>
        </w:rPr>
        <w:t xml:space="preserve">Supplementary Table </w:t>
      </w:r>
      <w:r>
        <w:rPr>
          <w:rFonts w:ascii="Arial" w:hAnsi="Arial" w:cs="Arial"/>
          <w:b/>
          <w:color w:val="1F497D" w:themeColor="text2"/>
          <w:sz w:val="22"/>
          <w:szCs w:val="22"/>
        </w:rPr>
        <w:t>2</w:t>
      </w:r>
      <w:r>
        <w:rPr>
          <w:rFonts w:ascii="Arial" w:hAnsi="Arial" w:cs="Arial"/>
          <w:sz w:val="22"/>
          <w:szCs w:val="22"/>
        </w:rPr>
        <w:t>.</w:t>
      </w:r>
    </w:p>
    <w:p w:rsidR="00F866BB" w:rsidRPr="00B6633D" w:rsidRDefault="00F866BB" w:rsidP="007B2A82">
      <w:pPr>
        <w:jc w:val="both"/>
        <w:rPr>
          <w:rFonts w:ascii="Arial" w:hAnsi="Arial" w:cs="Arial"/>
          <w:sz w:val="22"/>
          <w:szCs w:val="22"/>
        </w:rPr>
      </w:pPr>
    </w:p>
    <w:p w:rsidR="00F866BB" w:rsidRPr="002E03C4" w:rsidRDefault="00F866BB" w:rsidP="00F866BB">
      <w:pPr>
        <w:pStyle w:val="4"/>
        <w:widowControl w:val="0"/>
        <w:spacing w:before="40" w:line="360" w:lineRule="auto"/>
        <w:jc w:val="both"/>
        <w:rPr>
          <w:rFonts w:ascii="Arial" w:eastAsia="Arial" w:hAnsi="Arial" w:cs="Arial"/>
          <w:bCs w:val="0"/>
          <w:i w:val="0"/>
          <w:iCs w:val="0"/>
          <w:color w:val="000000" w:themeColor="text1"/>
          <w:sz w:val="22"/>
          <w:szCs w:val="22"/>
          <w:lang w:eastAsia="zh-CN"/>
        </w:rPr>
      </w:pPr>
      <w:proofErr w:type="spellStart"/>
      <w:r w:rsidRPr="00E73D2C">
        <w:rPr>
          <w:rFonts w:ascii="Arial" w:eastAsia="Arial" w:hAnsi="Arial" w:cs="Arial"/>
          <w:bCs w:val="0"/>
          <w:i w:val="0"/>
          <w:iCs w:val="0"/>
          <w:color w:val="000000" w:themeColor="text1"/>
          <w:sz w:val="22"/>
          <w:szCs w:val="22"/>
          <w:lang w:eastAsia="zh-CN"/>
        </w:rPr>
        <w:t>Immunohistochemical</w:t>
      </w:r>
      <w:proofErr w:type="spellEnd"/>
      <w:r w:rsidRPr="00E73D2C">
        <w:rPr>
          <w:rFonts w:ascii="Arial" w:eastAsia="Arial" w:hAnsi="Arial" w:cs="Arial"/>
          <w:bCs w:val="0"/>
          <w:i w:val="0"/>
          <w:iCs w:val="0"/>
          <w:color w:val="000000" w:themeColor="text1"/>
          <w:sz w:val="22"/>
          <w:szCs w:val="22"/>
          <w:lang w:eastAsia="zh-CN"/>
        </w:rPr>
        <w:t xml:space="preserve"> staining of FGF</w:t>
      </w:r>
      <w:r>
        <w:rPr>
          <w:rFonts w:ascii="Arial" w:eastAsia="Arial" w:hAnsi="Arial" w:cs="Arial"/>
          <w:bCs w:val="0"/>
          <w:i w:val="0"/>
          <w:iCs w:val="0"/>
          <w:color w:val="000000" w:themeColor="text1"/>
          <w:sz w:val="22"/>
          <w:szCs w:val="22"/>
          <w:lang w:eastAsia="zh-CN"/>
        </w:rPr>
        <w:t>-</w:t>
      </w:r>
      <w:r w:rsidRPr="00E73D2C">
        <w:rPr>
          <w:rFonts w:ascii="Arial" w:eastAsia="Arial" w:hAnsi="Arial" w:cs="Arial"/>
          <w:bCs w:val="0"/>
          <w:i w:val="0"/>
          <w:iCs w:val="0"/>
          <w:color w:val="000000" w:themeColor="text1"/>
          <w:sz w:val="22"/>
          <w:szCs w:val="22"/>
          <w:lang w:eastAsia="zh-CN"/>
        </w:rPr>
        <w:t>6</w:t>
      </w:r>
    </w:p>
    <w:p w:rsidR="00F866BB" w:rsidRPr="00F319D7" w:rsidRDefault="00F866BB" w:rsidP="00F866BB">
      <w:pPr>
        <w:spacing w:line="360" w:lineRule="auto"/>
        <w:jc w:val="both"/>
        <w:rPr>
          <w:rFonts w:ascii="Arial" w:hAnsi="Arial" w:cs="Arial"/>
          <w:color w:val="FF0000"/>
          <w:sz w:val="22"/>
          <w:szCs w:val="22"/>
        </w:rPr>
      </w:pPr>
      <w:r>
        <w:rPr>
          <w:rFonts w:ascii="Arial" w:hAnsi="Arial" w:cs="Arial"/>
          <w:sz w:val="22"/>
          <w:szCs w:val="22"/>
        </w:rPr>
        <w:t>The primary antibody</w:t>
      </w:r>
      <w:r w:rsidRPr="00B6633D">
        <w:rPr>
          <w:rFonts w:ascii="Arial" w:hAnsi="Arial" w:cs="Arial"/>
          <w:sz w:val="22"/>
          <w:szCs w:val="22"/>
        </w:rPr>
        <w:t xml:space="preserve"> used was anti-FGF</w:t>
      </w:r>
      <w:r w:rsidR="00E13F5E">
        <w:rPr>
          <w:rFonts w:ascii="Arial" w:hAnsi="Arial" w:cs="Arial"/>
          <w:sz w:val="22"/>
          <w:szCs w:val="22"/>
        </w:rPr>
        <w:t>-</w:t>
      </w:r>
      <w:r w:rsidRPr="00B6633D">
        <w:rPr>
          <w:rFonts w:ascii="Arial" w:hAnsi="Arial" w:cs="Arial"/>
          <w:sz w:val="22"/>
          <w:szCs w:val="22"/>
        </w:rPr>
        <w:t xml:space="preserve">6 (1:200, D162668 BBI, Shanghai). </w:t>
      </w:r>
      <w:r>
        <w:rPr>
          <w:rFonts w:ascii="Arial" w:hAnsi="Arial" w:cs="Arial"/>
          <w:sz w:val="22"/>
          <w:szCs w:val="22"/>
        </w:rPr>
        <w:t xml:space="preserve">Liver and skin tissues from four </w:t>
      </w:r>
      <w:r w:rsidRPr="00B6633D">
        <w:rPr>
          <w:rFonts w:ascii="Arial" w:hAnsi="Arial" w:cs="Arial"/>
          <w:sz w:val="22"/>
          <w:szCs w:val="22"/>
        </w:rPr>
        <w:t>liver cancer patients</w:t>
      </w:r>
      <w:r w:rsidRPr="00B6633D">
        <w:rPr>
          <w:rFonts w:ascii="Arial" w:hAnsi="Arial" w:cs="Arial"/>
          <w:color w:val="FF0000"/>
          <w:sz w:val="22"/>
          <w:szCs w:val="22"/>
        </w:rPr>
        <w:t xml:space="preserve"> </w:t>
      </w:r>
      <w:r w:rsidRPr="00B6633D">
        <w:rPr>
          <w:rFonts w:ascii="Arial" w:hAnsi="Arial" w:cs="Arial"/>
          <w:sz w:val="22"/>
          <w:szCs w:val="22"/>
        </w:rPr>
        <w:t xml:space="preserve">and six </w:t>
      </w:r>
      <w:proofErr w:type="spellStart"/>
      <w:r w:rsidRPr="00B6633D">
        <w:rPr>
          <w:rFonts w:ascii="Arial" w:hAnsi="Arial" w:cs="Arial"/>
          <w:sz w:val="22"/>
          <w:szCs w:val="22"/>
        </w:rPr>
        <w:t>SSc</w:t>
      </w:r>
      <w:proofErr w:type="spellEnd"/>
      <w:r w:rsidRPr="00B6633D">
        <w:rPr>
          <w:rFonts w:ascii="Arial" w:hAnsi="Arial" w:cs="Arial"/>
          <w:sz w:val="22"/>
          <w:szCs w:val="22"/>
        </w:rPr>
        <w:t xml:space="preserve"> patients</w:t>
      </w:r>
      <w:r>
        <w:rPr>
          <w:rFonts w:ascii="Arial" w:hAnsi="Arial" w:cs="Arial"/>
          <w:sz w:val="22"/>
          <w:szCs w:val="22"/>
        </w:rPr>
        <w:t xml:space="preserve">, respectively, </w:t>
      </w:r>
      <w:r w:rsidRPr="00B6633D">
        <w:rPr>
          <w:rFonts w:ascii="Arial" w:hAnsi="Arial" w:cs="Arial"/>
          <w:sz w:val="22"/>
          <w:szCs w:val="22"/>
        </w:rPr>
        <w:t xml:space="preserve">and normal controls were formalin-fixed and paraffin-embedded. Sections were </w:t>
      </w:r>
      <w:proofErr w:type="spellStart"/>
      <w:r w:rsidRPr="00B6633D">
        <w:rPr>
          <w:rFonts w:ascii="Arial" w:hAnsi="Arial" w:cs="Arial"/>
          <w:sz w:val="22"/>
          <w:szCs w:val="22"/>
        </w:rPr>
        <w:t>deparaffinized</w:t>
      </w:r>
      <w:proofErr w:type="spellEnd"/>
      <w:r w:rsidRPr="00B6633D">
        <w:rPr>
          <w:rFonts w:ascii="Arial" w:hAnsi="Arial" w:cs="Arial"/>
          <w:sz w:val="22"/>
          <w:szCs w:val="22"/>
        </w:rPr>
        <w:t xml:space="preserve"> and incubated with 5% bovine serum albumin for 60 min. Cells positive for FGF</w:t>
      </w:r>
      <w:r w:rsidR="00E13F5E">
        <w:rPr>
          <w:rFonts w:ascii="Arial" w:hAnsi="Arial" w:cs="Arial"/>
          <w:sz w:val="22"/>
          <w:szCs w:val="22"/>
        </w:rPr>
        <w:t>-</w:t>
      </w:r>
      <w:r w:rsidRPr="00B6633D">
        <w:rPr>
          <w:rFonts w:ascii="Arial" w:hAnsi="Arial" w:cs="Arial"/>
          <w:sz w:val="22"/>
          <w:szCs w:val="22"/>
        </w:rPr>
        <w:t xml:space="preserve">6 were detected by incubation with the primary antibody for 2 h at room temperature followed by incubation with 3% hydrogen peroxide for 10 min. Rabbit anti-rabbit </w:t>
      </w:r>
      <w:proofErr w:type="spellStart"/>
      <w:r w:rsidRPr="00B6633D">
        <w:rPr>
          <w:rFonts w:ascii="Arial" w:hAnsi="Arial" w:cs="Arial"/>
          <w:sz w:val="22"/>
          <w:szCs w:val="22"/>
        </w:rPr>
        <w:t>lgG</w:t>
      </w:r>
      <w:proofErr w:type="spellEnd"/>
      <w:r w:rsidRPr="00B6633D">
        <w:rPr>
          <w:rFonts w:ascii="Arial" w:hAnsi="Arial" w:cs="Arial"/>
          <w:sz w:val="22"/>
          <w:szCs w:val="22"/>
        </w:rPr>
        <w:t xml:space="preserve"> labeled with horseradish peroxidase were used as secondary antibodies. The expression of FGF</w:t>
      </w:r>
      <w:r w:rsidR="00EF2255">
        <w:rPr>
          <w:rFonts w:ascii="Arial" w:hAnsi="Arial" w:cs="Arial"/>
          <w:sz w:val="22"/>
          <w:szCs w:val="22"/>
        </w:rPr>
        <w:t>-</w:t>
      </w:r>
      <w:r w:rsidRPr="00B6633D">
        <w:rPr>
          <w:rFonts w:ascii="Arial" w:hAnsi="Arial" w:cs="Arial"/>
          <w:sz w:val="22"/>
          <w:szCs w:val="22"/>
        </w:rPr>
        <w:t>6 was visualized with 3</w:t>
      </w:r>
      <w:proofErr w:type="gramStart"/>
      <w:r w:rsidRPr="00B6633D">
        <w:rPr>
          <w:rFonts w:ascii="Arial" w:hAnsi="Arial" w:cs="Arial"/>
          <w:sz w:val="22"/>
          <w:szCs w:val="22"/>
        </w:rPr>
        <w:t>,3</w:t>
      </w:r>
      <w:proofErr w:type="gramEnd"/>
      <w:r w:rsidRPr="00B6633D">
        <w:rPr>
          <w:rFonts w:ascii="Arial" w:hAnsi="Arial" w:cs="Arial"/>
          <w:sz w:val="22"/>
          <w:szCs w:val="22"/>
        </w:rPr>
        <w:t>-diaminobenzidinetetrahydrochloride (DAB-4HCl).</w:t>
      </w:r>
      <w:r>
        <w:rPr>
          <w:rFonts w:ascii="Arial" w:hAnsi="Arial" w:cs="Arial"/>
          <w:sz w:val="22"/>
          <w:szCs w:val="22"/>
        </w:rPr>
        <w:t xml:space="preserve"> </w:t>
      </w:r>
      <w:r w:rsidRPr="00AF3681">
        <w:rPr>
          <w:rFonts w:ascii="Arial" w:hAnsi="Arial" w:cs="Arial"/>
          <w:sz w:val="22"/>
          <w:szCs w:val="22"/>
        </w:rPr>
        <w:t xml:space="preserve">The </w:t>
      </w:r>
      <w:proofErr w:type="gramStart"/>
      <w:r w:rsidRPr="00AF3681">
        <w:rPr>
          <w:rFonts w:ascii="Arial" w:hAnsi="Arial" w:cs="Arial"/>
          <w:sz w:val="22"/>
          <w:szCs w:val="22"/>
        </w:rPr>
        <w:t>expression of FGF</w:t>
      </w:r>
      <w:r w:rsidR="00B31D32">
        <w:rPr>
          <w:rFonts w:ascii="Arial" w:hAnsi="Arial" w:cs="Arial"/>
          <w:sz w:val="22"/>
          <w:szCs w:val="22"/>
        </w:rPr>
        <w:t xml:space="preserve">-6 in </w:t>
      </w:r>
      <w:proofErr w:type="spellStart"/>
      <w:r w:rsidR="00B31D32">
        <w:rPr>
          <w:rFonts w:ascii="Arial" w:hAnsi="Arial" w:cs="Arial"/>
          <w:sz w:val="22"/>
          <w:szCs w:val="22"/>
        </w:rPr>
        <w:t>SSc</w:t>
      </w:r>
      <w:proofErr w:type="spellEnd"/>
      <w:r w:rsidR="00B31D32">
        <w:rPr>
          <w:rFonts w:ascii="Arial" w:hAnsi="Arial" w:cs="Arial"/>
          <w:sz w:val="22"/>
          <w:szCs w:val="22"/>
        </w:rPr>
        <w:t xml:space="preserve"> and tumor tissues was</w:t>
      </w:r>
      <w:r w:rsidRPr="00AF3681">
        <w:rPr>
          <w:rFonts w:ascii="Arial" w:hAnsi="Arial" w:cs="Arial"/>
          <w:sz w:val="22"/>
          <w:szCs w:val="22"/>
        </w:rPr>
        <w:t xml:space="preserve"> quantitated by the average optical density (AOD) of positive signal in each sample using the software </w:t>
      </w:r>
      <w:proofErr w:type="spellStart"/>
      <w:r w:rsidRPr="00AF3681">
        <w:rPr>
          <w:rFonts w:ascii="Arial" w:hAnsi="Arial" w:cs="Arial"/>
          <w:sz w:val="22"/>
          <w:szCs w:val="22"/>
        </w:rPr>
        <w:t>imageJ</w:t>
      </w:r>
      <w:proofErr w:type="spellEnd"/>
      <w:r w:rsidRPr="00AF3681">
        <w:rPr>
          <w:rFonts w:ascii="Arial" w:hAnsi="Arial" w:cs="Arial"/>
          <w:sz w:val="22"/>
          <w:szCs w:val="22"/>
        </w:rPr>
        <w:t xml:space="preserve"> (Windows and Java-1.8.0, NIH)</w:t>
      </w:r>
      <w:proofErr w:type="gramEnd"/>
      <w:r w:rsidRPr="00AF3681">
        <w:rPr>
          <w:rFonts w:ascii="Arial" w:hAnsi="Arial" w:cs="Arial"/>
          <w:sz w:val="22"/>
          <w:szCs w:val="22"/>
        </w:rPr>
        <w:t>.</w:t>
      </w:r>
    </w:p>
    <w:p w:rsidR="00F866BB" w:rsidRDefault="00F866BB" w:rsidP="007B2A82">
      <w:pPr>
        <w:rPr>
          <w:rFonts w:eastAsia="Arial"/>
          <w:lang w:eastAsia="zh-CN"/>
        </w:rPr>
      </w:pPr>
    </w:p>
    <w:p w:rsidR="00F866BB" w:rsidRPr="007B2A82" w:rsidRDefault="00F866BB" w:rsidP="007B2A82">
      <w:pPr>
        <w:rPr>
          <w:rFonts w:ascii="Arial" w:eastAsia="Arial" w:hAnsi="Arial" w:cs="Arial"/>
          <w:b/>
          <w:sz w:val="22"/>
          <w:szCs w:val="22"/>
          <w:lang w:eastAsia="zh-CN"/>
        </w:rPr>
      </w:pPr>
      <w:r w:rsidRPr="007B2A82">
        <w:rPr>
          <w:rFonts w:ascii="Arial" w:eastAsia="Arial" w:hAnsi="Arial" w:cs="Arial"/>
          <w:b/>
          <w:sz w:val="22"/>
          <w:szCs w:val="22"/>
          <w:lang w:eastAsia="zh-CN"/>
        </w:rPr>
        <w:t>Results</w:t>
      </w:r>
    </w:p>
    <w:p w:rsidR="00F866BB" w:rsidRDefault="00F866BB" w:rsidP="007B2A82">
      <w:pPr>
        <w:rPr>
          <w:rFonts w:eastAsia="Arial"/>
          <w:lang w:eastAsia="zh-CN"/>
        </w:rPr>
      </w:pPr>
    </w:p>
    <w:p w:rsidR="00F866BB" w:rsidRPr="00EA7D68" w:rsidRDefault="00F866BB" w:rsidP="00FB7618">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Gene-based compound heterozygosity identified novel hemochromatosis susceptibility gene</w:t>
      </w:r>
    </w:p>
    <w:p w:rsidR="00F866BB" w:rsidRDefault="00F866BB" w:rsidP="00FB7618">
      <w:pPr>
        <w:spacing w:line="360" w:lineRule="auto"/>
        <w:jc w:val="both"/>
        <w:rPr>
          <w:rFonts w:ascii="Arial" w:hAnsi="Arial" w:cs="Arial"/>
          <w:sz w:val="22"/>
          <w:szCs w:val="22"/>
        </w:rPr>
      </w:pPr>
      <w:r>
        <w:rPr>
          <w:rFonts w:ascii="Arial" w:hAnsi="Arial" w:cs="Arial"/>
          <w:sz w:val="22"/>
          <w:szCs w:val="22"/>
        </w:rPr>
        <w:t>T</w:t>
      </w:r>
      <w:r w:rsidRPr="00EA7D68">
        <w:rPr>
          <w:rFonts w:ascii="Arial" w:hAnsi="Arial" w:cs="Arial"/>
          <w:sz w:val="22"/>
          <w:szCs w:val="22"/>
        </w:rPr>
        <w:t xml:space="preserve">o discover novel iron overload-predisposing genes, we conducted a gene-based scan for recessive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composed of putative functional alleles across the exome using </w:t>
      </w:r>
      <w:proofErr w:type="spellStart"/>
      <w:r w:rsidRPr="00EA7D68">
        <w:rPr>
          <w:rFonts w:ascii="Arial" w:hAnsi="Arial" w:cs="Arial"/>
          <w:sz w:val="22"/>
          <w:szCs w:val="22"/>
        </w:rPr>
        <w:t>biobanked</w:t>
      </w:r>
      <w:proofErr w:type="spellEnd"/>
      <w:r w:rsidRPr="00EA7D68">
        <w:rPr>
          <w:rFonts w:ascii="Arial" w:hAnsi="Arial" w:cs="Arial"/>
          <w:sz w:val="22"/>
          <w:szCs w:val="22"/>
        </w:rPr>
        <w:t xml:space="preserve"> samples linked to electronic medical records obtained from a rural, </w:t>
      </w:r>
      <w:proofErr w:type="gramStart"/>
      <w:r w:rsidRPr="00EA7D68">
        <w:rPr>
          <w:rFonts w:ascii="Arial" w:hAnsi="Arial" w:cs="Arial"/>
          <w:sz w:val="22"/>
          <w:szCs w:val="22"/>
        </w:rPr>
        <w:t>genetically-homogeneous</w:t>
      </w:r>
      <w:proofErr w:type="gramEnd"/>
      <w:r w:rsidRPr="00EA7D68">
        <w:rPr>
          <w:rFonts w:ascii="Arial" w:hAnsi="Arial" w:cs="Arial"/>
          <w:sz w:val="22"/>
          <w:szCs w:val="22"/>
        </w:rPr>
        <w:t xml:space="preserve"> population</w:t>
      </w:r>
      <w:r>
        <w:rPr>
          <w:rFonts w:ascii="Arial" w:hAnsi="Arial" w:cs="Arial"/>
          <w:sz w:val="22"/>
          <w:szCs w:val="22"/>
        </w:rPr>
        <w:t xml:space="preserve"> in central Wisconsin</w:t>
      </w:r>
      <w:r w:rsidRPr="00EA7D68">
        <w:rPr>
          <w:rFonts w:ascii="Arial" w:hAnsi="Arial" w:cs="Arial"/>
          <w:sz w:val="22"/>
          <w:szCs w:val="22"/>
        </w:rPr>
        <w:t>. Of t</w:t>
      </w:r>
      <w:r>
        <w:rPr>
          <w:rFonts w:ascii="Arial" w:hAnsi="Arial" w:cs="Arial"/>
          <w:sz w:val="22"/>
          <w:szCs w:val="22"/>
        </w:rPr>
        <w:t>he 10,000 samples evaluated, our</w:t>
      </w:r>
      <w:r w:rsidRPr="00EA7D68">
        <w:rPr>
          <w:rFonts w:ascii="Arial" w:hAnsi="Arial" w:cs="Arial"/>
          <w:sz w:val="22"/>
          <w:szCs w:val="22"/>
        </w:rPr>
        <w:t xml:space="preserve"> </w:t>
      </w:r>
      <w:r>
        <w:rPr>
          <w:rFonts w:ascii="Arial" w:hAnsi="Arial" w:cs="Arial"/>
          <w:sz w:val="22"/>
          <w:szCs w:val="22"/>
        </w:rPr>
        <w:t xml:space="preserve">transferrin saturation and diagnostic code-based </w:t>
      </w:r>
      <w:r w:rsidRPr="00EA7D68">
        <w:rPr>
          <w:rFonts w:ascii="Arial" w:hAnsi="Arial" w:cs="Arial"/>
          <w:sz w:val="22"/>
          <w:szCs w:val="22"/>
        </w:rPr>
        <w:t xml:space="preserve">phenotype algorithm </w:t>
      </w:r>
      <w:r>
        <w:rPr>
          <w:rFonts w:ascii="Arial" w:hAnsi="Arial" w:cs="Arial"/>
          <w:sz w:val="22"/>
          <w:szCs w:val="22"/>
        </w:rPr>
        <w:t>identified 18 case individuals and 6896 controls.</w:t>
      </w:r>
      <w:r w:rsidRPr="00EA7D68">
        <w:rPr>
          <w:rFonts w:ascii="Arial" w:hAnsi="Arial" w:cs="Arial"/>
          <w:sz w:val="22"/>
          <w:szCs w:val="22"/>
        </w:rPr>
        <w:t xml:space="preserve"> We estimated </w:t>
      </w:r>
      <w:proofErr w:type="spellStart"/>
      <w:r w:rsidRPr="00EA7D68">
        <w:rPr>
          <w:rFonts w:ascii="Arial" w:hAnsi="Arial" w:cs="Arial"/>
          <w:sz w:val="22"/>
          <w:szCs w:val="22"/>
        </w:rPr>
        <w:t>gametic</w:t>
      </w:r>
      <w:proofErr w:type="spellEnd"/>
      <w:r w:rsidRPr="00EA7D68">
        <w:rPr>
          <w:rFonts w:ascii="Arial" w:hAnsi="Arial" w:cs="Arial"/>
          <w:sz w:val="22"/>
          <w:szCs w:val="22"/>
        </w:rPr>
        <w:t xml:space="preserve"> phase on all individuals and restricted our analyses of </w:t>
      </w:r>
      <w:proofErr w:type="spellStart"/>
      <w:r w:rsidRPr="00EA7D68">
        <w:rPr>
          <w:rFonts w:ascii="Arial" w:hAnsi="Arial" w:cs="Arial"/>
          <w:sz w:val="22"/>
          <w:szCs w:val="22"/>
        </w:rPr>
        <w:t>diplotypes</w:t>
      </w:r>
      <w:proofErr w:type="spellEnd"/>
      <w:r w:rsidRPr="00EA7D68">
        <w:rPr>
          <w:rFonts w:ascii="Arial" w:hAnsi="Arial" w:cs="Arial"/>
          <w:sz w:val="22"/>
          <w:szCs w:val="22"/>
        </w:rPr>
        <w:t xml:space="preserve"> to putative functional variants. Our recessive </w:t>
      </w:r>
      <w:proofErr w:type="spellStart"/>
      <w:r w:rsidRPr="00EA7D68">
        <w:rPr>
          <w:rFonts w:ascii="Arial" w:hAnsi="Arial" w:cs="Arial"/>
          <w:sz w:val="22"/>
          <w:szCs w:val="22"/>
        </w:rPr>
        <w:t>diplotype</w:t>
      </w:r>
      <w:proofErr w:type="spellEnd"/>
      <w:r w:rsidRPr="00EA7D68">
        <w:rPr>
          <w:rFonts w:ascii="Arial" w:hAnsi="Arial" w:cs="Arial"/>
          <w:sz w:val="22"/>
          <w:szCs w:val="22"/>
        </w:rPr>
        <w:t xml:space="preserve"> scan identified </w:t>
      </w:r>
      <w:r>
        <w:rPr>
          <w:rFonts w:ascii="Arial" w:hAnsi="Arial" w:cs="Arial"/>
          <w:sz w:val="22"/>
          <w:szCs w:val="22"/>
        </w:rPr>
        <w:t>two exome-wide significant genes (</w:t>
      </w:r>
      <w:r w:rsidRPr="006503D7">
        <w:rPr>
          <w:rFonts w:ascii="Arial" w:hAnsi="Arial" w:cs="Arial"/>
          <w:b/>
          <w:color w:val="002060"/>
          <w:sz w:val="22"/>
          <w:szCs w:val="22"/>
        </w:rPr>
        <w:t>Figure 1, Table 1</w:t>
      </w:r>
      <w:r>
        <w:rPr>
          <w:rFonts w:ascii="Arial" w:hAnsi="Arial" w:cs="Arial"/>
          <w:b/>
          <w:color w:val="002060"/>
          <w:sz w:val="22"/>
          <w:szCs w:val="22"/>
        </w:rPr>
        <w:t xml:space="preserve"> and Supplementary</w:t>
      </w:r>
      <w:r w:rsidRPr="006503D7">
        <w:rPr>
          <w:rFonts w:ascii="Arial" w:hAnsi="Arial" w:cs="Arial"/>
          <w:b/>
          <w:color w:val="002060"/>
          <w:sz w:val="22"/>
          <w:szCs w:val="22"/>
        </w:rPr>
        <w:t xml:space="preserve"> Figure </w:t>
      </w:r>
      <w:r>
        <w:rPr>
          <w:rFonts w:ascii="Arial" w:hAnsi="Arial" w:cs="Arial"/>
          <w:b/>
          <w:color w:val="002060"/>
          <w:sz w:val="22"/>
          <w:szCs w:val="22"/>
        </w:rPr>
        <w:t>2</w:t>
      </w:r>
      <w:r>
        <w:rPr>
          <w:rFonts w:ascii="Arial" w:hAnsi="Arial" w:cs="Arial"/>
          <w:sz w:val="22"/>
          <w:szCs w:val="22"/>
        </w:rPr>
        <w:t xml:space="preserve">), </w:t>
      </w:r>
      <w:r w:rsidRPr="00042F8C">
        <w:rPr>
          <w:rFonts w:ascii="Arial" w:hAnsi="Arial" w:cs="Arial"/>
          <w:i/>
          <w:sz w:val="22"/>
          <w:szCs w:val="22"/>
        </w:rPr>
        <w:t>HFE</w:t>
      </w:r>
      <w:r>
        <w:rPr>
          <w:rFonts w:ascii="Arial" w:hAnsi="Arial" w:cs="Arial"/>
          <w:sz w:val="22"/>
          <w:szCs w:val="22"/>
        </w:rPr>
        <w:t xml:space="preserve"> (</w:t>
      </w:r>
      <w:r>
        <w:rPr>
          <w:rFonts w:ascii="Arial" w:hAnsi="Arial" w:cs="Arial"/>
          <w:i/>
          <w:sz w:val="22"/>
          <w:szCs w:val="22"/>
        </w:rPr>
        <w:t>P</w:t>
      </w:r>
      <w:r w:rsidRPr="00390D67">
        <w:rPr>
          <w:rFonts w:ascii="Arial" w:hAnsi="Arial" w:cs="Arial"/>
          <w:i/>
          <w:sz w:val="22"/>
          <w:szCs w:val="22"/>
        </w:rPr>
        <w:t>=</w:t>
      </w:r>
      <w:r>
        <w:rPr>
          <w:rFonts w:ascii="Arial" w:hAnsi="Arial" w:cs="Arial"/>
          <w:sz w:val="22"/>
          <w:szCs w:val="22"/>
        </w:rPr>
        <w:t>1.29×10</w:t>
      </w:r>
      <w:r w:rsidRPr="007377A0">
        <w:rPr>
          <w:rFonts w:ascii="Arial" w:hAnsi="Arial" w:cs="Arial"/>
          <w:sz w:val="22"/>
          <w:szCs w:val="22"/>
          <w:vertAlign w:val="superscript"/>
        </w:rPr>
        <w:t>-8</w:t>
      </w:r>
      <w:r>
        <w:rPr>
          <w:rFonts w:ascii="Arial" w:hAnsi="Arial" w:cs="Arial"/>
          <w:sz w:val="22"/>
          <w:szCs w:val="22"/>
        </w:rPr>
        <w:t xml:space="preserve">; OR=28.7) and </w:t>
      </w:r>
      <w:r>
        <w:rPr>
          <w:rFonts w:ascii="Arial" w:hAnsi="Arial" w:cs="Arial"/>
          <w:i/>
          <w:sz w:val="22"/>
          <w:szCs w:val="22"/>
        </w:rPr>
        <w:t>FGF6 (P=1.99</w:t>
      </w:r>
      <w:r>
        <w:rPr>
          <w:rFonts w:ascii="Arial" w:hAnsi="Arial" w:cs="Arial"/>
          <w:sz w:val="22"/>
          <w:szCs w:val="22"/>
        </w:rPr>
        <w:t>×10</w:t>
      </w:r>
      <w:r w:rsidRPr="007377A0">
        <w:rPr>
          <w:rFonts w:ascii="Arial" w:hAnsi="Arial" w:cs="Arial"/>
          <w:sz w:val="22"/>
          <w:szCs w:val="22"/>
          <w:vertAlign w:val="superscript"/>
        </w:rPr>
        <w:t>-</w:t>
      </w:r>
      <w:r>
        <w:rPr>
          <w:rFonts w:ascii="Arial" w:hAnsi="Arial" w:cs="Arial"/>
          <w:sz w:val="22"/>
          <w:szCs w:val="22"/>
          <w:vertAlign w:val="superscript"/>
        </w:rPr>
        <w:t>6</w:t>
      </w:r>
      <w:r>
        <w:rPr>
          <w:rFonts w:ascii="Arial" w:hAnsi="Arial" w:cs="Arial"/>
          <w:sz w:val="22"/>
          <w:szCs w:val="22"/>
        </w:rPr>
        <w:t>; OR=22.8</w:t>
      </w:r>
      <w:r>
        <w:rPr>
          <w:rFonts w:ascii="Arial" w:hAnsi="Arial" w:cs="Arial"/>
          <w:i/>
          <w:sz w:val="22"/>
          <w:szCs w:val="22"/>
        </w:rPr>
        <w:t>)</w:t>
      </w:r>
      <w:r>
        <w:rPr>
          <w:rFonts w:ascii="Arial" w:hAnsi="Arial" w:cs="Arial"/>
          <w:sz w:val="22"/>
          <w:szCs w:val="22"/>
        </w:rPr>
        <w:t xml:space="preserve">. </w:t>
      </w:r>
      <w:r w:rsidR="00EB1E5D">
        <w:rPr>
          <w:rFonts w:ascii="Arial" w:hAnsi="Arial" w:cs="Arial"/>
          <w:sz w:val="22"/>
          <w:szCs w:val="22"/>
        </w:rPr>
        <w:t>For comparison, the SKAT/</w:t>
      </w:r>
      <w:proofErr w:type="spellStart"/>
      <w:r w:rsidR="00EB1E5D">
        <w:rPr>
          <w:rFonts w:ascii="Arial" w:hAnsi="Arial" w:cs="Arial"/>
          <w:sz w:val="22"/>
          <w:szCs w:val="22"/>
        </w:rPr>
        <w:t>rvtest</w:t>
      </w:r>
      <w:proofErr w:type="spellEnd"/>
      <w:r w:rsidR="00EB1E5D">
        <w:rPr>
          <w:rFonts w:ascii="Arial" w:hAnsi="Arial" w:cs="Arial"/>
          <w:sz w:val="22"/>
          <w:szCs w:val="22"/>
        </w:rPr>
        <w:t xml:space="preserve"> procedure on the </w:t>
      </w:r>
      <w:r w:rsidR="00EB1E5D" w:rsidRPr="00EB1E5D">
        <w:rPr>
          <w:rFonts w:ascii="Arial" w:hAnsi="Arial" w:cs="Arial"/>
          <w:i/>
          <w:sz w:val="22"/>
          <w:szCs w:val="22"/>
        </w:rPr>
        <w:t>FGF6</w:t>
      </w:r>
      <w:r w:rsidR="00EB1E5D">
        <w:rPr>
          <w:rFonts w:ascii="Arial" w:hAnsi="Arial" w:cs="Arial"/>
          <w:sz w:val="22"/>
          <w:szCs w:val="22"/>
        </w:rPr>
        <w:t xml:space="preserve"> genotype data yielded an asymptotic </w:t>
      </w:r>
      <w:r w:rsidR="00EB1E5D">
        <w:rPr>
          <w:rFonts w:ascii="Arial" w:hAnsi="Arial" w:cs="Arial"/>
          <w:i/>
          <w:sz w:val="22"/>
          <w:szCs w:val="22"/>
        </w:rPr>
        <w:t>P=3.86</w:t>
      </w:r>
      <w:r w:rsidR="00EB1E5D">
        <w:rPr>
          <w:rFonts w:ascii="Arial" w:hAnsi="Arial" w:cs="Arial"/>
          <w:sz w:val="22"/>
          <w:szCs w:val="22"/>
        </w:rPr>
        <w:t>×10</w:t>
      </w:r>
      <w:r w:rsidR="00EB1E5D" w:rsidRPr="007377A0">
        <w:rPr>
          <w:rFonts w:ascii="Arial" w:hAnsi="Arial" w:cs="Arial"/>
          <w:sz w:val="22"/>
          <w:szCs w:val="22"/>
          <w:vertAlign w:val="superscript"/>
        </w:rPr>
        <w:t>-</w:t>
      </w:r>
      <w:r w:rsidR="00EB1E5D">
        <w:rPr>
          <w:rFonts w:ascii="Arial" w:hAnsi="Arial" w:cs="Arial"/>
          <w:sz w:val="22"/>
          <w:szCs w:val="22"/>
          <w:vertAlign w:val="superscript"/>
        </w:rPr>
        <w:t>5</w:t>
      </w:r>
      <w:r w:rsidR="00EB1E5D">
        <w:rPr>
          <w:rFonts w:ascii="Arial" w:hAnsi="Arial" w:cs="Arial"/>
          <w:sz w:val="22"/>
          <w:szCs w:val="22"/>
        </w:rPr>
        <w:t xml:space="preserve"> and permuted </w:t>
      </w:r>
      <w:r w:rsidR="00EB1E5D">
        <w:rPr>
          <w:rFonts w:ascii="Arial" w:hAnsi="Arial" w:cs="Arial"/>
          <w:i/>
          <w:sz w:val="22"/>
          <w:szCs w:val="22"/>
        </w:rPr>
        <w:t>P=1.0</w:t>
      </w:r>
      <w:r w:rsidR="00EB1E5D">
        <w:rPr>
          <w:rFonts w:ascii="Arial" w:hAnsi="Arial" w:cs="Arial"/>
          <w:sz w:val="22"/>
          <w:szCs w:val="22"/>
        </w:rPr>
        <w:t>×10</w:t>
      </w:r>
      <w:r w:rsidR="00EB1E5D" w:rsidRPr="007377A0">
        <w:rPr>
          <w:rFonts w:ascii="Arial" w:hAnsi="Arial" w:cs="Arial"/>
          <w:sz w:val="22"/>
          <w:szCs w:val="22"/>
          <w:vertAlign w:val="superscript"/>
        </w:rPr>
        <w:t>-</w:t>
      </w:r>
      <w:r w:rsidR="00EB1E5D">
        <w:rPr>
          <w:rFonts w:ascii="Arial" w:hAnsi="Arial" w:cs="Arial"/>
          <w:sz w:val="22"/>
          <w:szCs w:val="22"/>
          <w:vertAlign w:val="superscript"/>
        </w:rPr>
        <w:t>4</w:t>
      </w:r>
      <w:r w:rsidR="00EB1E5D">
        <w:rPr>
          <w:rFonts w:ascii="Arial" w:hAnsi="Arial" w:cs="Arial"/>
          <w:sz w:val="22"/>
          <w:szCs w:val="22"/>
        </w:rPr>
        <w:t>. These results</w:t>
      </w:r>
      <w:r>
        <w:rPr>
          <w:rFonts w:ascii="Arial" w:hAnsi="Arial" w:cs="Arial"/>
          <w:sz w:val="22"/>
          <w:szCs w:val="22"/>
        </w:rPr>
        <w:t xml:space="preserve"> motivated our investigation of FGF-6 function and the impact of specific </w:t>
      </w:r>
      <w:r w:rsidRPr="00EC2125">
        <w:rPr>
          <w:rFonts w:ascii="Arial" w:hAnsi="Arial" w:cs="Arial"/>
          <w:i/>
          <w:sz w:val="22"/>
          <w:szCs w:val="22"/>
        </w:rPr>
        <w:t>FGF6</w:t>
      </w:r>
      <w:r>
        <w:rPr>
          <w:rFonts w:ascii="Arial" w:hAnsi="Arial" w:cs="Arial"/>
          <w:sz w:val="22"/>
          <w:szCs w:val="22"/>
        </w:rPr>
        <w:t xml:space="preserve"> variants on iron metabolism.</w:t>
      </w:r>
      <w:r w:rsidR="00EB1E5D">
        <w:rPr>
          <w:rFonts w:ascii="Arial" w:hAnsi="Arial" w:cs="Arial"/>
          <w:sz w:val="22"/>
          <w:szCs w:val="22"/>
        </w:rPr>
        <w:t xml:space="preserve"> </w:t>
      </w:r>
    </w:p>
    <w:p w:rsidR="00F866BB" w:rsidRPr="00EA7D68" w:rsidRDefault="00F866BB" w:rsidP="00AB08A0">
      <w:pPr>
        <w:spacing w:line="120" w:lineRule="auto"/>
        <w:jc w:val="both"/>
        <w:rPr>
          <w:rFonts w:ascii="Arial" w:hAnsi="Arial" w:cs="Arial"/>
          <w:sz w:val="22"/>
          <w:szCs w:val="22"/>
        </w:rPr>
      </w:pPr>
    </w:p>
    <w:p w:rsidR="00F866BB" w:rsidRPr="00042F8C" w:rsidRDefault="00F866BB" w:rsidP="005A23CA">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 xml:space="preserve">Comparative genomic analysis reveals </w:t>
      </w:r>
      <w:r w:rsidRPr="001460E1">
        <w:rPr>
          <w:rFonts w:ascii="Arial" w:eastAsia="Arial" w:hAnsi="Arial" w:cs="Arial"/>
          <w:bCs w:val="0"/>
          <w:i w:val="0"/>
          <w:iCs w:val="0"/>
          <w:color w:val="000000" w:themeColor="text1"/>
          <w:sz w:val="22"/>
          <w:szCs w:val="22"/>
          <w:lang w:eastAsia="zh-CN"/>
        </w:rPr>
        <w:t>FGF6</w:t>
      </w:r>
      <w:r w:rsidRPr="00EA7D68">
        <w:rPr>
          <w:rFonts w:ascii="Arial" w:eastAsia="Arial" w:hAnsi="Arial" w:cs="Arial"/>
          <w:bCs w:val="0"/>
          <w:i w:val="0"/>
          <w:iCs w:val="0"/>
          <w:color w:val="000000" w:themeColor="text1"/>
          <w:sz w:val="22"/>
          <w:szCs w:val="22"/>
          <w:lang w:eastAsia="zh-CN"/>
        </w:rPr>
        <w:t xml:space="preserve"> evolved synchronously with iron metabolism genes</w:t>
      </w:r>
    </w:p>
    <w:p w:rsidR="00F866BB" w:rsidRPr="00247968" w:rsidRDefault="00F866BB" w:rsidP="00E11F1E">
      <w:pPr>
        <w:spacing w:line="360" w:lineRule="auto"/>
        <w:jc w:val="both"/>
        <w:rPr>
          <w:rFonts w:ascii="Arial" w:hAnsi="Arial" w:cs="Arial"/>
          <w:sz w:val="22"/>
          <w:szCs w:val="22"/>
        </w:rPr>
      </w:pPr>
      <w:r w:rsidRPr="00247968">
        <w:rPr>
          <w:rFonts w:ascii="Arial" w:hAnsi="Arial" w:cs="Arial"/>
          <w:sz w:val="22"/>
          <w:szCs w:val="22"/>
        </w:rPr>
        <w:t xml:space="preserve">To explore the involvement of </w:t>
      </w:r>
      <w:r w:rsidRPr="009F00AD">
        <w:rPr>
          <w:rFonts w:ascii="Arial" w:hAnsi="Arial" w:cs="Arial"/>
          <w:i/>
          <w:sz w:val="22"/>
          <w:szCs w:val="22"/>
        </w:rPr>
        <w:t>FGF6</w:t>
      </w:r>
      <w:r w:rsidRPr="00247968">
        <w:rPr>
          <w:rFonts w:ascii="Arial" w:hAnsi="Arial" w:cs="Arial"/>
          <w:sz w:val="22"/>
          <w:szCs w:val="22"/>
        </w:rPr>
        <w:t xml:space="preserve"> in iron metabolism, </w:t>
      </w:r>
      <w:r>
        <w:rPr>
          <w:rFonts w:ascii="Arial" w:hAnsi="Arial" w:cs="Arial"/>
          <w:sz w:val="22"/>
          <w:szCs w:val="22"/>
        </w:rPr>
        <w:t xml:space="preserve">we found evidence for </w:t>
      </w:r>
      <w:r w:rsidRPr="00897A64">
        <w:rPr>
          <w:rFonts w:ascii="Arial" w:hAnsi="Arial" w:cs="Arial"/>
          <w:sz w:val="22"/>
          <w:szCs w:val="22"/>
        </w:rPr>
        <w:t>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interactions with </w:t>
      </w:r>
      <w:r w:rsidRPr="00897A64">
        <w:rPr>
          <w:rFonts w:ascii="Arial" w:hAnsi="Arial" w:cs="Arial"/>
          <w:sz w:val="22"/>
          <w:szCs w:val="22"/>
        </w:rPr>
        <w:t>FGFR1</w:t>
      </w:r>
      <w:r>
        <w:rPr>
          <w:rFonts w:ascii="Arial" w:hAnsi="Arial" w:cs="Arial"/>
          <w:sz w:val="22"/>
          <w:szCs w:val="22"/>
        </w:rPr>
        <w:t xml:space="preserve">, </w:t>
      </w:r>
      <w:r w:rsidRPr="00897A64">
        <w:rPr>
          <w:rFonts w:ascii="Arial" w:hAnsi="Arial" w:cs="Arial"/>
          <w:sz w:val="22"/>
          <w:szCs w:val="22"/>
        </w:rPr>
        <w:t>MAPK1/3, INS, FN1</w:t>
      </w:r>
      <w:r>
        <w:rPr>
          <w:rFonts w:ascii="Arial" w:hAnsi="Arial" w:cs="Arial"/>
          <w:sz w:val="22"/>
          <w:szCs w:val="22"/>
        </w:rPr>
        <w:t xml:space="preserve"> and involvement in the iron metabolism subnetwork involving </w:t>
      </w:r>
      <w:r w:rsidRPr="00897A64">
        <w:rPr>
          <w:rFonts w:ascii="Arial" w:hAnsi="Arial" w:cs="Arial"/>
          <w:sz w:val="22"/>
          <w:szCs w:val="22"/>
        </w:rPr>
        <w:t>TF, HFE, HAMP</w:t>
      </w:r>
      <w:r>
        <w:rPr>
          <w:rFonts w:ascii="Arial" w:hAnsi="Arial" w:cs="Arial"/>
          <w:sz w:val="22"/>
          <w:szCs w:val="22"/>
        </w:rPr>
        <w:t xml:space="preserve"> and </w:t>
      </w:r>
      <w:r w:rsidRPr="00897A64">
        <w:rPr>
          <w:rFonts w:ascii="Arial" w:hAnsi="Arial" w:cs="Arial"/>
          <w:sz w:val="22"/>
          <w:szCs w:val="22"/>
        </w:rPr>
        <w:t>SLC40A1</w:t>
      </w:r>
      <w:r>
        <w:rPr>
          <w:rFonts w:ascii="Arial" w:hAnsi="Arial" w:cs="Arial"/>
          <w:sz w:val="22"/>
          <w:szCs w:val="22"/>
        </w:rPr>
        <w:t xml:space="preserve"> </w:t>
      </w:r>
      <w:r>
        <w:rPr>
          <w:rFonts w:ascii="Arial" w:hAnsi="Arial" w:cs="Arial"/>
          <w:sz w:val="22"/>
          <w:szCs w:val="22"/>
        </w:rPr>
        <w:lastRenderedPageBreak/>
        <w:t>(</w:t>
      </w:r>
      <w:r w:rsidR="00D4777F" w:rsidRPr="00293A10">
        <w:rPr>
          <w:rFonts w:ascii="Arial" w:hAnsi="Arial" w:cs="Arial"/>
          <w:b/>
          <w:color w:val="FF0000"/>
          <w:sz w:val="22"/>
          <w:szCs w:val="22"/>
        </w:rPr>
        <w:t xml:space="preserve">Supplementary </w:t>
      </w:r>
      <w:r w:rsidRPr="00293A10">
        <w:rPr>
          <w:rFonts w:ascii="Arial" w:hAnsi="Arial" w:cs="Arial"/>
          <w:b/>
          <w:color w:val="FF0000"/>
          <w:sz w:val="22"/>
          <w:szCs w:val="22"/>
        </w:rPr>
        <w:t xml:space="preserve">Figure </w:t>
      </w:r>
      <w:r w:rsidR="00D4777F" w:rsidRPr="00293A10">
        <w:rPr>
          <w:rFonts w:ascii="Arial" w:hAnsi="Arial" w:cs="Arial"/>
          <w:b/>
          <w:color w:val="FF0000"/>
          <w:sz w:val="22"/>
          <w:szCs w:val="22"/>
        </w:rPr>
        <w:t>3</w:t>
      </w:r>
      <w:r>
        <w:rPr>
          <w:rFonts w:ascii="Arial" w:hAnsi="Arial" w:cs="Arial"/>
          <w:sz w:val="22"/>
          <w:szCs w:val="22"/>
        </w:rPr>
        <w:t>)</w:t>
      </w:r>
      <w:r w:rsidR="00E11F1E">
        <w:rPr>
          <w:rFonts w:ascii="Arial" w:hAnsi="Arial" w:cs="Arial"/>
          <w:sz w:val="22"/>
          <w:szCs w:val="22"/>
        </w:rPr>
        <w:t xml:space="preserve"> by Investigating </w:t>
      </w:r>
      <w:r w:rsidR="00E11F1E" w:rsidRPr="00897A64">
        <w:rPr>
          <w:rFonts w:ascii="Arial" w:hAnsi="Arial" w:cs="Arial"/>
          <w:sz w:val="22"/>
          <w:szCs w:val="22"/>
        </w:rPr>
        <w:t>FGF</w:t>
      </w:r>
      <w:r w:rsidR="00E11F1E">
        <w:rPr>
          <w:rFonts w:ascii="Arial" w:hAnsi="Arial" w:cs="Arial"/>
          <w:sz w:val="22"/>
          <w:szCs w:val="22"/>
        </w:rPr>
        <w:t>-</w:t>
      </w:r>
      <w:r w:rsidR="00E11F1E" w:rsidRPr="00897A64">
        <w:rPr>
          <w:rFonts w:ascii="Arial" w:hAnsi="Arial" w:cs="Arial"/>
          <w:sz w:val="22"/>
          <w:szCs w:val="22"/>
        </w:rPr>
        <w:t>6</w:t>
      </w:r>
      <w:r w:rsidR="00E11F1E">
        <w:rPr>
          <w:rFonts w:ascii="Arial" w:hAnsi="Arial" w:cs="Arial"/>
          <w:sz w:val="22"/>
          <w:szCs w:val="22"/>
        </w:rPr>
        <w:t xml:space="preserve"> protein-protein interactions</w:t>
      </w:r>
      <w:r>
        <w:rPr>
          <w:rFonts w:ascii="Arial" w:hAnsi="Arial" w:cs="Arial"/>
          <w:sz w:val="22"/>
          <w:szCs w:val="22"/>
        </w:rPr>
        <w:t>.</w:t>
      </w:r>
      <w:r w:rsidRPr="00897A64">
        <w:rPr>
          <w:rFonts w:ascii="Arial" w:hAnsi="Arial" w:cs="Arial"/>
          <w:sz w:val="22"/>
          <w:szCs w:val="22"/>
        </w:rPr>
        <w:t xml:space="preserve"> FGF</w:t>
      </w:r>
      <w:r>
        <w:rPr>
          <w:rFonts w:ascii="Arial" w:hAnsi="Arial" w:cs="Arial"/>
          <w:sz w:val="22"/>
          <w:szCs w:val="22"/>
        </w:rPr>
        <w:t>-</w:t>
      </w:r>
      <w:r w:rsidRPr="00897A64">
        <w:rPr>
          <w:rFonts w:ascii="Arial" w:hAnsi="Arial" w:cs="Arial"/>
          <w:sz w:val="22"/>
          <w:szCs w:val="22"/>
        </w:rPr>
        <w:t>6</w:t>
      </w:r>
      <w:r>
        <w:rPr>
          <w:rFonts w:ascii="Arial" w:hAnsi="Arial" w:cs="Arial"/>
          <w:sz w:val="22"/>
          <w:szCs w:val="22"/>
        </w:rPr>
        <w:t xml:space="preserve">, </w:t>
      </w:r>
      <w:r w:rsidRPr="00A04796">
        <w:rPr>
          <w:rFonts w:ascii="Arial" w:hAnsi="Arial" w:cs="Arial"/>
          <w:sz w:val="22"/>
          <w:szCs w:val="22"/>
        </w:rPr>
        <w:t>also know</w:t>
      </w:r>
      <w:r>
        <w:rPr>
          <w:rFonts w:ascii="Arial" w:hAnsi="Arial" w:cs="Arial"/>
          <w:sz w:val="22"/>
          <w:szCs w:val="22"/>
        </w:rPr>
        <w:t>n</w:t>
      </w:r>
      <w:r w:rsidRPr="00A04796">
        <w:rPr>
          <w:rFonts w:ascii="Arial" w:hAnsi="Arial" w:cs="Arial"/>
          <w:sz w:val="22"/>
          <w:szCs w:val="22"/>
        </w:rPr>
        <w:t xml:space="preserve"> as Heparin Secretory-Transforming Protein 2 or Heparin-Binding Growth Factor 6</w:t>
      </w:r>
      <w:r>
        <w:rPr>
          <w:rFonts w:ascii="Arial" w:hAnsi="Arial" w:cs="Arial"/>
          <w:sz w:val="22"/>
          <w:szCs w:val="22"/>
        </w:rPr>
        <w:t xml:space="preserve"> has multiple heparin binding sites (HBS). Three known </w:t>
      </w:r>
      <w:proofErr w:type="spellStart"/>
      <w:r>
        <w:rPr>
          <w:rFonts w:ascii="Arial" w:hAnsi="Arial" w:cs="Arial"/>
          <w:sz w:val="22"/>
          <w:szCs w:val="22"/>
        </w:rPr>
        <w:t>n</w:t>
      </w:r>
      <w:r w:rsidRPr="008619D5">
        <w:rPr>
          <w:rFonts w:ascii="Arial" w:hAnsi="Arial" w:cs="Arial"/>
          <w:sz w:val="22"/>
          <w:szCs w:val="22"/>
        </w:rPr>
        <w:t>onsynomymous</w:t>
      </w:r>
      <w:proofErr w:type="spellEnd"/>
      <w:r>
        <w:rPr>
          <w:rFonts w:ascii="Arial" w:hAnsi="Arial" w:cs="Arial"/>
          <w:sz w:val="22"/>
          <w:szCs w:val="22"/>
        </w:rPr>
        <w:t xml:space="preserve"> variants located in the heparin binding sites (R188Q) or flanking sites (D174V and E172X) </w:t>
      </w:r>
      <w:proofErr w:type="gramStart"/>
      <w:r>
        <w:rPr>
          <w:rFonts w:ascii="Arial" w:hAnsi="Arial" w:cs="Arial"/>
          <w:sz w:val="22"/>
          <w:szCs w:val="22"/>
        </w:rPr>
        <w:t>were speculated</w:t>
      </w:r>
      <w:proofErr w:type="gramEnd"/>
      <w:r>
        <w:rPr>
          <w:rFonts w:ascii="Arial" w:hAnsi="Arial" w:cs="Arial"/>
          <w:sz w:val="22"/>
          <w:szCs w:val="22"/>
        </w:rPr>
        <w:t xml:space="preserve"> to be important for the FGF-6 function. Further, D174V and E172X are located in the regions between FGFR-binding region (FGFR-BR-3) and HBS-1 (</w:t>
      </w:r>
      <w:r w:rsidRPr="00CA3958">
        <w:rPr>
          <w:rFonts w:ascii="Arial" w:hAnsi="Arial" w:cs="Arial"/>
          <w:b/>
          <w:color w:val="1F497D" w:themeColor="text2"/>
          <w:sz w:val="22"/>
          <w:szCs w:val="22"/>
        </w:rPr>
        <w:t>Figure 2</w:t>
      </w:r>
      <w:r>
        <w:rPr>
          <w:rFonts w:ascii="Arial" w:hAnsi="Arial" w:cs="Arial"/>
          <w:sz w:val="22"/>
          <w:szCs w:val="22"/>
        </w:rPr>
        <w:t xml:space="preserve">). Hence, we studied these three variants in functional studies </w:t>
      </w:r>
      <w:proofErr w:type="gramStart"/>
      <w:r>
        <w:rPr>
          <w:rFonts w:ascii="Arial" w:hAnsi="Arial" w:cs="Arial"/>
          <w:sz w:val="22"/>
          <w:szCs w:val="22"/>
        </w:rPr>
        <w:t>to further investigate</w:t>
      </w:r>
      <w:proofErr w:type="gramEnd"/>
      <w:r>
        <w:rPr>
          <w:rFonts w:ascii="Arial" w:hAnsi="Arial" w:cs="Arial"/>
          <w:sz w:val="22"/>
          <w:szCs w:val="22"/>
        </w:rPr>
        <w:t xml:space="preserve"> the involvement of FGF-6 in iron metabolism.</w:t>
      </w:r>
    </w:p>
    <w:p w:rsidR="00F866BB" w:rsidRDefault="00F866BB" w:rsidP="007C5053">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sidRPr="00EA7D68">
        <w:rPr>
          <w:rFonts w:ascii="Arial" w:eastAsia="Arial" w:hAnsi="Arial" w:cs="Arial"/>
          <w:bCs w:val="0"/>
          <w:i w:val="0"/>
          <w:iCs w:val="0"/>
          <w:color w:val="000000" w:themeColor="text1"/>
          <w:sz w:val="22"/>
          <w:szCs w:val="22"/>
          <w:lang w:eastAsia="zh-CN"/>
        </w:rPr>
        <w:t>FGF</w:t>
      </w:r>
      <w:r>
        <w:rPr>
          <w:rFonts w:ascii="Arial" w:eastAsia="Arial" w:hAnsi="Arial" w:cs="Arial"/>
          <w:bCs w:val="0"/>
          <w:i w:val="0"/>
          <w:iCs w:val="0"/>
          <w:color w:val="000000" w:themeColor="text1"/>
          <w:sz w:val="22"/>
          <w:szCs w:val="22"/>
          <w:lang w:eastAsia="zh-CN"/>
        </w:rPr>
        <w:t>-</w:t>
      </w:r>
      <w:r w:rsidRPr="00EA7D68">
        <w:rPr>
          <w:rFonts w:ascii="Arial" w:eastAsia="Arial" w:hAnsi="Arial" w:cs="Arial"/>
          <w:bCs w:val="0"/>
          <w:i w:val="0"/>
          <w:iCs w:val="0"/>
          <w:color w:val="000000" w:themeColor="text1"/>
          <w:sz w:val="22"/>
          <w:szCs w:val="22"/>
          <w:lang w:eastAsia="zh-CN"/>
        </w:rPr>
        <w:t xml:space="preserve">6 </w:t>
      </w:r>
      <w:r>
        <w:rPr>
          <w:rFonts w:ascii="Arial" w:eastAsia="Arial" w:hAnsi="Arial" w:cs="Arial"/>
          <w:bCs w:val="0"/>
          <w:i w:val="0"/>
          <w:iCs w:val="0"/>
          <w:color w:val="000000" w:themeColor="text1"/>
          <w:sz w:val="22"/>
          <w:szCs w:val="22"/>
          <w:lang w:eastAsia="zh-CN"/>
        </w:rPr>
        <w:t xml:space="preserve">associated with </w:t>
      </w:r>
      <w:proofErr w:type="spellStart"/>
      <w:r>
        <w:rPr>
          <w:rFonts w:ascii="Arial" w:eastAsia="Arial" w:hAnsi="Arial" w:cs="Arial"/>
          <w:bCs w:val="0"/>
          <w:i w:val="0"/>
          <w:iCs w:val="0"/>
          <w:color w:val="000000" w:themeColor="text1"/>
          <w:sz w:val="22"/>
          <w:szCs w:val="22"/>
          <w:lang w:eastAsia="zh-CN"/>
        </w:rPr>
        <w:t>modulatation</w:t>
      </w:r>
      <w:proofErr w:type="spellEnd"/>
      <w:r>
        <w:rPr>
          <w:rFonts w:ascii="Arial" w:eastAsia="Arial" w:hAnsi="Arial" w:cs="Arial"/>
          <w:bCs w:val="0"/>
          <w:i w:val="0"/>
          <w:iCs w:val="0"/>
          <w:color w:val="000000" w:themeColor="text1"/>
          <w:sz w:val="22"/>
          <w:szCs w:val="22"/>
          <w:lang w:eastAsia="zh-CN"/>
        </w:rPr>
        <w:t xml:space="preserve"> of </w:t>
      </w:r>
      <w:proofErr w:type="spellStart"/>
      <w:r>
        <w:rPr>
          <w:rFonts w:ascii="Arial" w:eastAsia="Arial" w:hAnsi="Arial" w:cs="Arial"/>
          <w:bCs w:val="0"/>
          <w:i w:val="0"/>
          <w:iCs w:val="0"/>
          <w:color w:val="000000" w:themeColor="text1"/>
          <w:sz w:val="22"/>
          <w:szCs w:val="22"/>
          <w:lang w:eastAsia="zh-CN"/>
        </w:rPr>
        <w:t>hepcidin</w:t>
      </w:r>
      <w:proofErr w:type="spellEnd"/>
      <w:r>
        <w:rPr>
          <w:rFonts w:ascii="Arial" w:eastAsia="Arial" w:hAnsi="Arial" w:cs="Arial"/>
          <w:bCs w:val="0"/>
          <w:i w:val="0"/>
          <w:iCs w:val="0"/>
          <w:color w:val="000000" w:themeColor="text1"/>
          <w:sz w:val="22"/>
          <w:szCs w:val="22"/>
          <w:lang w:eastAsia="zh-CN"/>
        </w:rPr>
        <w:t xml:space="preserve"> expression and </w:t>
      </w:r>
      <w:proofErr w:type="spellStart"/>
      <w:r>
        <w:rPr>
          <w:rFonts w:ascii="Arial" w:eastAsia="Arial" w:hAnsi="Arial" w:cs="Arial"/>
          <w:bCs w:val="0"/>
          <w:i w:val="0"/>
          <w:iCs w:val="0"/>
          <w:color w:val="000000" w:themeColor="text1"/>
          <w:sz w:val="22"/>
          <w:szCs w:val="22"/>
          <w:lang w:eastAsia="zh-CN"/>
        </w:rPr>
        <w:t>hepcidin</w:t>
      </w:r>
      <w:proofErr w:type="spellEnd"/>
      <w:r>
        <w:rPr>
          <w:rFonts w:ascii="Arial" w:eastAsia="Arial" w:hAnsi="Arial" w:cs="Arial"/>
          <w:bCs w:val="0"/>
          <w:i w:val="0"/>
          <w:iCs w:val="0"/>
          <w:color w:val="000000" w:themeColor="text1"/>
          <w:sz w:val="22"/>
          <w:szCs w:val="22"/>
          <w:lang w:eastAsia="zh-CN"/>
        </w:rPr>
        <w:t>-dependent iron uptake</w:t>
      </w:r>
    </w:p>
    <w:p w:rsidR="00082005" w:rsidRPr="0094796B" w:rsidRDefault="00082005" w:rsidP="00311B26">
      <w:pPr>
        <w:spacing w:line="360" w:lineRule="auto"/>
        <w:jc w:val="both"/>
        <w:rPr>
          <w:rFonts w:ascii="Arial" w:hAnsi="Arial" w:cs="Arial"/>
          <w:color w:val="FF0000"/>
          <w:sz w:val="22"/>
          <w:szCs w:val="22"/>
          <w:vertAlign w:val="superscript"/>
        </w:rPr>
      </w:pPr>
      <w:r w:rsidRPr="0094796B">
        <w:rPr>
          <w:rFonts w:ascii="Arial" w:hAnsi="Arial" w:cs="Arial"/>
          <w:color w:val="FF0000"/>
          <w:sz w:val="22"/>
          <w:szCs w:val="22"/>
        </w:rPr>
        <w:t>To investigate the potential mechanism linking FGF-6 and iron metabolism, we evaluated iron uptake and the expression of iron-metabolism genes in HepG2, HCT8, HCT116, 786-O and HFF1cells. Total cell iron contents were much higher than normal cultured cell (</w:t>
      </w:r>
      <w:proofErr w:type="spellStart"/>
      <w:r w:rsidRPr="0094796B">
        <w:rPr>
          <w:rFonts w:ascii="Arial" w:hAnsi="Arial" w:cs="Arial"/>
          <w:color w:val="FF0000"/>
          <w:sz w:val="22"/>
          <w:szCs w:val="22"/>
        </w:rPr>
        <w:t>Prog</w:t>
      </w:r>
      <w:proofErr w:type="spellEnd"/>
      <w:r w:rsidRPr="0094796B">
        <w:rPr>
          <w:rFonts w:ascii="Arial" w:hAnsi="Arial" w:cs="Arial"/>
          <w:color w:val="FF0000"/>
          <w:sz w:val="22"/>
          <w:szCs w:val="22"/>
        </w:rPr>
        <w:t xml:space="preserve"> </w:t>
      </w:r>
      <w:proofErr w:type="spellStart"/>
      <w:r w:rsidRPr="0094796B">
        <w:rPr>
          <w:rFonts w:ascii="Arial" w:hAnsi="Arial" w:cs="Arial"/>
          <w:color w:val="FF0000"/>
          <w:sz w:val="22"/>
          <w:szCs w:val="22"/>
        </w:rPr>
        <w:t>Neurobiol</w:t>
      </w:r>
      <w:proofErr w:type="spellEnd"/>
      <w:r w:rsidRPr="0094796B">
        <w:rPr>
          <w:rFonts w:ascii="Arial" w:hAnsi="Arial" w:cs="Arial"/>
          <w:color w:val="FF0000"/>
          <w:sz w:val="22"/>
          <w:szCs w:val="22"/>
        </w:rPr>
        <w:t>. 2017 Nov</w:t>
      </w:r>
      <w:proofErr w:type="gramStart"/>
      <w:r w:rsidRPr="0094796B">
        <w:rPr>
          <w:rFonts w:ascii="Arial" w:hAnsi="Arial" w:cs="Arial"/>
          <w:color w:val="FF0000"/>
          <w:sz w:val="22"/>
          <w:szCs w:val="22"/>
        </w:rPr>
        <w:t>;158:1</w:t>
      </w:r>
      <w:proofErr w:type="gramEnd"/>
      <w:r w:rsidRPr="0094796B">
        <w:rPr>
          <w:rFonts w:ascii="Arial" w:hAnsi="Arial" w:cs="Arial"/>
          <w:color w:val="FF0000"/>
          <w:sz w:val="22"/>
          <w:szCs w:val="22"/>
        </w:rPr>
        <w:t xml:space="preserve">-14) when cultured with FAC for 48h. We nearly detect no iron in normal cultured cells (data not shown). Total cell iron contents were significantly decreased in </w:t>
      </w:r>
      <w:proofErr w:type="gramStart"/>
      <w:r w:rsidRPr="0094796B">
        <w:rPr>
          <w:rFonts w:ascii="Arial" w:hAnsi="Arial" w:cs="Arial"/>
          <w:color w:val="FF0000"/>
          <w:sz w:val="22"/>
          <w:szCs w:val="22"/>
        </w:rPr>
        <w:t xml:space="preserve">HepG2 </w:t>
      </w:r>
      <w:r w:rsidRPr="0094796B">
        <w:rPr>
          <w:rFonts w:ascii="Arial" w:hAnsi="Arial" w:cs="Arial"/>
          <w:color w:val="FF0000"/>
          <w:sz w:val="22"/>
          <w:szCs w:val="22"/>
          <w:lang w:eastAsia="zh-CN"/>
        </w:rPr>
        <w:t>,</w:t>
      </w:r>
      <w:proofErr w:type="gramEnd"/>
      <w:r w:rsidRPr="0094796B">
        <w:rPr>
          <w:rFonts w:ascii="Arial" w:hAnsi="Arial" w:cs="Arial"/>
          <w:color w:val="FF0000"/>
          <w:sz w:val="22"/>
          <w:szCs w:val="22"/>
          <w:lang w:eastAsia="zh-CN"/>
        </w:rPr>
        <w:t xml:space="preserve"> </w:t>
      </w:r>
      <w:r w:rsidRPr="0094796B">
        <w:rPr>
          <w:rFonts w:ascii="Arial" w:hAnsi="Arial" w:cs="Arial"/>
          <w:color w:val="FF0000"/>
          <w:sz w:val="22"/>
          <w:szCs w:val="22"/>
        </w:rPr>
        <w:t>786-O, HCT8, HCT116 and HFF-1 cells, and the decrease by active FGF6 protein in a dose-dependent manner (</w:t>
      </w:r>
      <w:r w:rsidRPr="0094796B">
        <w:rPr>
          <w:rFonts w:ascii="Arial" w:hAnsi="Arial" w:cs="Arial"/>
          <w:b/>
          <w:color w:val="FF0000"/>
          <w:sz w:val="22"/>
          <w:szCs w:val="22"/>
        </w:rPr>
        <w:t>Figure 3</w:t>
      </w:r>
      <w:ins w:id="2" w:author="佛系老男人" w:date="2019-01-24T23:31:00Z">
        <w:r w:rsidR="00F77F22">
          <w:rPr>
            <w:rFonts w:ascii="Arial" w:hAnsi="Arial" w:cs="Arial" w:hint="eastAsia"/>
            <w:b/>
            <w:color w:val="FF0000"/>
            <w:sz w:val="22"/>
            <w:szCs w:val="22"/>
            <w:lang w:eastAsia="zh-CN"/>
          </w:rPr>
          <w:t>A-E</w:t>
        </w:r>
      </w:ins>
      <w:r w:rsidRPr="0094796B">
        <w:rPr>
          <w:rFonts w:ascii="Arial" w:hAnsi="Arial" w:cs="Arial"/>
          <w:color w:val="FF0000"/>
          <w:sz w:val="22"/>
          <w:szCs w:val="22"/>
        </w:rPr>
        <w:t xml:space="preserve">). The cells were </w:t>
      </w:r>
      <w:proofErr w:type="gramStart"/>
      <w:r w:rsidRPr="0094796B">
        <w:rPr>
          <w:rFonts w:ascii="Arial" w:hAnsi="Arial" w:cs="Arial"/>
          <w:color w:val="FF0000"/>
          <w:sz w:val="22"/>
          <w:szCs w:val="22"/>
        </w:rPr>
        <w:t>then transfected with the plasmids carrying either</w:t>
      </w:r>
      <w:proofErr w:type="gramEnd"/>
      <w:r w:rsidRPr="0094796B">
        <w:rPr>
          <w:rFonts w:ascii="Arial" w:hAnsi="Arial" w:cs="Arial"/>
          <w:color w:val="FF0000"/>
          <w:sz w:val="22"/>
          <w:szCs w:val="22"/>
        </w:rPr>
        <w:t xml:space="preserve"> the </w:t>
      </w:r>
      <w:proofErr w:type="spellStart"/>
      <w:r w:rsidRPr="0094796B">
        <w:rPr>
          <w:rFonts w:ascii="Arial" w:hAnsi="Arial" w:cs="Arial"/>
          <w:color w:val="FF0000"/>
          <w:sz w:val="22"/>
          <w:szCs w:val="22"/>
        </w:rPr>
        <w:t>wildtype</w:t>
      </w:r>
      <w:proofErr w:type="spellEnd"/>
      <w:r w:rsidRPr="0094796B">
        <w:rPr>
          <w:rFonts w:ascii="Arial" w:hAnsi="Arial" w:cs="Arial"/>
          <w:color w:val="FF0000"/>
          <w:sz w:val="22"/>
          <w:szCs w:val="22"/>
        </w:rPr>
        <w:t xml:space="preserve"> </w:t>
      </w:r>
      <w:r w:rsidRPr="0094796B">
        <w:rPr>
          <w:rFonts w:ascii="Arial" w:hAnsi="Arial" w:cs="Arial"/>
          <w:i/>
          <w:color w:val="FF0000"/>
          <w:sz w:val="22"/>
          <w:szCs w:val="22"/>
        </w:rPr>
        <w:t>FGF6</w:t>
      </w:r>
      <w:r w:rsidRPr="0094796B">
        <w:rPr>
          <w:rFonts w:ascii="Arial" w:hAnsi="Arial" w:cs="Arial"/>
          <w:color w:val="FF0000"/>
          <w:sz w:val="22"/>
          <w:szCs w:val="22"/>
        </w:rPr>
        <w:t xml:space="preserve"> or variant </w:t>
      </w:r>
      <w:r w:rsidRPr="0094796B">
        <w:rPr>
          <w:rFonts w:ascii="Arial" w:hAnsi="Arial" w:cs="Arial"/>
          <w:i/>
          <w:color w:val="FF0000"/>
          <w:sz w:val="22"/>
          <w:szCs w:val="22"/>
        </w:rPr>
        <w:t>FGF6</w:t>
      </w:r>
      <w:r w:rsidRPr="0094796B">
        <w:rPr>
          <w:rFonts w:ascii="Arial" w:hAnsi="Arial" w:cs="Arial"/>
          <w:color w:val="FF0000"/>
          <w:sz w:val="22"/>
          <w:szCs w:val="22"/>
        </w:rPr>
        <w:t xml:space="preserve"> with each of the three point mutations described above (</w:t>
      </w:r>
      <w:r w:rsidRPr="0094796B">
        <w:rPr>
          <w:rFonts w:ascii="Arial" w:hAnsi="Arial" w:cs="Arial"/>
          <w:b/>
          <w:color w:val="FF0000"/>
          <w:sz w:val="22"/>
          <w:szCs w:val="22"/>
        </w:rPr>
        <w:t>Figure 2</w:t>
      </w:r>
      <w:r w:rsidRPr="0094796B">
        <w:rPr>
          <w:rFonts w:ascii="Arial" w:hAnsi="Arial" w:cs="Arial"/>
          <w:color w:val="FF0000"/>
          <w:sz w:val="22"/>
          <w:szCs w:val="22"/>
        </w:rPr>
        <w:t xml:space="preserve">) and evaluated for iron deposition. RT-PCR analysis revealed that </w:t>
      </w:r>
      <w:r w:rsidRPr="0094796B">
        <w:rPr>
          <w:rFonts w:ascii="Arial" w:hAnsi="Arial" w:cs="Arial"/>
          <w:i/>
          <w:color w:val="FF0000"/>
          <w:sz w:val="22"/>
          <w:szCs w:val="22"/>
        </w:rPr>
        <w:t>HAMP</w:t>
      </w:r>
      <w:r w:rsidRPr="0094796B">
        <w:rPr>
          <w:rFonts w:ascii="Arial" w:hAnsi="Arial" w:cs="Arial"/>
          <w:color w:val="FF0000"/>
          <w:sz w:val="22"/>
          <w:szCs w:val="22"/>
        </w:rPr>
        <w:t xml:space="preserve"> and </w:t>
      </w:r>
      <w:r w:rsidRPr="0094796B">
        <w:rPr>
          <w:rFonts w:ascii="Arial" w:hAnsi="Arial" w:cs="Arial"/>
          <w:i/>
          <w:color w:val="FF0000"/>
          <w:sz w:val="22"/>
          <w:szCs w:val="22"/>
        </w:rPr>
        <w:t>HDAC2</w:t>
      </w:r>
      <w:r w:rsidRPr="0094796B">
        <w:rPr>
          <w:rFonts w:ascii="Arial" w:hAnsi="Arial" w:cs="Arial"/>
          <w:color w:val="FF0000"/>
          <w:sz w:val="22"/>
          <w:szCs w:val="22"/>
        </w:rPr>
        <w:t xml:space="preserve"> mRNA levels </w:t>
      </w:r>
      <w:proofErr w:type="gramStart"/>
      <w:r w:rsidRPr="0094796B">
        <w:rPr>
          <w:rFonts w:ascii="Arial" w:hAnsi="Arial" w:cs="Arial"/>
          <w:color w:val="FF0000"/>
          <w:sz w:val="22"/>
          <w:szCs w:val="22"/>
        </w:rPr>
        <w:t>were significantly increased</w:t>
      </w:r>
      <w:proofErr w:type="gramEnd"/>
      <w:r w:rsidRPr="0094796B">
        <w:rPr>
          <w:rFonts w:ascii="Arial" w:hAnsi="Arial" w:cs="Arial"/>
          <w:color w:val="FF0000"/>
          <w:sz w:val="22"/>
          <w:szCs w:val="22"/>
        </w:rPr>
        <w:t xml:space="preserve"> after the </w:t>
      </w:r>
      <w:r w:rsidRPr="00D30DA4">
        <w:rPr>
          <w:rFonts w:ascii="Arial" w:hAnsi="Arial" w:cs="Arial"/>
          <w:i/>
          <w:color w:val="FF0000"/>
          <w:sz w:val="22"/>
          <w:szCs w:val="22"/>
          <w:rPrChange w:id="3" w:author="佛系老男人" w:date="2019-01-24T23:19:00Z">
            <w:rPr>
              <w:rFonts w:ascii="Arial" w:hAnsi="Arial" w:cs="Arial"/>
              <w:color w:val="FF0000"/>
              <w:sz w:val="22"/>
              <w:szCs w:val="22"/>
            </w:rPr>
          </w:rPrChange>
        </w:rPr>
        <w:t>FGF-6</w:t>
      </w:r>
      <w:r w:rsidRPr="0094796B">
        <w:rPr>
          <w:rFonts w:ascii="Arial" w:hAnsi="Arial" w:cs="Arial"/>
          <w:color w:val="FF0000"/>
          <w:sz w:val="22"/>
          <w:szCs w:val="22"/>
        </w:rPr>
        <w:t xml:space="preserve"> active protein treatment, with no significant change in </w:t>
      </w:r>
      <w:r w:rsidRPr="0094796B">
        <w:rPr>
          <w:rFonts w:ascii="Arial" w:hAnsi="Arial" w:cs="Arial"/>
          <w:i/>
          <w:color w:val="FF0000"/>
          <w:sz w:val="22"/>
          <w:szCs w:val="22"/>
        </w:rPr>
        <w:t>HMOX</w:t>
      </w:r>
      <w:ins w:id="4" w:author="佛系老男人" w:date="2019-01-24T23:32:00Z">
        <w:r w:rsidR="00F77F22">
          <w:rPr>
            <w:rFonts w:ascii="Arial" w:hAnsi="Arial" w:cs="Arial"/>
            <w:i/>
            <w:color w:val="FF0000"/>
            <w:sz w:val="22"/>
            <w:szCs w:val="22"/>
          </w:rPr>
          <w:t>1</w:t>
        </w:r>
      </w:ins>
      <w:r w:rsidRPr="0094796B">
        <w:rPr>
          <w:rFonts w:ascii="Arial" w:hAnsi="Arial" w:cs="Arial"/>
          <w:color w:val="FF0000"/>
          <w:sz w:val="22"/>
          <w:szCs w:val="22"/>
        </w:rPr>
        <w:t xml:space="preserve">, </w:t>
      </w:r>
      <w:r w:rsidRPr="0094796B">
        <w:rPr>
          <w:rFonts w:ascii="Arial" w:hAnsi="Arial" w:cs="Arial"/>
          <w:i/>
          <w:color w:val="FF0000"/>
          <w:sz w:val="22"/>
          <w:szCs w:val="22"/>
        </w:rPr>
        <w:t>TFRC</w:t>
      </w:r>
      <w:r w:rsidRPr="0094796B">
        <w:rPr>
          <w:rFonts w:ascii="Arial" w:hAnsi="Arial" w:cs="Arial"/>
          <w:color w:val="FF0000"/>
          <w:sz w:val="22"/>
          <w:szCs w:val="22"/>
        </w:rPr>
        <w:t xml:space="preserve"> and </w:t>
      </w:r>
      <w:r w:rsidRPr="0094796B">
        <w:rPr>
          <w:rFonts w:ascii="Arial" w:hAnsi="Arial" w:cs="Arial"/>
          <w:i/>
          <w:color w:val="FF0000"/>
          <w:sz w:val="22"/>
          <w:szCs w:val="22"/>
        </w:rPr>
        <w:t>HEPH</w:t>
      </w:r>
      <w:r w:rsidRPr="0094796B">
        <w:rPr>
          <w:rFonts w:ascii="Arial" w:hAnsi="Arial" w:cs="Arial"/>
          <w:color w:val="FF0000"/>
          <w:sz w:val="22"/>
          <w:szCs w:val="22"/>
        </w:rPr>
        <w:t xml:space="preserve"> (</w:t>
      </w:r>
      <w:r w:rsidRPr="0094796B">
        <w:rPr>
          <w:rFonts w:ascii="Arial" w:hAnsi="Arial" w:cs="Arial"/>
          <w:b/>
          <w:color w:val="FF0000"/>
          <w:sz w:val="22"/>
          <w:szCs w:val="22"/>
        </w:rPr>
        <w:t>Figure 4A</w:t>
      </w:r>
      <w:r w:rsidRPr="0094796B">
        <w:rPr>
          <w:rFonts w:ascii="Arial" w:hAnsi="Arial" w:cs="Arial"/>
          <w:color w:val="FF0000"/>
          <w:sz w:val="22"/>
          <w:szCs w:val="22"/>
        </w:rPr>
        <w:t xml:space="preserve">). </w:t>
      </w:r>
      <w:r w:rsidRPr="0094796B">
        <w:rPr>
          <w:rFonts w:ascii="Arial" w:hAnsi="Arial" w:cs="Arial"/>
          <w:i/>
          <w:color w:val="FF0000"/>
          <w:sz w:val="22"/>
          <w:szCs w:val="22"/>
        </w:rPr>
        <w:t>FGF6</w:t>
      </w:r>
      <w:r w:rsidRPr="0094796B">
        <w:rPr>
          <w:rFonts w:ascii="Arial" w:hAnsi="Arial" w:cs="Arial"/>
          <w:color w:val="FF0000"/>
          <w:sz w:val="22"/>
          <w:szCs w:val="22"/>
        </w:rPr>
        <w:t xml:space="preserve"> plasmid transfection in HepG2, </w:t>
      </w:r>
      <w:del w:id="5" w:author="佛系老男人" w:date="2019-01-24T22:57:00Z">
        <w:r w:rsidRPr="0094796B" w:rsidDel="003130BC">
          <w:rPr>
            <w:rFonts w:ascii="Arial" w:hAnsi="Arial" w:cs="Arial"/>
            <w:color w:val="FF0000"/>
            <w:sz w:val="22"/>
            <w:szCs w:val="22"/>
          </w:rPr>
          <w:delText>A-498, 786-O</w:delText>
        </w:r>
      </w:del>
      <w:ins w:id="6" w:author="佛系老男人" w:date="2019-01-24T22:58:00Z">
        <w:r w:rsidR="003130BC">
          <w:rPr>
            <w:rFonts w:ascii="Arial" w:hAnsi="Arial" w:cs="Arial"/>
            <w:color w:val="FF0000"/>
            <w:sz w:val="22"/>
            <w:szCs w:val="22"/>
          </w:rPr>
          <w:t>HCT-116</w:t>
        </w:r>
      </w:ins>
      <w:del w:id="7" w:author="佛系老男人" w:date="2019-01-24T22:57:00Z">
        <w:r w:rsidRPr="0094796B" w:rsidDel="003130BC">
          <w:rPr>
            <w:rFonts w:ascii="Arial" w:hAnsi="Arial" w:cs="Arial"/>
            <w:color w:val="FF0000"/>
            <w:sz w:val="22"/>
            <w:szCs w:val="22"/>
          </w:rPr>
          <w:delText xml:space="preserve"> </w:delText>
        </w:r>
      </w:del>
      <w:bookmarkStart w:id="8" w:name="_GoBack"/>
      <w:bookmarkEnd w:id="8"/>
      <w:ins w:id="9" w:author="佛系老男人" w:date="2019-01-24T23:34:00Z">
        <w:r w:rsidR="00F77F22">
          <w:rPr>
            <w:rFonts w:ascii="Arial" w:hAnsi="Arial" w:cs="Arial" w:hint="eastAsia"/>
            <w:color w:val="FF0000"/>
            <w:sz w:val="22"/>
            <w:szCs w:val="22"/>
            <w:lang w:eastAsia="zh-CN"/>
          </w:rPr>
          <w:t>HFF-</w:t>
        </w:r>
        <w:r w:rsidR="00F77F22">
          <w:rPr>
            <w:rFonts w:ascii="Arial" w:hAnsi="Arial" w:cs="Arial"/>
            <w:color w:val="FF0000"/>
            <w:sz w:val="22"/>
            <w:szCs w:val="22"/>
          </w:rPr>
          <w:t xml:space="preserve">1 </w:t>
        </w:r>
      </w:ins>
      <w:r w:rsidRPr="0094796B">
        <w:rPr>
          <w:rFonts w:ascii="Arial" w:hAnsi="Arial" w:cs="Arial"/>
          <w:color w:val="FF0000"/>
          <w:sz w:val="22"/>
          <w:szCs w:val="22"/>
        </w:rPr>
        <w:t xml:space="preserve">increased </w:t>
      </w:r>
      <w:r w:rsidRPr="0094796B">
        <w:rPr>
          <w:rFonts w:ascii="Arial" w:hAnsi="Arial" w:cs="Arial"/>
          <w:i/>
          <w:color w:val="FF0000"/>
          <w:sz w:val="22"/>
          <w:szCs w:val="22"/>
        </w:rPr>
        <w:t>HAMP</w:t>
      </w:r>
      <w:r w:rsidRPr="0094796B">
        <w:rPr>
          <w:rFonts w:ascii="Arial" w:hAnsi="Arial" w:cs="Arial"/>
          <w:color w:val="FF0000"/>
          <w:sz w:val="22"/>
          <w:szCs w:val="22"/>
        </w:rPr>
        <w:t xml:space="preserve">, </w:t>
      </w:r>
      <w:r w:rsidRPr="0094796B">
        <w:rPr>
          <w:rFonts w:ascii="Arial" w:hAnsi="Arial" w:cs="Arial"/>
          <w:i/>
          <w:color w:val="FF0000"/>
          <w:sz w:val="22"/>
          <w:szCs w:val="22"/>
        </w:rPr>
        <w:t>HDAC2</w:t>
      </w:r>
      <w:r w:rsidRPr="0094796B">
        <w:rPr>
          <w:rFonts w:ascii="Arial" w:hAnsi="Arial" w:cs="Arial"/>
          <w:color w:val="FF0000"/>
          <w:sz w:val="22"/>
          <w:szCs w:val="22"/>
        </w:rPr>
        <w:t xml:space="preserve">, and </w:t>
      </w:r>
      <w:r w:rsidRPr="0094796B">
        <w:rPr>
          <w:rFonts w:ascii="Arial" w:hAnsi="Arial" w:cs="Arial"/>
          <w:i/>
          <w:color w:val="FF0000"/>
          <w:sz w:val="22"/>
          <w:szCs w:val="22"/>
        </w:rPr>
        <w:t>HMOX</w:t>
      </w:r>
      <w:ins w:id="10" w:author="佛系老男人" w:date="2019-01-24T23:32:00Z">
        <w:r w:rsidR="00F77F22">
          <w:rPr>
            <w:rFonts w:ascii="Arial" w:hAnsi="Arial" w:cs="Arial"/>
            <w:i/>
            <w:color w:val="FF0000"/>
            <w:sz w:val="22"/>
            <w:szCs w:val="22"/>
          </w:rPr>
          <w:t>1</w:t>
        </w:r>
      </w:ins>
      <w:r w:rsidRPr="0094796B">
        <w:rPr>
          <w:rFonts w:ascii="Arial" w:hAnsi="Arial" w:cs="Arial"/>
          <w:color w:val="FF0000"/>
          <w:sz w:val="22"/>
          <w:szCs w:val="22"/>
        </w:rPr>
        <w:t xml:space="preserve"> levels, whereas </w:t>
      </w:r>
      <w:r w:rsidRPr="0094796B">
        <w:rPr>
          <w:rFonts w:ascii="Arial" w:hAnsi="Arial" w:cs="Arial"/>
          <w:i/>
          <w:color w:val="FF0000"/>
          <w:sz w:val="22"/>
          <w:szCs w:val="22"/>
        </w:rPr>
        <w:t>TFRC</w:t>
      </w:r>
      <w:r w:rsidRPr="0094796B">
        <w:rPr>
          <w:rFonts w:ascii="Arial" w:hAnsi="Arial" w:cs="Arial"/>
          <w:color w:val="FF0000"/>
          <w:sz w:val="22"/>
          <w:szCs w:val="22"/>
        </w:rPr>
        <w:t xml:space="preserve"> levels significantly decreased </w:t>
      </w:r>
      <w:ins w:id="11" w:author="佛系老男人" w:date="2019-01-24T23:34:00Z">
        <w:r w:rsidR="00F77F22">
          <w:rPr>
            <w:rFonts w:ascii="Arial" w:hAnsi="Arial" w:cs="Arial" w:hint="eastAsia"/>
            <w:color w:val="FF0000"/>
            <w:sz w:val="22"/>
            <w:szCs w:val="22"/>
            <w:lang w:eastAsia="zh-CN"/>
          </w:rPr>
          <w:t>only</w:t>
        </w:r>
        <w:r w:rsidR="00F77F22">
          <w:rPr>
            <w:rFonts w:ascii="Arial" w:hAnsi="Arial" w:cs="Arial"/>
            <w:color w:val="FF0000"/>
            <w:sz w:val="22"/>
            <w:szCs w:val="22"/>
          </w:rPr>
          <w:t xml:space="preserve"> </w:t>
        </w:r>
        <w:r w:rsidR="00F77F22">
          <w:rPr>
            <w:rFonts w:ascii="Arial" w:hAnsi="Arial" w:cs="Arial" w:hint="eastAsia"/>
            <w:color w:val="FF0000"/>
            <w:sz w:val="22"/>
            <w:szCs w:val="22"/>
            <w:lang w:eastAsia="zh-CN"/>
          </w:rPr>
          <w:t>in</w:t>
        </w:r>
        <w:r w:rsidR="00F77F22">
          <w:rPr>
            <w:rFonts w:ascii="Arial" w:hAnsi="Arial" w:cs="Arial"/>
            <w:color w:val="FF0000"/>
            <w:sz w:val="22"/>
            <w:szCs w:val="22"/>
          </w:rPr>
          <w:t xml:space="preserve"> </w:t>
        </w:r>
        <w:proofErr w:type="gramStart"/>
        <w:r w:rsidR="00F77F22">
          <w:rPr>
            <w:rFonts w:ascii="Arial" w:hAnsi="Arial" w:cs="Arial" w:hint="eastAsia"/>
            <w:color w:val="FF0000"/>
            <w:sz w:val="22"/>
            <w:szCs w:val="22"/>
            <w:lang w:eastAsia="zh-CN"/>
          </w:rPr>
          <w:t>HepG</w:t>
        </w:r>
        <w:r w:rsidR="00F77F22">
          <w:rPr>
            <w:rFonts w:ascii="Arial" w:hAnsi="Arial" w:cs="Arial"/>
            <w:color w:val="FF0000"/>
            <w:sz w:val="22"/>
            <w:szCs w:val="22"/>
          </w:rPr>
          <w:t>2</w:t>
        </w:r>
      </w:ins>
      <w:r w:rsidRPr="0094796B">
        <w:rPr>
          <w:rFonts w:ascii="Arial" w:hAnsi="Arial" w:cs="Arial"/>
          <w:color w:val="FF0000"/>
          <w:sz w:val="22"/>
          <w:szCs w:val="22"/>
        </w:rPr>
        <w:t>(</w:t>
      </w:r>
      <w:proofErr w:type="gramEnd"/>
      <w:r w:rsidRPr="0094796B">
        <w:rPr>
          <w:rFonts w:ascii="Arial" w:hAnsi="Arial" w:cs="Arial"/>
          <w:b/>
          <w:color w:val="FF0000"/>
          <w:sz w:val="22"/>
          <w:szCs w:val="22"/>
        </w:rPr>
        <w:t>Figures 4B-</w:t>
      </w:r>
      <w:del w:id="12" w:author="佛系老男人" w:date="2019-01-24T22:57:00Z">
        <w:r w:rsidRPr="0094796B" w:rsidDel="003130BC">
          <w:rPr>
            <w:rFonts w:ascii="Arial" w:hAnsi="Arial" w:cs="Arial"/>
            <w:b/>
            <w:color w:val="FF0000"/>
            <w:sz w:val="22"/>
            <w:szCs w:val="22"/>
          </w:rPr>
          <w:delText>E</w:delText>
        </w:r>
      </w:del>
      <w:ins w:id="13" w:author="佛系老男人" w:date="2019-01-24T22:57:00Z">
        <w:r w:rsidR="003130BC">
          <w:rPr>
            <w:rFonts w:ascii="Arial" w:hAnsi="Arial" w:cs="Arial"/>
            <w:b/>
            <w:color w:val="FF0000"/>
            <w:sz w:val="22"/>
            <w:szCs w:val="22"/>
          </w:rPr>
          <w:t>D</w:t>
        </w:r>
      </w:ins>
      <w:r w:rsidRPr="0094796B">
        <w:rPr>
          <w:rFonts w:ascii="Arial" w:hAnsi="Arial" w:cs="Arial"/>
          <w:color w:val="FF0000"/>
          <w:sz w:val="22"/>
          <w:szCs w:val="22"/>
        </w:rPr>
        <w:t xml:space="preserve">). Two variants, M1 (E172X) and M3 (R188Q), had elevated iron deposition </w:t>
      </w:r>
      <w:r w:rsidRPr="0094796B">
        <w:rPr>
          <w:rFonts w:ascii="Arial" w:hAnsi="Arial" w:cs="Arial"/>
          <w:b/>
          <w:color w:val="FF0000"/>
          <w:sz w:val="22"/>
          <w:szCs w:val="22"/>
        </w:rPr>
        <w:t>(Figure 4</w:t>
      </w:r>
      <w:del w:id="14" w:author="佛系老男人" w:date="2019-01-24T22:59:00Z">
        <w:r w:rsidRPr="0094796B" w:rsidDel="003130BC">
          <w:rPr>
            <w:rFonts w:ascii="Arial" w:hAnsi="Arial" w:cs="Arial"/>
            <w:b/>
            <w:color w:val="FF0000"/>
            <w:sz w:val="22"/>
            <w:szCs w:val="22"/>
          </w:rPr>
          <w:delText>F-H</w:delText>
        </w:r>
      </w:del>
      <w:ins w:id="15" w:author="佛系老男人" w:date="2019-01-24T22:59:00Z">
        <w:r w:rsidR="003130BC">
          <w:rPr>
            <w:rFonts w:ascii="Arial" w:hAnsi="Arial" w:cs="Arial"/>
            <w:b/>
            <w:color w:val="FF0000"/>
            <w:sz w:val="22"/>
            <w:szCs w:val="22"/>
          </w:rPr>
          <w:t>E</w:t>
        </w:r>
      </w:ins>
      <w:ins w:id="16" w:author="佛系老男人" w:date="2019-01-24T23:00:00Z">
        <w:r w:rsidR="003130BC">
          <w:rPr>
            <w:rFonts w:ascii="Arial" w:hAnsi="Arial" w:cs="Arial"/>
            <w:b/>
            <w:color w:val="FF0000"/>
            <w:sz w:val="22"/>
            <w:szCs w:val="22"/>
          </w:rPr>
          <w:t>-F</w:t>
        </w:r>
      </w:ins>
      <w:ins w:id="17" w:author="佛系老男人" w:date="2019-01-24T23:02:00Z">
        <w:r w:rsidR="00C8037D">
          <w:rPr>
            <w:rFonts w:ascii="Arial" w:hAnsi="Arial" w:cs="Arial" w:hint="eastAsia"/>
            <w:b/>
            <w:color w:val="FF0000"/>
            <w:sz w:val="22"/>
            <w:szCs w:val="22"/>
            <w:lang w:eastAsia="zh-CN"/>
          </w:rPr>
          <w:t>,</w:t>
        </w:r>
        <w:r w:rsidR="00C8037D">
          <w:rPr>
            <w:rFonts w:ascii="Arial" w:hAnsi="Arial" w:cs="Arial"/>
            <w:b/>
            <w:color w:val="FF0000"/>
            <w:sz w:val="22"/>
            <w:szCs w:val="22"/>
            <w:lang w:eastAsia="zh-CN"/>
          </w:rPr>
          <w:t xml:space="preserve"> </w:t>
        </w:r>
        <w:r w:rsidR="00C8037D">
          <w:rPr>
            <w:rFonts w:ascii="Arial" w:hAnsi="Arial" w:cs="Arial" w:hint="eastAsia"/>
            <w:b/>
            <w:color w:val="FF0000"/>
            <w:sz w:val="22"/>
            <w:szCs w:val="22"/>
            <w:lang w:eastAsia="zh-CN"/>
          </w:rPr>
          <w:t>Supplementary</w:t>
        </w:r>
        <w:r w:rsidR="00C8037D">
          <w:rPr>
            <w:rFonts w:ascii="Arial" w:hAnsi="Arial" w:cs="Arial"/>
            <w:b/>
            <w:color w:val="FF0000"/>
            <w:sz w:val="22"/>
            <w:szCs w:val="22"/>
          </w:rPr>
          <w:t xml:space="preserve"> </w:t>
        </w:r>
        <w:r w:rsidR="00C8037D">
          <w:rPr>
            <w:rFonts w:ascii="Arial" w:hAnsi="Arial" w:cs="Arial" w:hint="eastAsia"/>
            <w:b/>
            <w:color w:val="FF0000"/>
            <w:sz w:val="22"/>
            <w:szCs w:val="22"/>
            <w:lang w:eastAsia="zh-CN"/>
          </w:rPr>
          <w:t>figure</w:t>
        </w:r>
        <w:r w:rsidR="00C8037D">
          <w:rPr>
            <w:rFonts w:ascii="Arial" w:hAnsi="Arial" w:cs="Arial"/>
            <w:b/>
            <w:color w:val="FF0000"/>
            <w:sz w:val="22"/>
            <w:szCs w:val="22"/>
            <w:lang w:eastAsia="zh-CN"/>
          </w:rPr>
          <w:t xml:space="preserve"> 6B</w:t>
        </w:r>
      </w:ins>
      <w:r w:rsidRPr="0094796B">
        <w:rPr>
          <w:rFonts w:ascii="Arial" w:hAnsi="Arial" w:cs="Arial"/>
          <w:b/>
          <w:color w:val="FF0000"/>
          <w:sz w:val="22"/>
          <w:szCs w:val="22"/>
        </w:rPr>
        <w:t>)</w:t>
      </w:r>
      <w:r w:rsidRPr="0094796B">
        <w:rPr>
          <w:rFonts w:ascii="Arial" w:hAnsi="Arial" w:cs="Arial"/>
          <w:color w:val="FF0000"/>
          <w:sz w:val="22"/>
          <w:szCs w:val="22"/>
        </w:rPr>
        <w:t xml:space="preserve"> and ferritin expres</w:t>
      </w:r>
      <w:del w:id="18" w:author="佛系老男人" w:date="2019-01-24T22:59:00Z">
        <w:r w:rsidRPr="0094796B" w:rsidDel="003130BC">
          <w:rPr>
            <w:rFonts w:ascii="Arial" w:hAnsi="Arial" w:cs="Arial"/>
            <w:color w:val="FF0000"/>
            <w:sz w:val="22"/>
            <w:szCs w:val="22"/>
          </w:rPr>
          <w:delText xml:space="preserve"> </w:delText>
        </w:r>
      </w:del>
      <w:proofErr w:type="gramStart"/>
      <w:r w:rsidRPr="0094796B">
        <w:rPr>
          <w:rFonts w:ascii="Arial" w:hAnsi="Arial" w:cs="Arial"/>
          <w:color w:val="FF0000"/>
          <w:sz w:val="22"/>
          <w:szCs w:val="22"/>
        </w:rPr>
        <w:t>sion</w:t>
      </w:r>
      <w:proofErr w:type="gramEnd"/>
      <w:r w:rsidRPr="0094796B">
        <w:rPr>
          <w:rFonts w:ascii="Arial" w:hAnsi="Arial" w:cs="Arial"/>
          <w:color w:val="FF0000"/>
          <w:sz w:val="22"/>
          <w:szCs w:val="22"/>
        </w:rPr>
        <w:t xml:space="preserve"> (</w:t>
      </w:r>
      <w:r w:rsidRPr="0094796B">
        <w:rPr>
          <w:rFonts w:ascii="Arial" w:hAnsi="Arial" w:cs="Arial"/>
          <w:b/>
          <w:color w:val="FF0000"/>
          <w:sz w:val="22"/>
          <w:szCs w:val="22"/>
        </w:rPr>
        <w:t>Figure 4</w:t>
      </w:r>
      <w:del w:id="19" w:author="佛系老男人" w:date="2019-01-24T23:00:00Z">
        <w:r w:rsidRPr="0094796B" w:rsidDel="003130BC">
          <w:rPr>
            <w:rFonts w:ascii="Arial" w:hAnsi="Arial" w:cs="Arial"/>
            <w:b/>
            <w:color w:val="FF0000"/>
            <w:sz w:val="22"/>
            <w:szCs w:val="22"/>
          </w:rPr>
          <w:delText>I-K</w:delText>
        </w:r>
      </w:del>
      <w:ins w:id="20" w:author="佛系老男人" w:date="2019-01-24T23:00:00Z">
        <w:r w:rsidR="003130BC">
          <w:rPr>
            <w:rFonts w:ascii="Arial" w:hAnsi="Arial" w:cs="Arial"/>
            <w:b/>
            <w:color w:val="FF0000"/>
            <w:sz w:val="22"/>
            <w:szCs w:val="22"/>
          </w:rPr>
          <w:t>G-H</w:t>
        </w:r>
      </w:ins>
      <w:ins w:id="21" w:author="佛系老男人" w:date="2019-01-24T23:02:00Z">
        <w:r w:rsidR="00C8037D">
          <w:rPr>
            <w:rFonts w:ascii="Arial" w:hAnsi="Arial" w:cs="Arial"/>
            <w:b/>
            <w:color w:val="FF0000"/>
            <w:sz w:val="22"/>
            <w:szCs w:val="22"/>
          </w:rPr>
          <w:t xml:space="preserve">, </w:t>
        </w:r>
      </w:ins>
      <w:ins w:id="22" w:author="佛系老男人" w:date="2019-01-24T23:03:00Z">
        <w:r w:rsidR="00C8037D">
          <w:rPr>
            <w:rFonts w:ascii="Arial" w:hAnsi="Arial" w:cs="Arial" w:hint="eastAsia"/>
            <w:b/>
            <w:color w:val="FF0000"/>
            <w:sz w:val="22"/>
            <w:szCs w:val="22"/>
            <w:lang w:eastAsia="zh-CN"/>
          </w:rPr>
          <w:t>Supplementary</w:t>
        </w:r>
        <w:r w:rsidR="00C8037D">
          <w:rPr>
            <w:rFonts w:ascii="Arial" w:hAnsi="Arial" w:cs="Arial"/>
            <w:b/>
            <w:color w:val="FF0000"/>
            <w:sz w:val="22"/>
            <w:szCs w:val="22"/>
          </w:rPr>
          <w:t xml:space="preserve"> </w:t>
        </w:r>
        <w:r w:rsidR="00C8037D">
          <w:rPr>
            <w:rFonts w:ascii="Arial" w:hAnsi="Arial" w:cs="Arial" w:hint="eastAsia"/>
            <w:b/>
            <w:color w:val="FF0000"/>
            <w:sz w:val="22"/>
            <w:szCs w:val="22"/>
            <w:lang w:eastAsia="zh-CN"/>
          </w:rPr>
          <w:t>figure</w:t>
        </w:r>
        <w:r w:rsidR="00C8037D">
          <w:rPr>
            <w:rFonts w:ascii="Arial" w:hAnsi="Arial" w:cs="Arial"/>
            <w:b/>
            <w:color w:val="FF0000"/>
            <w:sz w:val="22"/>
            <w:szCs w:val="22"/>
            <w:lang w:eastAsia="zh-CN"/>
          </w:rPr>
          <w:t xml:space="preserve"> 6C-D</w:t>
        </w:r>
      </w:ins>
      <w:r w:rsidRPr="0094796B">
        <w:rPr>
          <w:rFonts w:ascii="Arial" w:hAnsi="Arial" w:cs="Arial"/>
          <w:color w:val="FF0000"/>
          <w:sz w:val="22"/>
          <w:szCs w:val="22"/>
        </w:rPr>
        <w:t xml:space="preserve">) indicating a deficiency in variant FGF-6-mediated iron uptake-suppression. </w:t>
      </w:r>
      <w:ins w:id="23" w:author="佛系老男人" w:date="2019-01-24T23:24:00Z">
        <w:r w:rsidR="00311B26" w:rsidRPr="00311B26">
          <w:rPr>
            <w:rFonts w:ascii="Arial" w:hAnsi="Arial" w:cs="Arial"/>
            <w:color w:val="FF0000"/>
            <w:sz w:val="22"/>
            <w:szCs w:val="22"/>
          </w:rPr>
          <w:t>In addition, the intracellular</w:t>
        </w:r>
        <w:r w:rsidR="00311B26">
          <w:rPr>
            <w:rFonts w:ascii="Arial" w:hAnsi="Arial" w:cs="Arial" w:hint="eastAsia"/>
            <w:color w:val="FF0000"/>
            <w:sz w:val="22"/>
            <w:szCs w:val="22"/>
            <w:lang w:eastAsia="zh-CN"/>
          </w:rPr>
          <w:t xml:space="preserve"> </w:t>
        </w:r>
        <w:r w:rsidR="00311B26">
          <w:rPr>
            <w:rFonts w:ascii="Arial" w:hAnsi="Arial" w:cs="Arial"/>
            <w:color w:val="FF0000"/>
            <w:sz w:val="22"/>
            <w:szCs w:val="22"/>
          </w:rPr>
          <w:t xml:space="preserve">accumulation </w:t>
        </w:r>
        <w:r w:rsidR="00311B26" w:rsidRPr="00311B26">
          <w:rPr>
            <w:rFonts w:ascii="Arial" w:hAnsi="Arial" w:cs="Arial"/>
            <w:color w:val="FF0000"/>
            <w:sz w:val="22"/>
            <w:szCs w:val="22"/>
          </w:rPr>
          <w:t xml:space="preserve">after FAC treatment </w:t>
        </w:r>
        <w:proofErr w:type="gramStart"/>
        <w:r w:rsidR="00311B26" w:rsidRPr="00311B26">
          <w:rPr>
            <w:rFonts w:ascii="Arial" w:hAnsi="Arial" w:cs="Arial"/>
            <w:color w:val="FF0000"/>
            <w:sz w:val="22"/>
            <w:szCs w:val="22"/>
          </w:rPr>
          <w:t>was</w:t>
        </w:r>
        <w:r w:rsidR="00311B26">
          <w:rPr>
            <w:rFonts w:ascii="Arial" w:hAnsi="Arial" w:cs="Arial" w:hint="eastAsia"/>
            <w:color w:val="FF0000"/>
            <w:sz w:val="22"/>
            <w:szCs w:val="22"/>
            <w:lang w:eastAsia="zh-CN"/>
          </w:rPr>
          <w:t xml:space="preserve"> </w:t>
        </w:r>
        <w:r w:rsidR="00311B26" w:rsidRPr="00311B26">
          <w:rPr>
            <w:rFonts w:ascii="Arial" w:hAnsi="Arial" w:cs="Arial"/>
            <w:color w:val="FF0000"/>
            <w:sz w:val="22"/>
            <w:szCs w:val="22"/>
          </w:rPr>
          <w:t>con</w:t>
        </w:r>
        <w:r w:rsidR="00311B26">
          <w:rPr>
            <w:rFonts w:ascii="Arial" w:hAnsi="Arial" w:cs="Arial"/>
            <w:color w:val="FF0000"/>
            <w:sz w:val="22"/>
            <w:szCs w:val="22"/>
          </w:rPr>
          <w:t>fi</w:t>
        </w:r>
        <w:r w:rsidR="00311B26" w:rsidRPr="00311B26">
          <w:rPr>
            <w:rFonts w:ascii="Arial" w:hAnsi="Arial" w:cs="Arial"/>
            <w:color w:val="FF0000"/>
            <w:sz w:val="22"/>
            <w:szCs w:val="22"/>
          </w:rPr>
          <w:t>rmed</w:t>
        </w:r>
        <w:proofErr w:type="gramEnd"/>
        <w:r w:rsidR="00311B26" w:rsidRPr="00311B26">
          <w:rPr>
            <w:rFonts w:ascii="Arial" w:hAnsi="Arial" w:cs="Arial"/>
            <w:color w:val="FF0000"/>
            <w:sz w:val="22"/>
            <w:szCs w:val="22"/>
          </w:rPr>
          <w:t xml:space="preserve"> by </w:t>
        </w:r>
        <w:proofErr w:type="spellStart"/>
        <w:r w:rsidR="00311B26" w:rsidRPr="00311B26">
          <w:rPr>
            <w:rFonts w:ascii="Arial" w:hAnsi="Arial" w:cs="Arial"/>
            <w:color w:val="FF0000"/>
            <w:sz w:val="22"/>
            <w:szCs w:val="22"/>
          </w:rPr>
          <w:t>Perl</w:t>
        </w:r>
        <w:r w:rsidR="00311B26">
          <w:rPr>
            <w:rFonts w:ascii="Arial" w:hAnsi="Arial" w:cs="Arial"/>
            <w:color w:val="FF0000"/>
            <w:sz w:val="22"/>
            <w:szCs w:val="22"/>
          </w:rPr>
          <w:t>s</w:t>
        </w:r>
        <w:proofErr w:type="spellEnd"/>
        <w:r w:rsidR="00311B26">
          <w:rPr>
            <w:rFonts w:ascii="Arial" w:hAnsi="Arial" w:cs="Arial"/>
            <w:color w:val="FF0000"/>
            <w:sz w:val="22"/>
            <w:szCs w:val="22"/>
          </w:rPr>
          <w:t>’ stain</w:t>
        </w:r>
        <w:r w:rsidR="00311B26" w:rsidRPr="00311B26">
          <w:rPr>
            <w:rFonts w:ascii="Arial" w:hAnsi="Arial" w:cs="Arial"/>
            <w:color w:val="FF0000"/>
            <w:sz w:val="22"/>
            <w:szCs w:val="22"/>
          </w:rPr>
          <w:t xml:space="preserve"> </w:t>
        </w:r>
        <w:r w:rsidR="00311B26" w:rsidRPr="00311B26">
          <w:rPr>
            <w:rFonts w:ascii="Arial" w:hAnsi="Arial" w:cs="Arial"/>
            <w:b/>
            <w:color w:val="FF0000"/>
            <w:sz w:val="22"/>
            <w:szCs w:val="22"/>
            <w:rPrChange w:id="24" w:author="佛系老男人" w:date="2019-01-24T23:25:00Z">
              <w:rPr>
                <w:rFonts w:ascii="Arial" w:hAnsi="Arial" w:cs="Arial"/>
                <w:color w:val="FF0000"/>
                <w:sz w:val="22"/>
                <w:szCs w:val="22"/>
              </w:rPr>
            </w:rPrChange>
          </w:rPr>
          <w:t>(</w:t>
        </w:r>
      </w:ins>
      <w:ins w:id="25" w:author="佛系老男人" w:date="2019-01-24T23:25:00Z">
        <w:r w:rsidR="00311B26" w:rsidRPr="00311B26">
          <w:rPr>
            <w:rFonts w:ascii="Arial" w:hAnsi="Arial" w:cs="Arial"/>
            <w:b/>
            <w:color w:val="FF0000"/>
            <w:sz w:val="22"/>
            <w:szCs w:val="22"/>
            <w:rPrChange w:id="26" w:author="佛系老男人" w:date="2019-01-24T23:25:00Z">
              <w:rPr>
                <w:rFonts w:ascii="Arial" w:hAnsi="Arial" w:cs="Arial"/>
                <w:color w:val="FF0000"/>
                <w:sz w:val="22"/>
                <w:szCs w:val="22"/>
              </w:rPr>
            </w:rPrChange>
          </w:rPr>
          <w:t>Supplementary figure 5</w:t>
        </w:r>
      </w:ins>
      <w:ins w:id="27" w:author="佛系老男人" w:date="2019-01-24T23:24:00Z">
        <w:r w:rsidR="00311B26" w:rsidRPr="00311B26">
          <w:rPr>
            <w:rFonts w:ascii="Arial" w:hAnsi="Arial" w:cs="Arial"/>
            <w:b/>
            <w:color w:val="FF0000"/>
            <w:sz w:val="22"/>
            <w:szCs w:val="22"/>
            <w:rPrChange w:id="28" w:author="佛系老男人" w:date="2019-01-24T23:25:00Z">
              <w:rPr>
                <w:rFonts w:ascii="Arial" w:hAnsi="Arial" w:cs="Arial"/>
                <w:color w:val="FF0000"/>
                <w:sz w:val="22"/>
                <w:szCs w:val="22"/>
              </w:rPr>
            </w:rPrChange>
          </w:rPr>
          <w:t>)</w:t>
        </w:r>
      </w:ins>
      <w:ins w:id="29" w:author="佛系老男人" w:date="2019-01-24T23:25:00Z">
        <w:r w:rsidR="00311B26">
          <w:rPr>
            <w:rFonts w:ascii="Arial" w:hAnsi="Arial" w:cs="Arial"/>
            <w:color w:val="FF0000"/>
            <w:sz w:val="22"/>
            <w:szCs w:val="22"/>
          </w:rPr>
          <w:t xml:space="preserve">. </w:t>
        </w:r>
      </w:ins>
      <w:r w:rsidRPr="0094796B">
        <w:rPr>
          <w:rFonts w:ascii="Arial" w:hAnsi="Arial" w:cs="Arial"/>
          <w:i/>
          <w:color w:val="FF0000"/>
          <w:sz w:val="22"/>
          <w:szCs w:val="22"/>
        </w:rPr>
        <w:t>HEPH</w:t>
      </w:r>
      <w:r w:rsidRPr="0094796B">
        <w:rPr>
          <w:rFonts w:ascii="Arial" w:hAnsi="Arial" w:cs="Arial"/>
          <w:color w:val="FF0000"/>
          <w:sz w:val="22"/>
          <w:szCs w:val="22"/>
        </w:rPr>
        <w:t xml:space="preserve"> expression did not change, suggesting the effect of </w:t>
      </w:r>
      <w:r w:rsidRPr="00311B26">
        <w:rPr>
          <w:rFonts w:ascii="Arial" w:hAnsi="Arial" w:cs="Arial"/>
          <w:i/>
          <w:color w:val="FF0000"/>
          <w:sz w:val="22"/>
          <w:szCs w:val="22"/>
          <w:rPrChange w:id="30" w:author="佛系老男人" w:date="2019-01-24T23:25:00Z">
            <w:rPr>
              <w:rFonts w:ascii="Arial" w:hAnsi="Arial" w:cs="Arial"/>
              <w:color w:val="FF0000"/>
              <w:sz w:val="22"/>
              <w:szCs w:val="22"/>
            </w:rPr>
          </w:rPrChange>
        </w:rPr>
        <w:t>FGF-6</w:t>
      </w:r>
      <w:r w:rsidRPr="0094796B">
        <w:rPr>
          <w:rFonts w:ascii="Arial" w:hAnsi="Arial" w:cs="Arial"/>
          <w:color w:val="FF0000"/>
          <w:sz w:val="22"/>
          <w:szCs w:val="22"/>
        </w:rPr>
        <w:t xml:space="preserve"> is independent of </w:t>
      </w:r>
      <w:r w:rsidRPr="0094796B">
        <w:rPr>
          <w:rFonts w:ascii="Arial" w:hAnsi="Arial" w:cs="Arial"/>
          <w:i/>
          <w:color w:val="FF0000"/>
          <w:sz w:val="22"/>
          <w:szCs w:val="22"/>
        </w:rPr>
        <w:t>HEPH</w:t>
      </w:r>
      <w:r w:rsidRPr="0094796B">
        <w:rPr>
          <w:rFonts w:ascii="Arial" w:hAnsi="Arial" w:cs="Arial"/>
          <w:color w:val="FF0000"/>
          <w:sz w:val="22"/>
          <w:szCs w:val="22"/>
        </w:rPr>
        <w:t xml:space="preserve">. </w:t>
      </w:r>
      <w:bookmarkStart w:id="31" w:name="OLE_LINK1"/>
      <w:bookmarkStart w:id="32" w:name="OLE_LINK2"/>
      <w:r w:rsidRPr="0094796B">
        <w:rPr>
          <w:rFonts w:ascii="Arial" w:hAnsi="Arial" w:cs="Arial"/>
          <w:color w:val="FF0000"/>
          <w:sz w:val="22"/>
          <w:szCs w:val="22"/>
        </w:rPr>
        <w:t xml:space="preserve">Further, we noted </w:t>
      </w:r>
      <w:r w:rsidRPr="0094796B">
        <w:rPr>
          <w:rFonts w:ascii="Arial" w:hAnsi="Arial" w:cs="Arial"/>
          <w:i/>
          <w:color w:val="FF0000"/>
          <w:sz w:val="22"/>
          <w:szCs w:val="22"/>
        </w:rPr>
        <w:t>HAMP</w:t>
      </w:r>
      <w:r w:rsidRPr="0094796B">
        <w:rPr>
          <w:rFonts w:ascii="Arial" w:hAnsi="Arial" w:cs="Arial"/>
          <w:color w:val="FF0000"/>
          <w:sz w:val="22"/>
          <w:szCs w:val="22"/>
        </w:rPr>
        <w:t xml:space="preserve"> mRNA levels in M1 and M3 transfections were comparable to control levels, which illustrated a strong attenuation of</w:t>
      </w:r>
      <w:r w:rsidRPr="00311B26">
        <w:rPr>
          <w:rFonts w:ascii="Arial" w:hAnsi="Arial" w:cs="Arial"/>
          <w:i/>
          <w:color w:val="FF0000"/>
          <w:sz w:val="22"/>
          <w:szCs w:val="22"/>
          <w:rPrChange w:id="33" w:author="佛系老男人" w:date="2019-01-24T23:26:00Z">
            <w:rPr>
              <w:rFonts w:ascii="Arial" w:hAnsi="Arial" w:cs="Arial"/>
              <w:color w:val="FF0000"/>
              <w:sz w:val="22"/>
              <w:szCs w:val="22"/>
            </w:rPr>
          </w:rPrChange>
        </w:rPr>
        <w:t xml:space="preserve"> FGF-6 </w:t>
      </w:r>
      <w:r w:rsidRPr="0094796B">
        <w:rPr>
          <w:rFonts w:ascii="Arial" w:hAnsi="Arial" w:cs="Arial"/>
          <w:color w:val="FF0000"/>
          <w:sz w:val="22"/>
          <w:szCs w:val="22"/>
        </w:rPr>
        <w:t>function for M1 and M3 variants (</w:t>
      </w:r>
      <w:r w:rsidRPr="0094796B">
        <w:rPr>
          <w:rFonts w:ascii="Arial" w:hAnsi="Arial" w:cs="Arial"/>
          <w:b/>
          <w:color w:val="FF0000"/>
          <w:sz w:val="22"/>
          <w:szCs w:val="22"/>
        </w:rPr>
        <w:t>Figure 4</w:t>
      </w:r>
      <w:del w:id="34" w:author="佛系老男人" w:date="2019-01-24T23:01:00Z">
        <w:r w:rsidRPr="0094796B" w:rsidDel="00C8037D">
          <w:rPr>
            <w:rFonts w:ascii="Arial" w:hAnsi="Arial" w:cs="Arial"/>
            <w:b/>
            <w:color w:val="FF0000"/>
            <w:sz w:val="22"/>
            <w:szCs w:val="22"/>
          </w:rPr>
          <w:delText>D-G??</w:delText>
        </w:r>
      </w:del>
      <w:ins w:id="35" w:author="佛系老男人" w:date="2019-01-24T23:01:00Z">
        <w:r w:rsidR="00C8037D">
          <w:rPr>
            <w:rFonts w:ascii="Arial" w:hAnsi="Arial" w:cs="Arial"/>
            <w:b/>
            <w:color w:val="FF0000"/>
            <w:sz w:val="22"/>
            <w:szCs w:val="22"/>
          </w:rPr>
          <w:t xml:space="preserve">C-D, </w:t>
        </w:r>
        <w:r w:rsidR="00C8037D">
          <w:rPr>
            <w:rFonts w:ascii="Arial" w:hAnsi="Arial" w:cs="Arial" w:hint="eastAsia"/>
            <w:b/>
            <w:color w:val="FF0000"/>
            <w:sz w:val="22"/>
            <w:szCs w:val="22"/>
            <w:lang w:eastAsia="zh-CN"/>
          </w:rPr>
          <w:t>Supplementary</w:t>
        </w:r>
        <w:r w:rsidR="00C8037D">
          <w:rPr>
            <w:rFonts w:ascii="Arial" w:hAnsi="Arial" w:cs="Arial"/>
            <w:b/>
            <w:color w:val="FF0000"/>
            <w:sz w:val="22"/>
            <w:szCs w:val="22"/>
          </w:rPr>
          <w:t xml:space="preserve"> </w:t>
        </w:r>
        <w:r w:rsidR="00C8037D">
          <w:rPr>
            <w:rFonts w:ascii="Arial" w:hAnsi="Arial" w:cs="Arial" w:hint="eastAsia"/>
            <w:b/>
            <w:color w:val="FF0000"/>
            <w:sz w:val="22"/>
            <w:szCs w:val="22"/>
            <w:lang w:eastAsia="zh-CN"/>
          </w:rPr>
          <w:t>figure</w:t>
        </w:r>
        <w:r w:rsidR="00C8037D">
          <w:rPr>
            <w:rFonts w:ascii="Arial" w:hAnsi="Arial" w:cs="Arial"/>
            <w:b/>
            <w:color w:val="FF0000"/>
            <w:sz w:val="22"/>
            <w:szCs w:val="22"/>
            <w:lang w:eastAsia="zh-CN"/>
          </w:rPr>
          <w:t xml:space="preserve"> 6</w:t>
        </w:r>
        <w:r w:rsidR="00C8037D">
          <w:rPr>
            <w:rFonts w:ascii="Arial" w:hAnsi="Arial" w:cs="Arial" w:hint="eastAsia"/>
            <w:b/>
            <w:color w:val="FF0000"/>
            <w:sz w:val="22"/>
            <w:szCs w:val="22"/>
            <w:lang w:eastAsia="zh-CN"/>
          </w:rPr>
          <w:t>A</w:t>
        </w:r>
      </w:ins>
      <w:r w:rsidRPr="0094796B">
        <w:rPr>
          <w:rFonts w:ascii="Arial" w:hAnsi="Arial" w:cs="Arial"/>
          <w:color w:val="FF0000"/>
          <w:sz w:val="22"/>
          <w:szCs w:val="22"/>
        </w:rPr>
        <w:t xml:space="preserve">). The M2 variant (D174V) significantly differed from </w:t>
      </w:r>
      <w:proofErr w:type="spellStart"/>
      <w:r w:rsidRPr="0094796B">
        <w:rPr>
          <w:rFonts w:ascii="Arial" w:hAnsi="Arial" w:cs="Arial"/>
          <w:color w:val="FF0000"/>
          <w:sz w:val="22"/>
          <w:szCs w:val="22"/>
        </w:rPr>
        <w:t>wildtype</w:t>
      </w:r>
      <w:proofErr w:type="spellEnd"/>
      <w:r w:rsidRPr="0094796B">
        <w:rPr>
          <w:rFonts w:ascii="Arial" w:hAnsi="Arial" w:cs="Arial"/>
          <w:color w:val="FF0000"/>
          <w:sz w:val="22"/>
          <w:szCs w:val="22"/>
        </w:rPr>
        <w:t xml:space="preserve"> in </w:t>
      </w:r>
      <w:r w:rsidRPr="0094796B">
        <w:rPr>
          <w:rFonts w:ascii="Arial" w:hAnsi="Arial" w:cs="Arial"/>
          <w:i/>
          <w:color w:val="FF0000"/>
          <w:sz w:val="22"/>
          <w:szCs w:val="22"/>
        </w:rPr>
        <w:t>HAMP</w:t>
      </w:r>
      <w:r w:rsidRPr="0094796B">
        <w:rPr>
          <w:rFonts w:ascii="Arial" w:hAnsi="Arial" w:cs="Arial"/>
          <w:color w:val="FF0000"/>
          <w:sz w:val="22"/>
          <w:szCs w:val="22"/>
        </w:rPr>
        <w:t xml:space="preserve"> induction only in HepG2 cells. </w:t>
      </w:r>
      <w:bookmarkEnd w:id="31"/>
      <w:bookmarkEnd w:id="32"/>
    </w:p>
    <w:p w:rsidR="00F866BB" w:rsidRPr="000346EC" w:rsidRDefault="00F866BB" w:rsidP="006D3C0D">
      <w:pPr>
        <w:pStyle w:val="4"/>
        <w:widowControl w:val="0"/>
        <w:spacing w:before="40" w:line="360" w:lineRule="auto"/>
        <w:jc w:val="both"/>
        <w:rPr>
          <w:rFonts w:ascii="Arial" w:eastAsia="Arial" w:hAnsi="Arial" w:cs="Arial"/>
          <w:bCs w:val="0"/>
          <w:i w:val="0"/>
          <w:iCs w:val="0"/>
          <w:color w:val="000000" w:themeColor="text1"/>
          <w:sz w:val="22"/>
          <w:szCs w:val="22"/>
          <w:lang w:eastAsia="zh-CN"/>
        </w:rPr>
      </w:pPr>
      <w:r>
        <w:rPr>
          <w:rFonts w:ascii="Arial" w:eastAsia="Arial" w:hAnsi="Arial" w:cs="Arial"/>
          <w:bCs w:val="0"/>
          <w:i w:val="0"/>
          <w:iCs w:val="0"/>
          <w:color w:val="000000" w:themeColor="text1"/>
          <w:sz w:val="22"/>
          <w:szCs w:val="22"/>
          <w:lang w:eastAsia="zh-CN"/>
        </w:rPr>
        <w:t xml:space="preserve">Altered </w:t>
      </w:r>
      <w:r w:rsidRPr="006D3C0D">
        <w:rPr>
          <w:rFonts w:ascii="Arial" w:eastAsia="Arial" w:hAnsi="Arial" w:cs="Arial"/>
          <w:bCs w:val="0"/>
          <w:iCs w:val="0"/>
          <w:color w:val="000000" w:themeColor="text1"/>
          <w:sz w:val="22"/>
          <w:szCs w:val="22"/>
          <w:lang w:eastAsia="zh-CN"/>
        </w:rPr>
        <w:t>FGF6</w:t>
      </w:r>
      <w:r>
        <w:rPr>
          <w:rFonts w:ascii="Arial" w:eastAsia="Arial" w:hAnsi="Arial" w:cs="Arial"/>
          <w:bCs w:val="0"/>
          <w:i w:val="0"/>
          <w:iCs w:val="0"/>
          <w:color w:val="000000" w:themeColor="text1"/>
          <w:sz w:val="22"/>
          <w:szCs w:val="22"/>
          <w:lang w:eastAsia="zh-CN"/>
        </w:rPr>
        <w:t xml:space="preserve"> gene expression in systemic sclerosis and </w:t>
      </w:r>
      <w:r w:rsidRPr="00EA7D68">
        <w:rPr>
          <w:rFonts w:ascii="Arial" w:eastAsia="Arial" w:hAnsi="Arial" w:cs="Arial"/>
          <w:bCs w:val="0"/>
          <w:i w:val="0"/>
          <w:iCs w:val="0"/>
          <w:color w:val="000000" w:themeColor="text1"/>
          <w:sz w:val="22"/>
          <w:szCs w:val="22"/>
          <w:lang w:eastAsia="zh-CN"/>
        </w:rPr>
        <w:t>cancer</w:t>
      </w:r>
    </w:p>
    <w:p w:rsidR="00C35E99" w:rsidRPr="00C35E99" w:rsidRDefault="00F866BB" w:rsidP="00C35E99">
      <w:pPr>
        <w:widowControl w:val="0"/>
        <w:spacing w:line="360" w:lineRule="auto"/>
        <w:jc w:val="both"/>
        <w:rPr>
          <w:rFonts w:ascii="Arial" w:hAnsi="Arial" w:cs="Arial"/>
          <w:sz w:val="22"/>
          <w:szCs w:val="22"/>
        </w:rPr>
      </w:pPr>
      <w:r>
        <w:rPr>
          <w:rFonts w:ascii="Arial" w:hAnsi="Arial" w:cs="Arial"/>
          <w:sz w:val="22"/>
          <w:szCs w:val="22"/>
        </w:rPr>
        <w:t xml:space="preserve">We hypothesized that </w:t>
      </w:r>
      <w:r w:rsidRPr="009F00AD">
        <w:rPr>
          <w:rFonts w:ascii="Arial" w:hAnsi="Arial" w:cs="Arial"/>
          <w:sz w:val="22"/>
          <w:szCs w:val="22"/>
        </w:rPr>
        <w:t>FGF-6</w:t>
      </w:r>
      <w:r>
        <w:rPr>
          <w:rFonts w:ascii="Arial" w:hAnsi="Arial" w:cs="Arial"/>
          <w:sz w:val="22"/>
          <w:szCs w:val="22"/>
        </w:rPr>
        <w:t xml:space="preserve"> might be involved in </w:t>
      </w:r>
      <w:r w:rsidRPr="00EA7D68">
        <w:rPr>
          <w:rFonts w:ascii="Arial" w:eastAsia="Arial" w:hAnsi="Arial" w:cs="Arial"/>
          <w:color w:val="000000" w:themeColor="text1"/>
          <w:sz w:val="22"/>
          <w:szCs w:val="22"/>
          <w:lang w:eastAsia="zh-CN"/>
        </w:rPr>
        <w:t>human autoimmune diseases</w:t>
      </w:r>
      <w:r>
        <w:rPr>
          <w:rFonts w:ascii="Arial" w:eastAsia="Arial" w:hAnsi="Arial" w:cs="Arial"/>
          <w:bCs/>
          <w:i/>
          <w:iCs/>
          <w:color w:val="000000" w:themeColor="text1"/>
          <w:sz w:val="22"/>
          <w:szCs w:val="22"/>
          <w:lang w:eastAsia="zh-CN"/>
        </w:rPr>
        <w:t xml:space="preserve"> </w:t>
      </w:r>
      <w:r w:rsidRPr="006D3C0D">
        <w:rPr>
          <w:rFonts w:ascii="Arial" w:eastAsia="Arial" w:hAnsi="Arial" w:cs="Arial"/>
          <w:bCs/>
          <w:iCs/>
          <w:color w:val="000000" w:themeColor="text1"/>
          <w:sz w:val="22"/>
          <w:szCs w:val="22"/>
          <w:lang w:eastAsia="zh-CN"/>
        </w:rPr>
        <w:t>and</w:t>
      </w:r>
      <w:r>
        <w:rPr>
          <w:rFonts w:ascii="Arial" w:eastAsia="Arial" w:hAnsi="Arial" w:cs="Arial"/>
          <w:bCs/>
          <w:i/>
          <w:iCs/>
          <w:color w:val="000000" w:themeColor="text1"/>
          <w:sz w:val="22"/>
          <w:szCs w:val="22"/>
          <w:lang w:eastAsia="zh-CN"/>
        </w:rPr>
        <w:t xml:space="preserve"> </w:t>
      </w:r>
      <w:r w:rsidRPr="00EA7D68">
        <w:rPr>
          <w:rFonts w:ascii="Arial" w:eastAsia="Arial" w:hAnsi="Arial" w:cs="Arial"/>
          <w:color w:val="000000" w:themeColor="text1"/>
          <w:sz w:val="22"/>
          <w:szCs w:val="22"/>
          <w:lang w:eastAsia="zh-CN"/>
        </w:rPr>
        <w:t>cancer</w:t>
      </w:r>
      <w:r>
        <w:rPr>
          <w:rFonts w:ascii="Arial" w:eastAsia="Arial" w:hAnsi="Arial" w:cs="Arial"/>
          <w:color w:val="000000" w:themeColor="text1"/>
          <w:sz w:val="22"/>
          <w:szCs w:val="22"/>
          <w:lang w:eastAsia="zh-CN"/>
        </w:rPr>
        <w:t>s since abnormal iron metabolism has been reported in numerous studies.</w:t>
      </w:r>
      <w:r w:rsidR="00E13F5E">
        <w:rPr>
          <w:rFonts w:ascii="Arial" w:eastAsia="Arial" w:hAnsi="Arial" w:cs="Arial"/>
          <w:noProof/>
          <w:color w:val="000000" w:themeColor="text1"/>
          <w:sz w:val="22"/>
          <w:szCs w:val="22"/>
          <w:vertAlign w:val="superscript"/>
          <w:lang w:eastAsia="zh-CN"/>
        </w:rPr>
        <w:t>40-4</w:t>
      </w:r>
      <w:r w:rsidRPr="00D40564">
        <w:rPr>
          <w:rFonts w:ascii="Arial" w:eastAsia="Arial" w:hAnsi="Arial" w:cs="Arial"/>
          <w:noProof/>
          <w:color w:val="000000" w:themeColor="text1"/>
          <w:sz w:val="22"/>
          <w:szCs w:val="22"/>
          <w:vertAlign w:val="superscript"/>
          <w:lang w:eastAsia="zh-CN"/>
        </w:rPr>
        <w:t>3</w:t>
      </w:r>
      <w:r>
        <w:rPr>
          <w:rFonts w:ascii="Arial" w:eastAsia="Arial" w:hAnsi="Arial" w:cs="Arial"/>
          <w:color w:val="000000" w:themeColor="text1"/>
          <w:sz w:val="22"/>
          <w:szCs w:val="22"/>
          <w:lang w:eastAsia="zh-CN"/>
        </w:rPr>
        <w:t xml:space="preserve"> More specifically, decreased </w:t>
      </w:r>
      <w:proofErr w:type="spellStart"/>
      <w:r>
        <w:rPr>
          <w:rFonts w:ascii="Arial" w:eastAsia="Arial" w:hAnsi="Arial" w:cs="Arial"/>
          <w:color w:val="000000" w:themeColor="text1"/>
          <w:sz w:val="22"/>
          <w:szCs w:val="22"/>
          <w:lang w:eastAsia="zh-CN"/>
        </w:rPr>
        <w:t>hepcidin</w:t>
      </w:r>
      <w:proofErr w:type="spellEnd"/>
      <w:r>
        <w:rPr>
          <w:rFonts w:ascii="Arial" w:eastAsia="Arial" w:hAnsi="Arial" w:cs="Arial"/>
          <w:color w:val="000000" w:themeColor="text1"/>
          <w:sz w:val="22"/>
          <w:szCs w:val="22"/>
          <w:lang w:eastAsia="zh-CN"/>
        </w:rPr>
        <w:t xml:space="preserve"> has been implicated in the anemia of chronic disease which frequently accompanies these systemic inflammatory states. </w:t>
      </w:r>
      <w:r w:rsidRPr="000346EC">
        <w:rPr>
          <w:rFonts w:ascii="Arial" w:hAnsi="Arial" w:cs="Arial"/>
          <w:sz w:val="22"/>
          <w:szCs w:val="22"/>
        </w:rPr>
        <w:t>To explore</w:t>
      </w:r>
      <w:r>
        <w:rPr>
          <w:rFonts w:ascii="Arial" w:hAnsi="Arial" w:cs="Arial"/>
          <w:sz w:val="22"/>
          <w:szCs w:val="22"/>
        </w:rPr>
        <w:t xml:space="preserve"> the relationship between</w:t>
      </w:r>
      <w:r w:rsidRPr="000346EC">
        <w:rPr>
          <w:rFonts w:ascii="Arial" w:hAnsi="Arial" w:cs="Arial"/>
          <w:sz w:val="22"/>
          <w:szCs w:val="22"/>
        </w:rPr>
        <w:t xml:space="preserve"> </w:t>
      </w:r>
      <w:r w:rsidRPr="009F00AD">
        <w:rPr>
          <w:rFonts w:ascii="Arial" w:hAnsi="Arial" w:cs="Arial"/>
          <w:i/>
          <w:sz w:val="22"/>
          <w:szCs w:val="22"/>
        </w:rPr>
        <w:t>FGF6</w:t>
      </w:r>
      <w:r w:rsidRPr="000346EC">
        <w:rPr>
          <w:rFonts w:ascii="Arial" w:hAnsi="Arial" w:cs="Arial"/>
          <w:sz w:val="22"/>
          <w:szCs w:val="22"/>
        </w:rPr>
        <w:t xml:space="preserve"> express</w:t>
      </w:r>
      <w:r>
        <w:rPr>
          <w:rFonts w:ascii="Arial" w:hAnsi="Arial" w:cs="Arial"/>
          <w:sz w:val="22"/>
          <w:szCs w:val="22"/>
        </w:rPr>
        <w:t>ion and iron deposition in autoimmune</w:t>
      </w:r>
      <w:r w:rsidRPr="000346EC">
        <w:rPr>
          <w:rFonts w:ascii="Arial" w:hAnsi="Arial" w:cs="Arial"/>
          <w:sz w:val="22"/>
          <w:szCs w:val="22"/>
        </w:rPr>
        <w:t xml:space="preserve"> tissues, </w:t>
      </w:r>
      <w:r w:rsidRPr="009F00AD">
        <w:rPr>
          <w:rFonts w:ascii="Arial" w:hAnsi="Arial" w:cs="Arial"/>
          <w:i/>
          <w:sz w:val="22"/>
          <w:szCs w:val="22"/>
        </w:rPr>
        <w:t>FGF6</w:t>
      </w:r>
      <w:r>
        <w:rPr>
          <w:rFonts w:ascii="Arial" w:hAnsi="Arial" w:cs="Arial"/>
          <w:sz w:val="22"/>
          <w:szCs w:val="22"/>
        </w:rPr>
        <w:t xml:space="preserve"> expression </w:t>
      </w:r>
      <w:ins w:id="36" w:author="佛系老男人" w:date="2019-01-24T23:07:00Z">
        <w:r w:rsidR="00C8037D">
          <w:rPr>
            <w:rFonts w:ascii="Arial" w:hAnsi="Arial" w:cs="Arial"/>
            <w:sz w:val="22"/>
            <w:szCs w:val="22"/>
          </w:rPr>
          <w:t xml:space="preserve">Ferritin expression </w:t>
        </w:r>
      </w:ins>
      <w:r>
        <w:rPr>
          <w:rFonts w:ascii="Arial" w:hAnsi="Arial" w:cs="Arial"/>
          <w:sz w:val="22"/>
          <w:szCs w:val="22"/>
        </w:rPr>
        <w:t xml:space="preserve">and iron deposition in the </w:t>
      </w:r>
      <w:r w:rsidRPr="000346EC">
        <w:rPr>
          <w:rFonts w:ascii="Arial" w:hAnsi="Arial" w:cs="Arial"/>
          <w:sz w:val="22"/>
          <w:szCs w:val="22"/>
        </w:rPr>
        <w:t xml:space="preserve">skin lesions from </w:t>
      </w:r>
      <w:r>
        <w:rPr>
          <w:rFonts w:ascii="Arial" w:hAnsi="Arial" w:cs="Arial"/>
          <w:sz w:val="22"/>
          <w:szCs w:val="22"/>
        </w:rPr>
        <w:t>s</w:t>
      </w:r>
      <w:r w:rsidRPr="000346EC">
        <w:rPr>
          <w:rFonts w:ascii="Arial" w:hAnsi="Arial" w:cs="Arial"/>
          <w:sz w:val="22"/>
          <w:szCs w:val="22"/>
        </w:rPr>
        <w:t>ystemic sclerosis patients</w:t>
      </w:r>
      <w:r>
        <w:rPr>
          <w:rFonts w:ascii="Arial" w:hAnsi="Arial" w:cs="Arial"/>
          <w:sz w:val="22"/>
          <w:szCs w:val="22"/>
        </w:rPr>
        <w:t xml:space="preserve"> (</w:t>
      </w:r>
      <w:proofErr w:type="spellStart"/>
      <w:r>
        <w:rPr>
          <w:rFonts w:ascii="Arial" w:hAnsi="Arial" w:cs="Arial"/>
          <w:sz w:val="22"/>
          <w:szCs w:val="22"/>
        </w:rPr>
        <w:t>SSc</w:t>
      </w:r>
      <w:proofErr w:type="spellEnd"/>
      <w:r>
        <w:rPr>
          <w:rFonts w:ascii="Arial" w:hAnsi="Arial" w:cs="Arial"/>
          <w:sz w:val="22"/>
          <w:szCs w:val="22"/>
        </w:rPr>
        <w:t>)</w:t>
      </w:r>
      <w:r w:rsidRPr="000346EC">
        <w:rPr>
          <w:rFonts w:ascii="Arial" w:hAnsi="Arial" w:cs="Arial"/>
          <w:sz w:val="22"/>
          <w:szCs w:val="22"/>
        </w:rPr>
        <w:t xml:space="preserve"> and healthy c</w:t>
      </w:r>
      <w:r>
        <w:rPr>
          <w:rFonts w:ascii="Arial" w:hAnsi="Arial" w:cs="Arial"/>
          <w:sz w:val="22"/>
          <w:szCs w:val="22"/>
        </w:rPr>
        <w:t xml:space="preserve">ontrols </w:t>
      </w:r>
      <w:proofErr w:type="gramStart"/>
      <w:r>
        <w:rPr>
          <w:rFonts w:ascii="Arial" w:hAnsi="Arial" w:cs="Arial"/>
          <w:sz w:val="22"/>
          <w:szCs w:val="22"/>
        </w:rPr>
        <w:t>were examined</w:t>
      </w:r>
      <w:proofErr w:type="gramEnd"/>
      <w:r>
        <w:rPr>
          <w:rFonts w:ascii="Arial" w:hAnsi="Arial" w:cs="Arial"/>
          <w:sz w:val="22"/>
          <w:szCs w:val="22"/>
        </w:rPr>
        <w:t>. Decreased FGF-6 protein level and elevated</w:t>
      </w:r>
      <w:ins w:id="37" w:author="佛系老男人" w:date="2019-01-24T23:05:00Z">
        <w:r w:rsidR="00C8037D">
          <w:rPr>
            <w:rFonts w:ascii="Arial" w:hAnsi="Arial" w:cs="Arial"/>
            <w:sz w:val="22"/>
            <w:szCs w:val="22"/>
          </w:rPr>
          <w:t xml:space="preserve"> ferritin protein level,</w:t>
        </w:r>
      </w:ins>
      <w:r>
        <w:rPr>
          <w:rFonts w:ascii="Arial" w:hAnsi="Arial" w:cs="Arial"/>
          <w:sz w:val="22"/>
          <w:szCs w:val="22"/>
        </w:rPr>
        <w:t xml:space="preserve"> </w:t>
      </w:r>
      <w:r w:rsidRPr="000346EC">
        <w:rPr>
          <w:rFonts w:ascii="Arial" w:hAnsi="Arial" w:cs="Arial"/>
          <w:sz w:val="22"/>
          <w:szCs w:val="22"/>
        </w:rPr>
        <w:t xml:space="preserve">iron deposition </w:t>
      </w:r>
      <w:proofErr w:type="gramStart"/>
      <w:r>
        <w:rPr>
          <w:rFonts w:ascii="Arial" w:hAnsi="Arial" w:cs="Arial"/>
          <w:sz w:val="22"/>
          <w:szCs w:val="22"/>
        </w:rPr>
        <w:t>were detected</w:t>
      </w:r>
      <w:proofErr w:type="gramEnd"/>
      <w:r>
        <w:rPr>
          <w:rFonts w:ascii="Arial" w:hAnsi="Arial" w:cs="Arial"/>
          <w:sz w:val="22"/>
          <w:szCs w:val="22"/>
        </w:rPr>
        <w:t xml:space="preserve"> </w:t>
      </w:r>
      <w:r w:rsidRPr="000346EC">
        <w:rPr>
          <w:rFonts w:ascii="Arial" w:hAnsi="Arial" w:cs="Arial"/>
          <w:sz w:val="22"/>
          <w:szCs w:val="22"/>
        </w:rPr>
        <w:t xml:space="preserve">in </w:t>
      </w:r>
      <w:proofErr w:type="spellStart"/>
      <w:r w:rsidRPr="000346EC">
        <w:rPr>
          <w:rFonts w:ascii="Arial" w:hAnsi="Arial" w:cs="Arial"/>
          <w:sz w:val="22"/>
          <w:szCs w:val="22"/>
        </w:rPr>
        <w:t>SSc</w:t>
      </w:r>
      <w:proofErr w:type="spellEnd"/>
      <w:r w:rsidRPr="000346EC">
        <w:rPr>
          <w:rFonts w:ascii="Arial" w:hAnsi="Arial" w:cs="Arial"/>
          <w:sz w:val="22"/>
          <w:szCs w:val="22"/>
        </w:rPr>
        <w:t xml:space="preserve"> </w:t>
      </w:r>
      <w:r>
        <w:rPr>
          <w:rFonts w:ascii="Arial" w:hAnsi="Arial" w:cs="Arial"/>
          <w:sz w:val="22"/>
          <w:szCs w:val="22"/>
        </w:rPr>
        <w:t>skin tissue</w:t>
      </w:r>
      <w:r w:rsidRPr="000346EC">
        <w:rPr>
          <w:rFonts w:ascii="Arial" w:hAnsi="Arial" w:cs="Arial"/>
          <w:sz w:val="22"/>
          <w:szCs w:val="22"/>
        </w:rPr>
        <w:t xml:space="preserve">, </w:t>
      </w:r>
      <w:r>
        <w:rPr>
          <w:rFonts w:ascii="Arial" w:hAnsi="Arial" w:cs="Arial"/>
          <w:sz w:val="22"/>
          <w:szCs w:val="22"/>
        </w:rPr>
        <w:t>especially</w:t>
      </w:r>
      <w:r w:rsidRPr="000346EC">
        <w:rPr>
          <w:rFonts w:ascii="Arial" w:hAnsi="Arial" w:cs="Arial"/>
          <w:sz w:val="22"/>
          <w:szCs w:val="22"/>
        </w:rPr>
        <w:t xml:space="preserve"> in </w:t>
      </w:r>
      <w:r>
        <w:rPr>
          <w:rFonts w:ascii="Arial" w:hAnsi="Arial" w:cs="Arial"/>
          <w:sz w:val="22"/>
          <w:szCs w:val="22"/>
        </w:rPr>
        <w:t xml:space="preserve">the </w:t>
      </w:r>
      <w:r w:rsidRPr="000346EC">
        <w:rPr>
          <w:rFonts w:ascii="Arial" w:hAnsi="Arial" w:cs="Arial"/>
          <w:sz w:val="22"/>
          <w:szCs w:val="22"/>
        </w:rPr>
        <w:t>epiderm</w:t>
      </w:r>
      <w:r>
        <w:rPr>
          <w:rFonts w:ascii="Arial" w:hAnsi="Arial" w:cs="Arial"/>
          <w:sz w:val="22"/>
          <w:szCs w:val="22"/>
        </w:rPr>
        <w:t>is</w:t>
      </w:r>
      <w:del w:id="38" w:author="佛系老男人" w:date="2019-01-24T23:07:00Z">
        <w:r w:rsidDel="00C8037D">
          <w:rPr>
            <w:rFonts w:ascii="Arial" w:hAnsi="Arial" w:cs="Arial"/>
            <w:sz w:val="22"/>
            <w:szCs w:val="22"/>
          </w:rPr>
          <w:delText xml:space="preserve"> (</w:delText>
        </w:r>
        <w:r w:rsidRPr="00DD76A8" w:rsidDel="00C8037D">
          <w:rPr>
            <w:rFonts w:ascii="Arial" w:hAnsi="Arial" w:cs="Arial"/>
            <w:b/>
            <w:color w:val="002060"/>
            <w:sz w:val="22"/>
            <w:szCs w:val="22"/>
          </w:rPr>
          <w:delText>Figure</w:delText>
        </w:r>
        <w:r w:rsidDel="00C8037D">
          <w:rPr>
            <w:rFonts w:ascii="Arial" w:hAnsi="Arial" w:cs="Arial"/>
            <w:b/>
            <w:color w:val="002060"/>
            <w:sz w:val="22"/>
            <w:szCs w:val="22"/>
          </w:rPr>
          <w:delText xml:space="preserve"> 5A-B</w:delText>
        </w:r>
        <w:r w:rsidDel="00C8037D">
          <w:rPr>
            <w:rFonts w:ascii="Arial" w:hAnsi="Arial" w:cs="Arial"/>
            <w:sz w:val="22"/>
            <w:szCs w:val="22"/>
          </w:rPr>
          <w:delText>)</w:delText>
        </w:r>
      </w:del>
      <w:r>
        <w:rPr>
          <w:rFonts w:ascii="Arial" w:hAnsi="Arial" w:cs="Arial"/>
          <w:sz w:val="22"/>
          <w:szCs w:val="22"/>
        </w:rPr>
        <w:t xml:space="preserve">. Negatively correlating with intracellular iron, </w:t>
      </w:r>
      <w:r w:rsidRPr="00DF097A">
        <w:rPr>
          <w:rFonts w:ascii="Arial" w:hAnsi="Arial" w:cs="Arial"/>
          <w:sz w:val="22"/>
          <w:szCs w:val="22"/>
        </w:rPr>
        <w:t>FGF</w:t>
      </w:r>
      <w:r>
        <w:rPr>
          <w:rFonts w:ascii="Arial" w:hAnsi="Arial" w:cs="Arial"/>
          <w:sz w:val="22"/>
          <w:szCs w:val="22"/>
        </w:rPr>
        <w:t>-</w:t>
      </w:r>
      <w:r w:rsidRPr="00DF097A">
        <w:rPr>
          <w:rFonts w:ascii="Arial" w:hAnsi="Arial" w:cs="Arial"/>
          <w:sz w:val="22"/>
          <w:szCs w:val="22"/>
        </w:rPr>
        <w:t>6</w:t>
      </w:r>
      <w:r w:rsidRPr="000346EC">
        <w:rPr>
          <w:rFonts w:ascii="Arial" w:hAnsi="Arial" w:cs="Arial"/>
          <w:sz w:val="22"/>
          <w:szCs w:val="22"/>
        </w:rPr>
        <w:t xml:space="preserve"> expression </w:t>
      </w:r>
      <w:r>
        <w:rPr>
          <w:rFonts w:ascii="Arial" w:hAnsi="Arial" w:cs="Arial"/>
          <w:sz w:val="22"/>
          <w:szCs w:val="22"/>
        </w:rPr>
        <w:t xml:space="preserve">was significantly </w:t>
      </w:r>
      <w:r w:rsidRPr="000346EC">
        <w:rPr>
          <w:rFonts w:ascii="Arial" w:hAnsi="Arial" w:cs="Arial"/>
          <w:sz w:val="22"/>
          <w:szCs w:val="22"/>
        </w:rPr>
        <w:t>d</w:t>
      </w:r>
      <w:r>
        <w:rPr>
          <w:rFonts w:ascii="Arial" w:hAnsi="Arial" w:cs="Arial"/>
          <w:sz w:val="22"/>
          <w:szCs w:val="22"/>
        </w:rPr>
        <w:t>e</w:t>
      </w:r>
      <w:r w:rsidRPr="000346EC">
        <w:rPr>
          <w:rFonts w:ascii="Arial" w:hAnsi="Arial" w:cs="Arial"/>
          <w:sz w:val="22"/>
          <w:szCs w:val="22"/>
        </w:rPr>
        <w:t xml:space="preserve">creased in </w:t>
      </w:r>
      <w:proofErr w:type="spellStart"/>
      <w:r w:rsidRPr="000346EC">
        <w:rPr>
          <w:rFonts w:ascii="Arial" w:hAnsi="Arial" w:cs="Arial"/>
          <w:sz w:val="22"/>
          <w:szCs w:val="22"/>
        </w:rPr>
        <w:t>SSc</w:t>
      </w:r>
      <w:proofErr w:type="spellEnd"/>
      <w:r w:rsidRPr="000346EC">
        <w:rPr>
          <w:rFonts w:ascii="Arial" w:hAnsi="Arial" w:cs="Arial"/>
          <w:sz w:val="22"/>
          <w:szCs w:val="22"/>
        </w:rPr>
        <w:t xml:space="preserve"> </w:t>
      </w:r>
      <w:r>
        <w:rPr>
          <w:rFonts w:ascii="Arial" w:hAnsi="Arial" w:cs="Arial"/>
          <w:sz w:val="22"/>
          <w:szCs w:val="22"/>
        </w:rPr>
        <w:t xml:space="preserve">skin </w:t>
      </w:r>
      <w:ins w:id="39" w:author="佛系老男人" w:date="2019-01-24T23:07:00Z">
        <w:r w:rsidR="00C8037D">
          <w:rPr>
            <w:rFonts w:ascii="Arial" w:hAnsi="Arial" w:cs="Arial"/>
            <w:sz w:val="22"/>
            <w:szCs w:val="22"/>
          </w:rPr>
          <w:t>(</w:t>
        </w:r>
        <w:r w:rsidR="00C8037D" w:rsidRPr="00DD76A8">
          <w:rPr>
            <w:rFonts w:ascii="Arial" w:hAnsi="Arial" w:cs="Arial"/>
            <w:b/>
            <w:color w:val="002060"/>
            <w:sz w:val="22"/>
            <w:szCs w:val="22"/>
          </w:rPr>
          <w:t>Figure</w:t>
        </w:r>
        <w:r w:rsidR="00C8037D">
          <w:rPr>
            <w:rFonts w:ascii="Arial" w:hAnsi="Arial" w:cs="Arial"/>
            <w:b/>
            <w:color w:val="002060"/>
            <w:sz w:val="22"/>
            <w:szCs w:val="22"/>
          </w:rPr>
          <w:t xml:space="preserve"> 5A-B, Supplementary figure 7A</w:t>
        </w:r>
        <w:r w:rsidR="00C8037D">
          <w:rPr>
            <w:rFonts w:ascii="Arial" w:hAnsi="Arial" w:cs="Arial"/>
            <w:sz w:val="22"/>
            <w:szCs w:val="22"/>
          </w:rPr>
          <w:t>)-</w:t>
        </w:r>
      </w:ins>
      <w:del w:id="40" w:author="佛系老男人" w:date="2019-01-24T23:07:00Z">
        <w:r w:rsidDel="00C8037D">
          <w:rPr>
            <w:rFonts w:ascii="Arial" w:hAnsi="Arial" w:cs="Arial"/>
            <w:sz w:val="22"/>
            <w:szCs w:val="22"/>
          </w:rPr>
          <w:delText>(</w:delText>
        </w:r>
        <w:r w:rsidRPr="00460215" w:rsidDel="00C8037D">
          <w:rPr>
            <w:rFonts w:ascii="Arial" w:hAnsi="Arial" w:cs="Arial"/>
            <w:b/>
            <w:color w:val="1F497D" w:themeColor="text2"/>
            <w:sz w:val="22"/>
            <w:szCs w:val="22"/>
          </w:rPr>
          <w:delText>Figure 5</w:delText>
        </w:r>
        <w:r w:rsidDel="00C8037D">
          <w:rPr>
            <w:rFonts w:ascii="Arial" w:hAnsi="Arial" w:cs="Arial"/>
            <w:b/>
            <w:color w:val="1F497D" w:themeColor="text2"/>
            <w:sz w:val="22"/>
            <w:szCs w:val="22"/>
          </w:rPr>
          <w:delText>E</w:delText>
        </w:r>
        <w:r w:rsidDel="00C8037D">
          <w:rPr>
            <w:rFonts w:ascii="Arial" w:hAnsi="Arial" w:cs="Arial"/>
            <w:sz w:val="22"/>
            <w:szCs w:val="22"/>
          </w:rPr>
          <w:delText>)</w:delText>
        </w:r>
      </w:del>
      <w:r w:rsidRPr="000346EC">
        <w:rPr>
          <w:rFonts w:ascii="Arial" w:hAnsi="Arial" w:cs="Arial"/>
          <w:sz w:val="22"/>
          <w:szCs w:val="22"/>
        </w:rPr>
        <w:t>.</w:t>
      </w:r>
      <w:r>
        <w:rPr>
          <w:rFonts w:ascii="Arial" w:hAnsi="Arial" w:cs="Arial"/>
          <w:sz w:val="22"/>
          <w:szCs w:val="22"/>
        </w:rPr>
        <w:t xml:space="preserve"> In investigating </w:t>
      </w:r>
      <w:r w:rsidRPr="000346EC">
        <w:rPr>
          <w:rFonts w:ascii="Arial" w:hAnsi="Arial" w:cs="Arial"/>
          <w:sz w:val="22"/>
          <w:szCs w:val="22"/>
        </w:rPr>
        <w:t xml:space="preserve">liver cancer </w:t>
      </w:r>
      <w:r>
        <w:rPr>
          <w:rFonts w:ascii="Arial" w:hAnsi="Arial" w:cs="Arial"/>
          <w:sz w:val="22"/>
          <w:szCs w:val="22"/>
        </w:rPr>
        <w:t xml:space="preserve">and adjacent normal tissue for </w:t>
      </w:r>
      <w:r w:rsidRPr="000346EC">
        <w:rPr>
          <w:rFonts w:ascii="Arial" w:hAnsi="Arial" w:cs="Arial"/>
          <w:sz w:val="22"/>
          <w:szCs w:val="22"/>
        </w:rPr>
        <w:t>iron</w:t>
      </w:r>
      <w:r>
        <w:rPr>
          <w:rFonts w:ascii="Arial" w:hAnsi="Arial" w:cs="Arial"/>
          <w:sz w:val="22"/>
          <w:szCs w:val="22"/>
        </w:rPr>
        <w:t xml:space="preserve"> deposition and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w:t>
      </w:r>
      <w:r>
        <w:rPr>
          <w:rFonts w:ascii="Arial" w:hAnsi="Arial" w:cs="Arial"/>
          <w:sz w:val="22"/>
          <w:szCs w:val="22"/>
        </w:rPr>
        <w:lastRenderedPageBreak/>
        <w:t>expression, non-</w:t>
      </w:r>
      <w:r w:rsidRPr="000346EC">
        <w:rPr>
          <w:rFonts w:ascii="Arial" w:hAnsi="Arial" w:cs="Arial"/>
          <w:sz w:val="22"/>
          <w:szCs w:val="22"/>
        </w:rPr>
        <w:t xml:space="preserve">metastatic cancer </w:t>
      </w:r>
      <w:r>
        <w:rPr>
          <w:rFonts w:ascii="Arial" w:hAnsi="Arial" w:cs="Arial"/>
          <w:sz w:val="22"/>
          <w:szCs w:val="22"/>
        </w:rPr>
        <w:t>lesion tissues had</w:t>
      </w:r>
      <w:r w:rsidRPr="000346EC">
        <w:rPr>
          <w:rFonts w:ascii="Arial" w:hAnsi="Arial" w:cs="Arial"/>
          <w:sz w:val="22"/>
          <w:szCs w:val="22"/>
        </w:rPr>
        <w:t xml:space="preserve"> </w:t>
      </w:r>
      <w:r>
        <w:rPr>
          <w:rFonts w:ascii="Arial" w:hAnsi="Arial" w:cs="Arial"/>
          <w:sz w:val="22"/>
          <w:szCs w:val="22"/>
        </w:rPr>
        <w:t xml:space="preserve">increased </w:t>
      </w:r>
      <w:r w:rsidRPr="000346EC">
        <w:rPr>
          <w:rFonts w:ascii="Arial" w:hAnsi="Arial" w:cs="Arial"/>
          <w:sz w:val="22"/>
          <w:szCs w:val="22"/>
        </w:rPr>
        <w:t>iron deposition</w:t>
      </w:r>
      <w:r>
        <w:rPr>
          <w:rFonts w:ascii="Arial" w:hAnsi="Arial" w:cs="Arial"/>
          <w:sz w:val="22"/>
          <w:szCs w:val="22"/>
        </w:rPr>
        <w:t xml:space="preserve"> and lower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Pr>
          <w:rFonts w:ascii="Arial" w:hAnsi="Arial" w:cs="Arial"/>
          <w:sz w:val="22"/>
          <w:szCs w:val="22"/>
        </w:rPr>
        <w:t xml:space="preserve"> expression compared to controls (</w:t>
      </w:r>
      <w:del w:id="41" w:author="佛系老男人" w:date="2019-01-24T23:08:00Z">
        <w:r w:rsidRPr="00DD76A8" w:rsidDel="00C8037D">
          <w:rPr>
            <w:rFonts w:ascii="Arial" w:hAnsi="Arial" w:cs="Arial"/>
            <w:b/>
            <w:color w:val="002060"/>
            <w:sz w:val="22"/>
            <w:szCs w:val="22"/>
          </w:rPr>
          <w:delText>Figure</w:delText>
        </w:r>
        <w:r w:rsidDel="00C8037D">
          <w:rPr>
            <w:rFonts w:ascii="Arial" w:hAnsi="Arial" w:cs="Arial"/>
            <w:b/>
            <w:color w:val="002060"/>
            <w:sz w:val="22"/>
            <w:szCs w:val="22"/>
          </w:rPr>
          <w:delText xml:space="preserve"> 5C, 5D and 5F</w:delText>
        </w:r>
      </w:del>
      <w:ins w:id="42" w:author="佛系老男人" w:date="2019-01-24T23:08:00Z">
        <w:r w:rsidR="00C8037D">
          <w:rPr>
            <w:rFonts w:ascii="Arial" w:hAnsi="Arial" w:cs="Arial"/>
            <w:b/>
            <w:color w:val="002060"/>
            <w:sz w:val="22"/>
            <w:szCs w:val="22"/>
          </w:rPr>
          <w:t xml:space="preserve">Figure </w:t>
        </w:r>
      </w:ins>
      <w:ins w:id="43" w:author="佛系老男人" w:date="2019-01-24T23:09:00Z">
        <w:r w:rsidR="00C8037D">
          <w:rPr>
            <w:rFonts w:ascii="Arial" w:hAnsi="Arial" w:cs="Arial"/>
            <w:b/>
            <w:color w:val="002060"/>
            <w:sz w:val="22"/>
            <w:szCs w:val="22"/>
          </w:rPr>
          <w:t>5 C-D</w:t>
        </w:r>
      </w:ins>
      <w:r>
        <w:rPr>
          <w:rFonts w:ascii="Arial" w:hAnsi="Arial" w:cs="Arial"/>
          <w:sz w:val="22"/>
          <w:szCs w:val="22"/>
        </w:rPr>
        <w:t xml:space="preserve">). However, increased </w:t>
      </w:r>
      <w:r w:rsidRPr="008A670D">
        <w:rPr>
          <w:rFonts w:ascii="Arial" w:hAnsi="Arial" w:cs="Arial"/>
          <w:sz w:val="22"/>
          <w:szCs w:val="22"/>
        </w:rPr>
        <w:t>FGF</w:t>
      </w:r>
      <w:r>
        <w:rPr>
          <w:rFonts w:ascii="Arial" w:hAnsi="Arial" w:cs="Arial"/>
          <w:sz w:val="22"/>
          <w:szCs w:val="22"/>
        </w:rPr>
        <w:t>-</w:t>
      </w:r>
      <w:r w:rsidRPr="008A670D">
        <w:rPr>
          <w:rFonts w:ascii="Arial" w:hAnsi="Arial" w:cs="Arial"/>
          <w:sz w:val="22"/>
          <w:szCs w:val="22"/>
        </w:rPr>
        <w:t>6</w:t>
      </w:r>
      <w:r w:rsidRPr="007D322C">
        <w:rPr>
          <w:rFonts w:ascii="Arial" w:hAnsi="Arial" w:cs="Arial"/>
          <w:i/>
          <w:sz w:val="22"/>
          <w:szCs w:val="22"/>
        </w:rPr>
        <w:t xml:space="preserve"> </w:t>
      </w:r>
      <w:r w:rsidRPr="000346EC">
        <w:rPr>
          <w:rFonts w:ascii="Arial" w:hAnsi="Arial" w:cs="Arial"/>
          <w:sz w:val="22"/>
          <w:szCs w:val="22"/>
        </w:rPr>
        <w:t xml:space="preserve">expression was </w:t>
      </w:r>
      <w:r>
        <w:rPr>
          <w:rFonts w:ascii="Arial" w:hAnsi="Arial" w:cs="Arial"/>
          <w:sz w:val="22"/>
          <w:szCs w:val="22"/>
        </w:rPr>
        <w:t xml:space="preserve">observed </w:t>
      </w:r>
      <w:r w:rsidRPr="000346EC">
        <w:rPr>
          <w:rFonts w:ascii="Arial" w:hAnsi="Arial" w:cs="Arial"/>
          <w:sz w:val="22"/>
          <w:szCs w:val="22"/>
        </w:rPr>
        <w:t xml:space="preserve">in metastatic </w:t>
      </w:r>
      <w:r>
        <w:rPr>
          <w:rFonts w:ascii="Arial" w:hAnsi="Arial" w:cs="Arial"/>
          <w:sz w:val="22"/>
          <w:szCs w:val="22"/>
        </w:rPr>
        <w:t xml:space="preserve">liver </w:t>
      </w:r>
      <w:r w:rsidRPr="000346EC">
        <w:rPr>
          <w:rFonts w:ascii="Arial" w:hAnsi="Arial" w:cs="Arial"/>
          <w:sz w:val="22"/>
          <w:szCs w:val="22"/>
        </w:rPr>
        <w:t>carcinoma tissue</w:t>
      </w:r>
      <w:r>
        <w:rPr>
          <w:rFonts w:ascii="Arial" w:hAnsi="Arial" w:cs="Arial"/>
          <w:sz w:val="22"/>
          <w:szCs w:val="22"/>
        </w:rPr>
        <w:t xml:space="preserve"> (</w:t>
      </w:r>
      <w:r w:rsidRPr="004533FA">
        <w:rPr>
          <w:rFonts w:ascii="Arial" w:hAnsi="Arial" w:cs="Arial"/>
          <w:b/>
          <w:color w:val="002060"/>
          <w:sz w:val="22"/>
          <w:szCs w:val="22"/>
        </w:rPr>
        <w:t>Supplementary Figure</w:t>
      </w:r>
      <w:r>
        <w:rPr>
          <w:rFonts w:ascii="Arial" w:hAnsi="Arial" w:cs="Arial"/>
          <w:b/>
          <w:color w:val="002060"/>
          <w:sz w:val="22"/>
          <w:szCs w:val="22"/>
        </w:rPr>
        <w:t xml:space="preserve"> </w:t>
      </w:r>
      <w:del w:id="44" w:author="佛系老男人" w:date="2019-01-24T23:08:00Z">
        <w:r w:rsidDel="00C8037D">
          <w:rPr>
            <w:rFonts w:ascii="Arial" w:hAnsi="Arial" w:cs="Arial"/>
            <w:b/>
            <w:color w:val="002060"/>
            <w:sz w:val="22"/>
            <w:szCs w:val="22"/>
          </w:rPr>
          <w:delText>5A</w:delText>
        </w:r>
      </w:del>
      <w:ins w:id="45" w:author="佛系老男人" w:date="2019-01-24T23:08:00Z">
        <w:r w:rsidR="00C8037D">
          <w:rPr>
            <w:rFonts w:ascii="Arial" w:hAnsi="Arial" w:cs="Arial"/>
            <w:b/>
            <w:color w:val="002060"/>
            <w:sz w:val="22"/>
            <w:szCs w:val="22"/>
          </w:rPr>
          <w:t>8A</w:t>
        </w:r>
      </w:ins>
      <w:r>
        <w:rPr>
          <w:rFonts w:ascii="Arial" w:hAnsi="Arial" w:cs="Arial"/>
          <w:b/>
          <w:color w:val="002060"/>
          <w:sz w:val="22"/>
          <w:szCs w:val="22"/>
        </w:rPr>
        <w:t>-B</w:t>
      </w:r>
      <w:r>
        <w:rPr>
          <w:rFonts w:ascii="Arial" w:hAnsi="Arial" w:cs="Arial"/>
          <w:sz w:val="22"/>
          <w:szCs w:val="22"/>
        </w:rPr>
        <w:t xml:space="preserve">), suggesting that FGF-6 plays different roles in </w:t>
      </w:r>
      <w:proofErr w:type="spellStart"/>
      <w:r>
        <w:rPr>
          <w:rFonts w:ascii="Arial" w:hAnsi="Arial" w:cs="Arial"/>
          <w:sz w:val="22"/>
          <w:szCs w:val="22"/>
        </w:rPr>
        <w:t>oncogenesis</w:t>
      </w:r>
      <w:proofErr w:type="spellEnd"/>
      <w:r>
        <w:rPr>
          <w:rFonts w:ascii="Arial" w:hAnsi="Arial" w:cs="Arial"/>
          <w:sz w:val="22"/>
          <w:szCs w:val="22"/>
        </w:rPr>
        <w:t xml:space="preserve"> and </w:t>
      </w:r>
      <w:r w:rsidRPr="000346EC">
        <w:rPr>
          <w:rFonts w:ascii="Arial" w:hAnsi="Arial" w:cs="Arial"/>
          <w:sz w:val="22"/>
          <w:szCs w:val="22"/>
        </w:rPr>
        <w:t>metasta</w:t>
      </w:r>
      <w:r>
        <w:rPr>
          <w:rFonts w:ascii="Arial" w:hAnsi="Arial" w:cs="Arial"/>
          <w:sz w:val="22"/>
          <w:szCs w:val="22"/>
        </w:rPr>
        <w:t>sis, analogous to TGF-</w:t>
      </w:r>
      <w:r w:rsidRPr="007D322C">
        <w:rPr>
          <w:rFonts w:ascii="Symbol" w:hAnsi="Symbol" w:cs="Arial"/>
          <w:sz w:val="22"/>
          <w:szCs w:val="22"/>
        </w:rPr>
        <w:t></w:t>
      </w:r>
      <w:r>
        <w:rPr>
          <w:rFonts w:ascii="Arial" w:hAnsi="Arial" w:cs="Arial"/>
          <w:sz w:val="22"/>
          <w:szCs w:val="22"/>
        </w:rPr>
        <w:t>.</w:t>
      </w:r>
      <w:r w:rsidR="00E13F5E">
        <w:rPr>
          <w:rFonts w:ascii="Arial" w:hAnsi="Arial" w:cs="Arial"/>
          <w:noProof/>
          <w:sz w:val="22"/>
          <w:szCs w:val="22"/>
          <w:vertAlign w:val="superscript"/>
        </w:rPr>
        <w:t>4</w:t>
      </w:r>
      <w:r w:rsidRPr="0001046B">
        <w:rPr>
          <w:rFonts w:ascii="Arial" w:hAnsi="Arial" w:cs="Arial"/>
          <w:noProof/>
          <w:sz w:val="22"/>
          <w:szCs w:val="22"/>
          <w:vertAlign w:val="superscript"/>
        </w:rPr>
        <w:t>4,</w:t>
      </w:r>
      <w:r w:rsidR="00E13F5E">
        <w:rPr>
          <w:rFonts w:ascii="Arial" w:hAnsi="Arial" w:cs="Arial"/>
          <w:noProof/>
          <w:sz w:val="22"/>
          <w:szCs w:val="22"/>
          <w:vertAlign w:val="superscript"/>
        </w:rPr>
        <w:t>4</w:t>
      </w:r>
      <w:r w:rsidRPr="0001046B">
        <w:rPr>
          <w:rFonts w:ascii="Arial" w:hAnsi="Arial" w:cs="Arial"/>
          <w:noProof/>
          <w:sz w:val="22"/>
          <w:szCs w:val="22"/>
          <w:vertAlign w:val="superscript"/>
        </w:rPr>
        <w:t>5</w:t>
      </w:r>
      <w:r w:rsidR="00C35E99">
        <w:rPr>
          <w:rFonts w:ascii="Arial" w:hAnsi="Arial" w:cs="Arial"/>
          <w:noProof/>
          <w:sz w:val="22"/>
          <w:szCs w:val="22"/>
          <w:vertAlign w:val="superscript"/>
        </w:rPr>
        <w:t xml:space="preserve"> </w:t>
      </w:r>
      <w:r w:rsidR="00C35E99" w:rsidRPr="00C35E99">
        <w:rPr>
          <w:rFonts w:ascii="Arial" w:hAnsi="Arial" w:cs="Arial"/>
          <w:color w:val="FF0000"/>
          <w:sz w:val="22"/>
          <w:szCs w:val="22"/>
        </w:rPr>
        <w:t>P</w:t>
      </w:r>
      <w:r w:rsidR="00C35E99" w:rsidRPr="00B166A9">
        <w:rPr>
          <w:rFonts w:ascii="Arial" w:hAnsi="Arial" w:cs="Arial"/>
          <w:color w:val="FF0000"/>
          <w:sz w:val="22"/>
          <w:szCs w:val="22"/>
        </w:rPr>
        <w:t>roposed mechanism of</w:t>
      </w:r>
      <w:r w:rsidR="00C35E99" w:rsidRPr="00C35E99">
        <w:rPr>
          <w:rFonts w:ascii="Arial" w:hAnsi="Arial" w:cs="Arial"/>
          <w:color w:val="FF0000"/>
          <w:sz w:val="22"/>
          <w:szCs w:val="22"/>
        </w:rPr>
        <w:t xml:space="preserve"> FGF6 in the regulation of </w:t>
      </w:r>
      <w:proofErr w:type="spellStart"/>
      <w:r w:rsidR="00C35E99" w:rsidRPr="00C35E99">
        <w:rPr>
          <w:rFonts w:ascii="Arial" w:hAnsi="Arial" w:cs="Arial"/>
          <w:color w:val="FF0000"/>
          <w:sz w:val="22"/>
          <w:szCs w:val="22"/>
        </w:rPr>
        <w:t>hepcidin</w:t>
      </w:r>
      <w:proofErr w:type="spellEnd"/>
      <w:r w:rsidR="00C35E99" w:rsidRPr="00C35E99">
        <w:rPr>
          <w:rFonts w:ascii="Arial" w:hAnsi="Arial" w:cs="Arial"/>
          <w:color w:val="FF0000"/>
          <w:sz w:val="22"/>
          <w:szCs w:val="22"/>
        </w:rPr>
        <w:t xml:space="preserve"> expression and </w:t>
      </w:r>
      <w:proofErr w:type="spellStart"/>
      <w:r w:rsidR="00C35E99" w:rsidRPr="00C35E99">
        <w:rPr>
          <w:rFonts w:ascii="Arial" w:hAnsi="Arial" w:cs="Arial"/>
          <w:color w:val="FF0000"/>
          <w:sz w:val="22"/>
          <w:szCs w:val="22"/>
        </w:rPr>
        <w:t>hepcidin</w:t>
      </w:r>
      <w:proofErr w:type="spellEnd"/>
      <w:r w:rsidR="00C35E99" w:rsidRPr="00C35E99">
        <w:rPr>
          <w:rFonts w:ascii="Arial" w:hAnsi="Arial" w:cs="Arial"/>
          <w:color w:val="FF0000"/>
          <w:sz w:val="22"/>
          <w:szCs w:val="22"/>
        </w:rPr>
        <w:t xml:space="preserve">-dependent iron was shown as </w:t>
      </w:r>
      <w:r w:rsidR="00C35E99" w:rsidRPr="00C35E99">
        <w:rPr>
          <w:rFonts w:ascii="Arial" w:hAnsi="Arial" w:cs="Arial"/>
          <w:b/>
          <w:color w:val="FF0000"/>
          <w:sz w:val="22"/>
          <w:szCs w:val="22"/>
        </w:rPr>
        <w:t>Figure 6</w:t>
      </w:r>
      <w:r w:rsidR="00C35E99" w:rsidRPr="00C35E99">
        <w:rPr>
          <w:rFonts w:ascii="Arial" w:hAnsi="Arial" w:cs="Arial"/>
          <w:color w:val="FF0000"/>
          <w:sz w:val="22"/>
          <w:szCs w:val="22"/>
        </w:rPr>
        <w:t>.</w:t>
      </w:r>
    </w:p>
    <w:p w:rsidR="00F866BB" w:rsidRPr="00EA7D68" w:rsidRDefault="00F866BB" w:rsidP="00760AF3">
      <w:pPr>
        <w:pStyle w:val="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D</w:t>
      </w:r>
      <w:r w:rsidRPr="00EA7D68">
        <w:rPr>
          <w:rFonts w:ascii="Arial" w:eastAsia="Arial" w:hAnsi="Arial" w:cs="Arial"/>
          <w:color w:val="000000" w:themeColor="text1"/>
          <w:sz w:val="22"/>
          <w:szCs w:val="22"/>
        </w:rPr>
        <w:t>iscussion</w:t>
      </w:r>
    </w:p>
    <w:p w:rsidR="00F866BB" w:rsidRDefault="00F866BB" w:rsidP="001464DE">
      <w:pPr>
        <w:spacing w:line="360" w:lineRule="auto"/>
        <w:jc w:val="both"/>
        <w:rPr>
          <w:rFonts w:ascii="Arial" w:hAnsi="Arial" w:cs="Arial"/>
          <w:sz w:val="22"/>
          <w:szCs w:val="22"/>
        </w:rPr>
      </w:pPr>
      <w:r>
        <w:rPr>
          <w:rFonts w:ascii="Arial" w:hAnsi="Arial" w:cs="Arial"/>
          <w:sz w:val="22"/>
          <w:szCs w:val="22"/>
        </w:rPr>
        <w:t xml:space="preserve">Iron homeostasis results from a combination of pathways and four main cell types: enterocyte, hepatocyte, macrophage, and erythroblast. The EGF/EGFR signaling pathway, </w:t>
      </w:r>
      <w:proofErr w:type="spellStart"/>
      <w:r>
        <w:rPr>
          <w:rFonts w:ascii="Arial" w:hAnsi="Arial" w:cs="Arial"/>
          <w:sz w:val="22"/>
          <w:szCs w:val="22"/>
        </w:rPr>
        <w:t>heme</w:t>
      </w:r>
      <w:proofErr w:type="spellEnd"/>
      <w:r>
        <w:rPr>
          <w:rFonts w:ascii="Arial" w:hAnsi="Arial" w:cs="Arial"/>
          <w:sz w:val="22"/>
          <w:szCs w:val="22"/>
        </w:rPr>
        <w:t xml:space="preserve"> production, STAT signaling, </w:t>
      </w:r>
      <w:proofErr w:type="spellStart"/>
      <w:r>
        <w:rPr>
          <w:rFonts w:ascii="Arial" w:hAnsi="Arial" w:cs="Arial"/>
          <w:sz w:val="22"/>
          <w:szCs w:val="22"/>
        </w:rPr>
        <w:t>cAMP</w:t>
      </w:r>
      <w:proofErr w:type="spellEnd"/>
      <w:r>
        <w:rPr>
          <w:rFonts w:ascii="Arial" w:hAnsi="Arial" w:cs="Arial"/>
          <w:sz w:val="22"/>
          <w:szCs w:val="22"/>
        </w:rPr>
        <w:t xml:space="preserve"> signaling, ferritin storage, and BMP-SMAD signaling are all involved in iron regulation. We conducted an exome-wide, </w:t>
      </w:r>
      <w:r w:rsidRPr="00EA7D68">
        <w:rPr>
          <w:rFonts w:ascii="Arial" w:hAnsi="Arial" w:cs="Arial"/>
          <w:sz w:val="22"/>
          <w:szCs w:val="22"/>
        </w:rPr>
        <w:t>gene-based</w:t>
      </w:r>
      <w:r>
        <w:rPr>
          <w:rFonts w:ascii="Arial" w:hAnsi="Arial" w:cs="Arial"/>
          <w:sz w:val="22"/>
          <w:szCs w:val="22"/>
        </w:rPr>
        <w:t xml:space="preserve"> recessive </w:t>
      </w:r>
      <w:proofErr w:type="spellStart"/>
      <w:r>
        <w:rPr>
          <w:rFonts w:ascii="Arial" w:hAnsi="Arial" w:cs="Arial"/>
          <w:sz w:val="22"/>
          <w:szCs w:val="22"/>
        </w:rPr>
        <w:t>diplotype</w:t>
      </w:r>
      <w:proofErr w:type="spellEnd"/>
      <w:r>
        <w:rPr>
          <w:rFonts w:ascii="Arial" w:hAnsi="Arial" w:cs="Arial"/>
          <w:sz w:val="22"/>
          <w:szCs w:val="22"/>
        </w:rPr>
        <w:t xml:space="preserve"> scan using putative functional variants to </w:t>
      </w:r>
      <w:r w:rsidRPr="00EA7D68">
        <w:rPr>
          <w:rFonts w:ascii="Arial" w:hAnsi="Arial" w:cs="Arial"/>
          <w:sz w:val="22"/>
          <w:szCs w:val="22"/>
        </w:rPr>
        <w:t>reveal addition</w:t>
      </w:r>
      <w:r>
        <w:rPr>
          <w:rFonts w:ascii="Arial" w:hAnsi="Arial" w:cs="Arial"/>
          <w:sz w:val="22"/>
          <w:szCs w:val="22"/>
        </w:rPr>
        <w:t>al genes underlying h</w:t>
      </w:r>
      <w:r w:rsidRPr="00EA7D68">
        <w:rPr>
          <w:rFonts w:ascii="Arial" w:hAnsi="Arial" w:cs="Arial"/>
          <w:sz w:val="22"/>
          <w:szCs w:val="22"/>
        </w:rPr>
        <w:t>emochromatosis</w:t>
      </w:r>
      <w:r>
        <w:rPr>
          <w:rFonts w:ascii="Arial" w:hAnsi="Arial" w:cs="Arial"/>
          <w:sz w:val="22"/>
          <w:szCs w:val="22"/>
        </w:rPr>
        <w:t xml:space="preserve"> susceptibility—an approach that can be widely applied to investigate complex disease susceptibility generated by compound heterozygosity and recessive single site effects using existing exome-wide association genotype and sequencing data. </w:t>
      </w:r>
      <w:r w:rsidR="00DD35F9">
        <w:rPr>
          <w:rFonts w:ascii="Arial" w:hAnsi="Arial" w:cs="Arial"/>
          <w:sz w:val="22"/>
          <w:szCs w:val="22"/>
        </w:rPr>
        <w:t>Although the case sample size was very small, this novel</w:t>
      </w:r>
      <w:r>
        <w:rPr>
          <w:rFonts w:ascii="Arial" w:hAnsi="Arial" w:cs="Arial"/>
          <w:sz w:val="22"/>
          <w:szCs w:val="22"/>
        </w:rPr>
        <w:t xml:space="preserve"> scan identified </w:t>
      </w:r>
      <w:r w:rsidRPr="000E18BF">
        <w:rPr>
          <w:rFonts w:ascii="Arial" w:hAnsi="Arial" w:cs="Arial"/>
          <w:i/>
          <w:sz w:val="22"/>
          <w:szCs w:val="22"/>
        </w:rPr>
        <w:t>FGF6</w:t>
      </w:r>
      <w:r>
        <w:rPr>
          <w:rFonts w:ascii="Arial" w:hAnsi="Arial" w:cs="Arial"/>
          <w:sz w:val="22"/>
          <w:szCs w:val="22"/>
        </w:rPr>
        <w:t xml:space="preserve"> as being significantly associated with hemochromatosis</w:t>
      </w:r>
      <w:r w:rsidR="00DD35F9">
        <w:rPr>
          <w:rFonts w:ascii="Arial" w:hAnsi="Arial" w:cs="Arial"/>
          <w:sz w:val="22"/>
          <w:szCs w:val="22"/>
        </w:rPr>
        <w:t xml:space="preserve"> following correction for multiple testing</w:t>
      </w:r>
      <w:r>
        <w:rPr>
          <w:rFonts w:ascii="Arial" w:hAnsi="Arial" w:cs="Arial"/>
          <w:sz w:val="22"/>
          <w:szCs w:val="22"/>
        </w:rPr>
        <w:t xml:space="preserve">. </w:t>
      </w:r>
      <w:r w:rsidRPr="005451AB">
        <w:rPr>
          <w:rFonts w:ascii="Arial" w:hAnsi="Arial" w:cs="Arial"/>
          <w:i/>
          <w:sz w:val="22"/>
          <w:szCs w:val="22"/>
        </w:rPr>
        <w:t>FGF6</w:t>
      </w:r>
      <w:r w:rsidRPr="008A7462">
        <w:rPr>
          <w:rFonts w:ascii="Arial" w:hAnsi="Arial" w:cs="Arial"/>
          <w:sz w:val="22"/>
          <w:szCs w:val="22"/>
        </w:rPr>
        <w:t xml:space="preserve"> belong</w:t>
      </w:r>
      <w:r>
        <w:rPr>
          <w:rFonts w:ascii="Arial" w:hAnsi="Arial" w:cs="Arial"/>
          <w:sz w:val="22"/>
          <w:szCs w:val="22"/>
        </w:rPr>
        <w:t>s</w:t>
      </w:r>
      <w:r w:rsidRPr="008A7462">
        <w:rPr>
          <w:rFonts w:ascii="Arial" w:hAnsi="Arial" w:cs="Arial"/>
          <w:sz w:val="22"/>
          <w:szCs w:val="22"/>
        </w:rPr>
        <w:t xml:space="preserve"> to </w:t>
      </w:r>
      <w:r>
        <w:rPr>
          <w:rFonts w:ascii="Arial" w:hAnsi="Arial" w:cs="Arial"/>
          <w:sz w:val="22"/>
          <w:szCs w:val="22"/>
        </w:rPr>
        <w:t xml:space="preserve">the </w:t>
      </w:r>
      <w:r w:rsidRPr="008A7462">
        <w:rPr>
          <w:rFonts w:ascii="Arial" w:hAnsi="Arial" w:cs="Arial"/>
          <w:sz w:val="22"/>
          <w:szCs w:val="22"/>
        </w:rPr>
        <w:t>paracrine FG</w:t>
      </w:r>
      <w:r>
        <w:rPr>
          <w:rFonts w:ascii="Arial" w:hAnsi="Arial" w:cs="Arial"/>
          <w:sz w:val="22"/>
          <w:szCs w:val="22"/>
        </w:rPr>
        <w:t xml:space="preserve">F-gene family and </w:t>
      </w:r>
      <w:proofErr w:type="gramStart"/>
      <w:r>
        <w:rPr>
          <w:rFonts w:ascii="Arial" w:hAnsi="Arial" w:cs="Arial"/>
          <w:sz w:val="22"/>
          <w:szCs w:val="22"/>
        </w:rPr>
        <w:t>is largely expressed</w:t>
      </w:r>
      <w:proofErr w:type="gramEnd"/>
      <w:r>
        <w:rPr>
          <w:rFonts w:ascii="Arial" w:hAnsi="Arial" w:cs="Arial"/>
          <w:sz w:val="22"/>
          <w:szCs w:val="22"/>
        </w:rPr>
        <w:t xml:space="preserve"> in</w:t>
      </w:r>
      <w:r w:rsidRPr="008A7462">
        <w:rPr>
          <w:rFonts w:ascii="Arial" w:hAnsi="Arial" w:cs="Arial"/>
          <w:sz w:val="22"/>
          <w:szCs w:val="22"/>
        </w:rPr>
        <w:t xml:space="preserve"> skeletal muscle, which </w:t>
      </w:r>
      <w:r>
        <w:rPr>
          <w:rFonts w:ascii="Arial" w:hAnsi="Arial" w:cs="Arial"/>
          <w:sz w:val="22"/>
          <w:szCs w:val="22"/>
        </w:rPr>
        <w:t>plays an</w:t>
      </w:r>
      <w:r w:rsidRPr="008A7462">
        <w:rPr>
          <w:rFonts w:ascii="Arial" w:hAnsi="Arial" w:cs="Arial"/>
          <w:sz w:val="22"/>
          <w:szCs w:val="22"/>
        </w:rPr>
        <w:t xml:space="preserve"> important </w:t>
      </w:r>
      <w:r>
        <w:rPr>
          <w:rFonts w:ascii="Arial" w:hAnsi="Arial" w:cs="Arial"/>
          <w:sz w:val="22"/>
          <w:szCs w:val="22"/>
        </w:rPr>
        <w:t xml:space="preserve">role in iron metabolism as it contains 10%-15% of </w:t>
      </w:r>
      <w:r w:rsidRPr="008A7462">
        <w:rPr>
          <w:rFonts w:ascii="Arial" w:hAnsi="Arial" w:cs="Arial"/>
          <w:sz w:val="22"/>
          <w:szCs w:val="22"/>
        </w:rPr>
        <w:t>iron</w:t>
      </w:r>
      <w:r>
        <w:rPr>
          <w:rFonts w:ascii="Arial" w:hAnsi="Arial" w:cs="Arial"/>
          <w:sz w:val="22"/>
          <w:szCs w:val="22"/>
        </w:rPr>
        <w:t xml:space="preserve"> stores. </w:t>
      </w:r>
      <w:r w:rsidR="00E11F1E" w:rsidRPr="00E11F1E">
        <w:rPr>
          <w:rFonts w:ascii="Arial" w:hAnsi="Arial" w:cs="Arial"/>
          <w:color w:val="FF0000"/>
          <w:sz w:val="22"/>
          <w:szCs w:val="22"/>
        </w:rPr>
        <w:t xml:space="preserve">We conducted the evolutionary analysis of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and known iron metabolism genes including </w:t>
      </w:r>
      <w:r w:rsidR="00E11F1E" w:rsidRPr="00E11F1E">
        <w:rPr>
          <w:rFonts w:ascii="Arial" w:hAnsi="Arial" w:cs="Arial"/>
          <w:i/>
          <w:color w:val="FF0000"/>
          <w:sz w:val="22"/>
          <w:szCs w:val="22"/>
        </w:rPr>
        <w:t>FGFR1, TFRC, FTH1, IREB1, TF, HMOX1, 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(encoding </w:t>
      </w:r>
      <w:proofErr w:type="spellStart"/>
      <w:r w:rsidR="00E11F1E" w:rsidRPr="00E11F1E">
        <w:rPr>
          <w:rFonts w:ascii="Arial" w:hAnsi="Arial" w:cs="Arial"/>
          <w:color w:val="FF0000"/>
          <w:sz w:val="22"/>
          <w:szCs w:val="22"/>
        </w:rPr>
        <w:t>hepcidin</w:t>
      </w:r>
      <w:proofErr w:type="spellEnd"/>
      <w:r w:rsidR="00E11F1E" w:rsidRPr="00E11F1E">
        <w:rPr>
          <w:rFonts w:ascii="Arial" w:hAnsi="Arial" w:cs="Arial"/>
          <w:color w:val="FF0000"/>
          <w:sz w:val="22"/>
          <w:szCs w:val="22"/>
        </w:rPr>
        <w:t xml:space="preserve">). The appearance of iron metabolism genes </w:t>
      </w:r>
      <w:proofErr w:type="gramStart"/>
      <w:r w:rsidR="00E11F1E" w:rsidRPr="00E11F1E">
        <w:rPr>
          <w:rFonts w:ascii="Arial" w:hAnsi="Arial" w:cs="Arial"/>
          <w:color w:val="FF0000"/>
          <w:sz w:val="22"/>
          <w:szCs w:val="22"/>
        </w:rPr>
        <w:t>can be separated</w:t>
      </w:r>
      <w:proofErr w:type="gramEnd"/>
      <w:r w:rsidR="00E11F1E" w:rsidRPr="00E11F1E">
        <w:rPr>
          <w:rFonts w:ascii="Arial" w:hAnsi="Arial" w:cs="Arial"/>
          <w:color w:val="FF0000"/>
          <w:sz w:val="22"/>
          <w:szCs w:val="22"/>
        </w:rPr>
        <w:t xml:space="preserve"> into two stages. </w:t>
      </w:r>
      <w:r w:rsidR="00E11F1E" w:rsidRPr="00E11F1E">
        <w:rPr>
          <w:rFonts w:ascii="Arial" w:hAnsi="Arial" w:cs="Arial"/>
          <w:i/>
          <w:color w:val="FF0000"/>
          <w:sz w:val="22"/>
          <w:szCs w:val="22"/>
        </w:rPr>
        <w:t>TF</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HMOX1</w:t>
      </w:r>
      <w:r w:rsidR="00E11F1E" w:rsidRPr="00E11F1E">
        <w:rPr>
          <w:rFonts w:ascii="Arial" w:hAnsi="Arial" w:cs="Arial"/>
          <w:color w:val="FF0000"/>
          <w:sz w:val="22"/>
          <w:szCs w:val="22"/>
        </w:rPr>
        <w:t xml:space="preserve">, which </w:t>
      </w:r>
      <w:proofErr w:type="gramStart"/>
      <w:r w:rsidR="00E11F1E" w:rsidRPr="00E11F1E">
        <w:rPr>
          <w:rFonts w:ascii="Arial" w:hAnsi="Arial" w:cs="Arial"/>
          <w:color w:val="FF0000"/>
          <w:sz w:val="22"/>
          <w:szCs w:val="22"/>
        </w:rPr>
        <w:t>are found</w:t>
      </w:r>
      <w:proofErr w:type="gramEnd"/>
      <w:r w:rsidR="00E11F1E" w:rsidRPr="00E11F1E">
        <w:rPr>
          <w:rFonts w:ascii="Arial" w:hAnsi="Arial" w:cs="Arial"/>
          <w:color w:val="FF0000"/>
          <w:sz w:val="22"/>
          <w:szCs w:val="22"/>
        </w:rPr>
        <w:t xml:space="preserve"> in animals from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indicates an origin in early </w:t>
      </w:r>
      <w:proofErr w:type="spellStart"/>
      <w:r w:rsidR="00E11F1E" w:rsidRPr="00E11F1E">
        <w:rPr>
          <w:rFonts w:ascii="Arial" w:hAnsi="Arial" w:cs="Arial"/>
          <w:color w:val="FF0000"/>
          <w:sz w:val="22"/>
          <w:szCs w:val="22"/>
        </w:rPr>
        <w:t>Bilateria</w:t>
      </w:r>
      <w:proofErr w:type="spellEnd"/>
      <w:r w:rsidR="00E11F1E" w:rsidRPr="00E11F1E">
        <w:rPr>
          <w:rFonts w:ascii="Arial" w:hAnsi="Arial" w:cs="Arial"/>
          <w:color w:val="FF0000"/>
          <w:sz w:val="22"/>
          <w:szCs w:val="22"/>
        </w:rPr>
        <w:t xml:space="preserve"> evolution (~635 Mya). </w:t>
      </w:r>
      <w:r w:rsidR="00E11F1E" w:rsidRPr="00E11F1E">
        <w:rPr>
          <w:rFonts w:ascii="Arial" w:hAnsi="Arial" w:cs="Arial"/>
          <w:i/>
          <w:color w:val="FF0000"/>
          <w:sz w:val="22"/>
          <w:szCs w:val="22"/>
        </w:rPr>
        <w:t>FGF6</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FGFR1</w:t>
      </w:r>
      <w:r w:rsidR="00E11F1E" w:rsidRPr="00E11F1E">
        <w:rPr>
          <w:rFonts w:ascii="Arial" w:hAnsi="Arial" w:cs="Arial"/>
          <w:color w:val="FF0000"/>
          <w:sz w:val="22"/>
          <w:szCs w:val="22"/>
        </w:rPr>
        <w:t xml:space="preserve">, </w:t>
      </w:r>
      <w:r w:rsidR="00E11F1E" w:rsidRPr="00E11F1E">
        <w:rPr>
          <w:rFonts w:ascii="Arial" w:hAnsi="Arial" w:cs="Arial"/>
          <w:i/>
          <w:color w:val="FF0000"/>
          <w:sz w:val="22"/>
          <w:szCs w:val="22"/>
        </w:rPr>
        <w:t>ACO2</w:t>
      </w:r>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HAMP</w:t>
      </w:r>
      <w:r w:rsidR="00E11F1E" w:rsidRPr="00E11F1E">
        <w:rPr>
          <w:rFonts w:ascii="Arial" w:hAnsi="Arial" w:cs="Arial"/>
          <w:color w:val="FF0000"/>
          <w:sz w:val="22"/>
          <w:szCs w:val="22"/>
        </w:rPr>
        <w:t xml:space="preserve"> can be found from </w:t>
      </w:r>
      <w:r w:rsidR="00E11F1E" w:rsidRPr="00E11F1E">
        <w:rPr>
          <w:rFonts w:ascii="Arial" w:hAnsi="Arial" w:cs="Arial"/>
          <w:i/>
          <w:color w:val="FF0000"/>
          <w:sz w:val="22"/>
          <w:szCs w:val="22"/>
        </w:rPr>
        <w:t xml:space="preserve">D. </w:t>
      </w:r>
      <w:proofErr w:type="spellStart"/>
      <w:r w:rsidR="00E11F1E" w:rsidRPr="00E11F1E">
        <w:rPr>
          <w:rFonts w:ascii="Arial" w:hAnsi="Arial" w:cs="Arial"/>
          <w:i/>
          <w:color w:val="FF0000"/>
          <w:sz w:val="22"/>
          <w:szCs w:val="22"/>
        </w:rPr>
        <w:t>rerio</w:t>
      </w:r>
      <w:proofErr w:type="spellEnd"/>
      <w:r w:rsidR="00E11F1E" w:rsidRPr="00E11F1E">
        <w:rPr>
          <w:rFonts w:ascii="Arial" w:hAnsi="Arial" w:cs="Arial"/>
          <w:color w:val="FF0000"/>
          <w:sz w:val="22"/>
          <w:szCs w:val="22"/>
        </w:rPr>
        <w:t xml:space="preserve"> to </w:t>
      </w:r>
      <w:r w:rsidR="00E11F1E" w:rsidRPr="00E11F1E">
        <w:rPr>
          <w:rFonts w:ascii="Arial" w:hAnsi="Arial" w:cs="Arial"/>
          <w:i/>
          <w:color w:val="FF0000"/>
          <w:sz w:val="22"/>
          <w:szCs w:val="22"/>
        </w:rPr>
        <w:t>H. sapiens</w:t>
      </w:r>
      <w:r w:rsidR="00E11F1E" w:rsidRPr="00E11F1E">
        <w:rPr>
          <w:rFonts w:ascii="Arial" w:hAnsi="Arial" w:cs="Arial"/>
          <w:color w:val="FF0000"/>
          <w:sz w:val="22"/>
          <w:szCs w:val="22"/>
        </w:rPr>
        <w:t xml:space="preserve">, but are not present in </w:t>
      </w:r>
      <w:r w:rsidR="00E11F1E" w:rsidRPr="00E11F1E">
        <w:rPr>
          <w:rFonts w:ascii="Arial" w:hAnsi="Arial" w:cs="Arial"/>
          <w:i/>
          <w:color w:val="FF0000"/>
          <w:sz w:val="22"/>
          <w:szCs w:val="22"/>
        </w:rPr>
        <w:t xml:space="preserve">C. </w:t>
      </w:r>
      <w:proofErr w:type="spellStart"/>
      <w:r w:rsidR="00E11F1E" w:rsidRPr="00E11F1E">
        <w:rPr>
          <w:rFonts w:ascii="Arial" w:hAnsi="Arial" w:cs="Arial"/>
          <w:i/>
          <w:color w:val="FF0000"/>
          <w:sz w:val="22"/>
          <w:szCs w:val="22"/>
        </w:rPr>
        <w:t>elegans</w:t>
      </w:r>
      <w:proofErr w:type="spellEnd"/>
      <w:r w:rsidR="00E11F1E" w:rsidRPr="00E11F1E">
        <w:rPr>
          <w:rFonts w:ascii="Arial" w:hAnsi="Arial" w:cs="Arial"/>
          <w:color w:val="FF0000"/>
          <w:sz w:val="22"/>
          <w:szCs w:val="22"/>
        </w:rPr>
        <w:t xml:space="preserve"> and </w:t>
      </w:r>
      <w:r w:rsidR="00E11F1E" w:rsidRPr="00E11F1E">
        <w:rPr>
          <w:rFonts w:ascii="Arial" w:hAnsi="Arial" w:cs="Arial"/>
          <w:i/>
          <w:color w:val="FF0000"/>
          <w:sz w:val="22"/>
          <w:szCs w:val="22"/>
        </w:rPr>
        <w:t>Drosophila</w:t>
      </w:r>
      <w:r w:rsidR="00E11F1E" w:rsidRPr="00E11F1E">
        <w:rPr>
          <w:rFonts w:ascii="Arial" w:hAnsi="Arial" w:cs="Arial"/>
          <w:color w:val="FF0000"/>
          <w:sz w:val="22"/>
          <w:szCs w:val="22"/>
        </w:rPr>
        <w:t>, indicating emergence in early Vertebrata (~485 Mya). The co-appearance of these genes suggests possible co-regulatory functions (</w:t>
      </w:r>
      <w:r w:rsidR="00E11F1E" w:rsidRPr="00E11F1E">
        <w:rPr>
          <w:rFonts w:ascii="Arial" w:hAnsi="Arial" w:cs="Arial"/>
          <w:b/>
          <w:color w:val="FF0000"/>
          <w:sz w:val="22"/>
          <w:szCs w:val="22"/>
        </w:rPr>
        <w:t>Supplementary Figure 3A</w:t>
      </w:r>
      <w:r w:rsidR="00E11F1E" w:rsidRPr="00E11F1E">
        <w:rPr>
          <w:rFonts w:ascii="Arial" w:hAnsi="Arial" w:cs="Arial"/>
          <w:color w:val="FF0000"/>
          <w:sz w:val="22"/>
          <w:szCs w:val="22"/>
        </w:rPr>
        <w:t xml:space="preserve">). </w:t>
      </w:r>
      <w:r>
        <w:rPr>
          <w:rFonts w:ascii="Arial" w:hAnsi="Arial" w:cs="Arial"/>
          <w:sz w:val="22"/>
          <w:szCs w:val="22"/>
        </w:rPr>
        <w:t xml:space="preserve">Functional experiments demonstrated that </w:t>
      </w:r>
      <w:r w:rsidRPr="00263058">
        <w:rPr>
          <w:rFonts w:ascii="Arial" w:hAnsi="Arial" w:cs="Arial"/>
          <w:sz w:val="22"/>
          <w:szCs w:val="22"/>
        </w:rPr>
        <w:t>FGF</w:t>
      </w:r>
      <w:r>
        <w:rPr>
          <w:rFonts w:ascii="Arial" w:hAnsi="Arial" w:cs="Arial"/>
          <w:sz w:val="22"/>
          <w:szCs w:val="22"/>
        </w:rPr>
        <w:t>-</w:t>
      </w:r>
      <w:r w:rsidRPr="00263058">
        <w:rPr>
          <w:rFonts w:ascii="Arial" w:hAnsi="Arial" w:cs="Arial"/>
          <w:sz w:val="22"/>
          <w:szCs w:val="22"/>
        </w:rPr>
        <w:t>6</w:t>
      </w:r>
      <w:r>
        <w:rPr>
          <w:rFonts w:ascii="Arial" w:hAnsi="Arial" w:cs="Arial"/>
          <w:sz w:val="22"/>
          <w:szCs w:val="22"/>
        </w:rPr>
        <w:t xml:space="preserve"> strongly </w:t>
      </w:r>
      <w:proofErr w:type="gramStart"/>
      <w:r>
        <w:rPr>
          <w:rFonts w:ascii="Arial" w:hAnsi="Arial" w:cs="Arial"/>
          <w:sz w:val="22"/>
          <w:szCs w:val="22"/>
        </w:rPr>
        <w:t>impacted</w:t>
      </w:r>
      <w:proofErr w:type="gramEnd"/>
      <w:r>
        <w:rPr>
          <w:rFonts w:ascii="Arial" w:hAnsi="Arial" w:cs="Arial"/>
          <w:sz w:val="22"/>
          <w:szCs w:val="22"/>
        </w:rPr>
        <w:t xml:space="preserve"> </w:t>
      </w:r>
      <w:proofErr w:type="spellStart"/>
      <w:r>
        <w:rPr>
          <w:rFonts w:ascii="Arial" w:hAnsi="Arial" w:cs="Arial"/>
          <w:sz w:val="22"/>
          <w:szCs w:val="22"/>
        </w:rPr>
        <w:t>hepcidin</w:t>
      </w:r>
      <w:proofErr w:type="spellEnd"/>
      <w:r>
        <w:rPr>
          <w:rFonts w:ascii="Arial" w:hAnsi="Arial" w:cs="Arial"/>
          <w:sz w:val="22"/>
          <w:szCs w:val="22"/>
        </w:rPr>
        <w:t xml:space="preserve"> expression to regulate iron </w:t>
      </w:r>
      <w:r w:rsidRPr="00123B85">
        <w:rPr>
          <w:rFonts w:ascii="Arial" w:hAnsi="Arial" w:cs="Arial"/>
          <w:sz w:val="22"/>
          <w:szCs w:val="22"/>
        </w:rPr>
        <w:t>homeostasis</w:t>
      </w:r>
      <w:r>
        <w:rPr>
          <w:rFonts w:ascii="Arial" w:hAnsi="Arial" w:cs="Arial"/>
          <w:sz w:val="22"/>
          <w:szCs w:val="22"/>
        </w:rPr>
        <w:t xml:space="preserve"> and decreases Fe</w:t>
      </w:r>
      <w:r w:rsidRPr="00F367DD">
        <w:rPr>
          <w:rFonts w:ascii="Arial" w:hAnsi="Arial" w:cs="Arial"/>
          <w:sz w:val="22"/>
          <w:szCs w:val="22"/>
          <w:vertAlign w:val="superscript"/>
        </w:rPr>
        <w:t>2+</w:t>
      </w:r>
      <w:r>
        <w:rPr>
          <w:rFonts w:ascii="Arial" w:hAnsi="Arial" w:cs="Arial"/>
          <w:sz w:val="22"/>
          <w:szCs w:val="22"/>
        </w:rPr>
        <w:t xml:space="preserve"> </w:t>
      </w:r>
      <w:r w:rsidRPr="00123B85">
        <w:rPr>
          <w:rFonts w:ascii="Arial" w:hAnsi="Arial" w:cs="Arial"/>
          <w:sz w:val="22"/>
          <w:szCs w:val="22"/>
        </w:rPr>
        <w:t>absorption</w:t>
      </w:r>
      <w:r>
        <w:rPr>
          <w:rFonts w:ascii="Arial" w:hAnsi="Arial" w:cs="Arial"/>
          <w:sz w:val="22"/>
          <w:szCs w:val="22"/>
        </w:rPr>
        <w:t xml:space="preserve"> in hepatocytes, while </w:t>
      </w:r>
      <w:r w:rsidRPr="000E18BF">
        <w:rPr>
          <w:rFonts w:ascii="Arial" w:hAnsi="Arial" w:cs="Arial"/>
          <w:sz w:val="22"/>
          <w:szCs w:val="22"/>
        </w:rPr>
        <w:t>not</w:t>
      </w:r>
      <w:r>
        <w:rPr>
          <w:rFonts w:ascii="Arial" w:hAnsi="Arial" w:cs="Arial"/>
          <w:sz w:val="22"/>
          <w:szCs w:val="22"/>
        </w:rPr>
        <w:t xml:space="preserve"> impacting </w:t>
      </w:r>
      <w:proofErr w:type="spellStart"/>
      <w:r>
        <w:rPr>
          <w:rFonts w:ascii="Arial" w:hAnsi="Arial" w:cs="Arial"/>
          <w:sz w:val="22"/>
          <w:szCs w:val="22"/>
        </w:rPr>
        <w:t>hepcidin</w:t>
      </w:r>
      <w:proofErr w:type="spellEnd"/>
      <w:r>
        <w:rPr>
          <w:rFonts w:ascii="Arial" w:hAnsi="Arial" w:cs="Arial"/>
          <w:sz w:val="22"/>
          <w:szCs w:val="22"/>
        </w:rPr>
        <w:t>-independent Fe</w:t>
      </w:r>
      <w:r>
        <w:rPr>
          <w:rFonts w:ascii="Arial" w:hAnsi="Arial" w:cs="Arial"/>
          <w:sz w:val="22"/>
          <w:szCs w:val="22"/>
          <w:vertAlign w:val="superscript"/>
        </w:rPr>
        <w:t>3</w:t>
      </w:r>
      <w:r w:rsidRPr="00F367DD">
        <w:rPr>
          <w:rFonts w:ascii="Arial" w:hAnsi="Arial" w:cs="Arial"/>
          <w:sz w:val="22"/>
          <w:szCs w:val="22"/>
          <w:vertAlign w:val="superscript"/>
        </w:rPr>
        <w:t>+</w:t>
      </w:r>
      <w:r>
        <w:rPr>
          <w:rFonts w:ascii="Arial" w:hAnsi="Arial" w:cs="Arial"/>
          <w:sz w:val="22"/>
          <w:szCs w:val="22"/>
        </w:rPr>
        <w:t xml:space="preserve"> uptake. These results suggest FGF-6 mediates its effect on iron metabolism via </w:t>
      </w:r>
      <w:proofErr w:type="spellStart"/>
      <w:r>
        <w:rPr>
          <w:rFonts w:ascii="Arial" w:hAnsi="Arial" w:cs="Arial"/>
          <w:sz w:val="22"/>
          <w:szCs w:val="22"/>
        </w:rPr>
        <w:t>hepcidin</w:t>
      </w:r>
      <w:proofErr w:type="spellEnd"/>
      <w:r>
        <w:rPr>
          <w:rFonts w:ascii="Arial" w:hAnsi="Arial" w:cs="Arial"/>
          <w:sz w:val="22"/>
          <w:szCs w:val="22"/>
        </w:rPr>
        <w:t xml:space="preserve">. The induction of </w:t>
      </w:r>
      <w:proofErr w:type="spellStart"/>
      <w:r>
        <w:rPr>
          <w:rFonts w:ascii="Arial" w:hAnsi="Arial" w:cs="Arial"/>
          <w:sz w:val="22"/>
          <w:szCs w:val="22"/>
        </w:rPr>
        <w:t>hepcidin</w:t>
      </w:r>
      <w:proofErr w:type="spellEnd"/>
      <w:r>
        <w:rPr>
          <w:rFonts w:ascii="Arial" w:hAnsi="Arial" w:cs="Arial"/>
          <w:sz w:val="22"/>
          <w:szCs w:val="22"/>
        </w:rPr>
        <w:t xml:space="preserve"> expression by FGF-6, presumably promotes </w:t>
      </w:r>
      <w:proofErr w:type="spellStart"/>
      <w:r>
        <w:rPr>
          <w:rFonts w:ascii="Arial" w:hAnsi="Arial" w:cs="Arial"/>
          <w:sz w:val="22"/>
          <w:szCs w:val="22"/>
        </w:rPr>
        <w:t>ferroportin</w:t>
      </w:r>
      <w:proofErr w:type="spellEnd"/>
      <w:r>
        <w:rPr>
          <w:rFonts w:ascii="Arial" w:hAnsi="Arial" w:cs="Arial"/>
          <w:sz w:val="22"/>
          <w:szCs w:val="22"/>
        </w:rPr>
        <w:t xml:space="preserve"> inhibition. We additionally found that three </w:t>
      </w:r>
      <w:r w:rsidRPr="00263058">
        <w:rPr>
          <w:rFonts w:ascii="Arial" w:hAnsi="Arial" w:cs="Arial"/>
          <w:i/>
          <w:sz w:val="22"/>
          <w:szCs w:val="22"/>
        </w:rPr>
        <w:t>FGF6</w:t>
      </w:r>
      <w:r>
        <w:rPr>
          <w:rFonts w:ascii="Arial" w:hAnsi="Arial" w:cs="Arial"/>
          <w:sz w:val="22"/>
          <w:szCs w:val="22"/>
        </w:rPr>
        <w:t xml:space="preserve"> nonsynonymous variants increased intracellular Fe</w:t>
      </w:r>
      <w:r w:rsidRPr="00977605">
        <w:rPr>
          <w:rFonts w:ascii="Arial" w:hAnsi="Arial" w:cs="Arial"/>
          <w:sz w:val="22"/>
          <w:szCs w:val="22"/>
          <w:vertAlign w:val="superscript"/>
        </w:rPr>
        <w:t>2+</w:t>
      </w:r>
      <w:r>
        <w:rPr>
          <w:rFonts w:ascii="Arial" w:hAnsi="Arial" w:cs="Arial"/>
          <w:sz w:val="22"/>
          <w:szCs w:val="22"/>
        </w:rPr>
        <w:t xml:space="preserve"> concentrations and reduced </w:t>
      </w:r>
      <w:proofErr w:type="spellStart"/>
      <w:r>
        <w:rPr>
          <w:rFonts w:ascii="Arial" w:hAnsi="Arial" w:cs="Arial"/>
          <w:sz w:val="22"/>
          <w:szCs w:val="22"/>
        </w:rPr>
        <w:t>hepcidin</w:t>
      </w:r>
      <w:proofErr w:type="spellEnd"/>
      <w:r>
        <w:rPr>
          <w:rFonts w:ascii="Arial" w:hAnsi="Arial" w:cs="Arial"/>
          <w:sz w:val="22"/>
          <w:szCs w:val="22"/>
        </w:rPr>
        <w:t xml:space="preserve"> levels compared to </w:t>
      </w:r>
      <w:proofErr w:type="spellStart"/>
      <w:r>
        <w:rPr>
          <w:rFonts w:ascii="Arial" w:hAnsi="Arial" w:cs="Arial"/>
          <w:sz w:val="22"/>
          <w:szCs w:val="22"/>
        </w:rPr>
        <w:t>wildtype</w:t>
      </w:r>
      <w:proofErr w:type="spellEnd"/>
      <w:r>
        <w:rPr>
          <w:rFonts w:ascii="Arial" w:hAnsi="Arial" w:cs="Arial"/>
          <w:sz w:val="22"/>
          <w:szCs w:val="22"/>
        </w:rPr>
        <w:t xml:space="preserve"> </w:t>
      </w:r>
      <w:r w:rsidRPr="00263058">
        <w:rPr>
          <w:rFonts w:ascii="Arial" w:hAnsi="Arial" w:cs="Arial"/>
          <w:i/>
          <w:sz w:val="22"/>
          <w:szCs w:val="22"/>
        </w:rPr>
        <w:t>FGF6</w:t>
      </w:r>
      <w:r>
        <w:rPr>
          <w:rFonts w:ascii="Arial" w:hAnsi="Arial" w:cs="Arial"/>
          <w:sz w:val="22"/>
          <w:szCs w:val="22"/>
        </w:rPr>
        <w:t xml:space="preserve">, indicating loss-of-function. </w:t>
      </w:r>
      <w:proofErr w:type="gramStart"/>
      <w:r>
        <w:rPr>
          <w:rFonts w:ascii="Arial" w:hAnsi="Arial" w:cs="Arial"/>
          <w:sz w:val="22"/>
          <w:szCs w:val="22"/>
        </w:rPr>
        <w:t>Interestingly</w:t>
      </w:r>
      <w:r w:rsidRPr="008A7462">
        <w:rPr>
          <w:rFonts w:ascii="Arial" w:hAnsi="Arial" w:cs="Arial"/>
          <w:sz w:val="22"/>
          <w:szCs w:val="22"/>
        </w:rPr>
        <w:t xml:space="preserve">, </w:t>
      </w:r>
      <w:r>
        <w:rPr>
          <w:rFonts w:ascii="Arial" w:hAnsi="Arial" w:cs="Arial"/>
          <w:sz w:val="22"/>
          <w:szCs w:val="22"/>
        </w:rPr>
        <w:t xml:space="preserve">a genome-wide RNAi profiling study reported that knockdown of </w:t>
      </w:r>
      <w:r w:rsidRPr="001464DE">
        <w:rPr>
          <w:rFonts w:ascii="Arial" w:hAnsi="Arial" w:cs="Arial"/>
          <w:i/>
          <w:sz w:val="22"/>
          <w:szCs w:val="22"/>
        </w:rPr>
        <w:t>FGF6</w:t>
      </w:r>
      <w:r>
        <w:rPr>
          <w:rFonts w:ascii="Arial" w:hAnsi="Arial" w:cs="Arial"/>
          <w:sz w:val="22"/>
          <w:szCs w:val="22"/>
        </w:rPr>
        <w:t xml:space="preserve"> increased transferrin-mediated endocytosis.</w:t>
      </w:r>
      <w:r w:rsidR="001E3D3A">
        <w:rPr>
          <w:rFonts w:ascii="Arial" w:hAnsi="Arial" w:cs="Arial"/>
          <w:noProof/>
          <w:sz w:val="22"/>
          <w:szCs w:val="22"/>
          <w:vertAlign w:val="superscript"/>
        </w:rPr>
        <w:t>4</w:t>
      </w:r>
      <w:r w:rsidRPr="00A75203">
        <w:rPr>
          <w:rFonts w:ascii="Arial" w:hAnsi="Arial" w:cs="Arial"/>
          <w:noProof/>
          <w:sz w:val="22"/>
          <w:szCs w:val="22"/>
          <w:vertAlign w:val="superscript"/>
        </w:rPr>
        <w:t>6</w:t>
      </w:r>
      <w:r>
        <w:rPr>
          <w:rFonts w:ascii="Arial" w:hAnsi="Arial" w:cs="Arial"/>
          <w:sz w:val="22"/>
          <w:szCs w:val="22"/>
        </w:rPr>
        <w:t xml:space="preserve"> Rs12368351, approximately 8kb downstream of </w:t>
      </w:r>
      <w:r w:rsidRPr="009A62FB">
        <w:rPr>
          <w:rFonts w:ascii="Arial" w:hAnsi="Arial" w:cs="Arial"/>
          <w:i/>
          <w:sz w:val="22"/>
          <w:szCs w:val="22"/>
        </w:rPr>
        <w:t>FGF6</w:t>
      </w:r>
      <w:r>
        <w:rPr>
          <w:rFonts w:ascii="Arial" w:hAnsi="Arial" w:cs="Arial"/>
          <w:sz w:val="22"/>
          <w:szCs w:val="22"/>
        </w:rPr>
        <w:t xml:space="preserve"> has been associated with phosphorus levels;</w:t>
      </w:r>
      <w:r w:rsidR="001E3D3A">
        <w:rPr>
          <w:rFonts w:ascii="Arial" w:hAnsi="Arial" w:cs="Arial"/>
          <w:sz w:val="22"/>
          <w:szCs w:val="22"/>
          <w:vertAlign w:val="superscript"/>
        </w:rPr>
        <w:t>4</w:t>
      </w:r>
      <w:r w:rsidRPr="009A62FB">
        <w:rPr>
          <w:rFonts w:ascii="Arial" w:hAnsi="Arial" w:cs="Arial"/>
          <w:sz w:val="22"/>
          <w:szCs w:val="22"/>
          <w:vertAlign w:val="superscript"/>
        </w:rPr>
        <w:t>7</w:t>
      </w:r>
      <w:r>
        <w:rPr>
          <w:rFonts w:ascii="Arial" w:hAnsi="Arial" w:cs="Arial"/>
          <w:sz w:val="22"/>
          <w:szCs w:val="22"/>
        </w:rPr>
        <w:t xml:space="preserve"> and two SNPs, rs140668749 and rs10849061, within 20kb downstream of </w:t>
      </w:r>
      <w:r w:rsidRPr="009A62FB">
        <w:rPr>
          <w:rFonts w:ascii="Arial" w:hAnsi="Arial" w:cs="Arial"/>
          <w:i/>
          <w:sz w:val="22"/>
          <w:szCs w:val="22"/>
        </w:rPr>
        <w:t>FGF6</w:t>
      </w:r>
      <w:r>
        <w:rPr>
          <w:rFonts w:ascii="Arial" w:hAnsi="Arial" w:cs="Arial"/>
          <w:sz w:val="22"/>
          <w:szCs w:val="22"/>
        </w:rPr>
        <w:t>, are associated with migraine.</w:t>
      </w:r>
      <w:r w:rsidR="001E3D3A">
        <w:rPr>
          <w:rFonts w:ascii="Arial" w:hAnsi="Arial" w:cs="Arial"/>
          <w:sz w:val="22"/>
          <w:szCs w:val="22"/>
          <w:vertAlign w:val="superscript"/>
        </w:rPr>
        <w:t>48,4</w:t>
      </w:r>
      <w:r w:rsidRPr="009A62FB">
        <w:rPr>
          <w:rFonts w:ascii="Arial" w:hAnsi="Arial" w:cs="Arial"/>
          <w:sz w:val="22"/>
          <w:szCs w:val="22"/>
          <w:vertAlign w:val="superscript"/>
        </w:rPr>
        <w:t>9</w:t>
      </w:r>
      <w:r>
        <w:rPr>
          <w:rFonts w:ascii="Arial" w:hAnsi="Arial" w:cs="Arial"/>
          <w:sz w:val="22"/>
          <w:szCs w:val="22"/>
        </w:rPr>
        <w:t xml:space="preserve"> </w:t>
      </w:r>
      <w:r w:rsidRPr="000346EC">
        <w:rPr>
          <w:rFonts w:ascii="Arial" w:hAnsi="Arial" w:cs="Arial"/>
          <w:sz w:val="22"/>
          <w:szCs w:val="22"/>
        </w:rPr>
        <w:t>Previous stu</w:t>
      </w:r>
      <w:r>
        <w:rPr>
          <w:rFonts w:ascii="Arial" w:hAnsi="Arial" w:cs="Arial"/>
          <w:sz w:val="22"/>
          <w:szCs w:val="22"/>
        </w:rPr>
        <w:t xml:space="preserve">dies have indicated that iron plays a role in autoimmunity and a study examining pulmonary arterial hypertension in </w:t>
      </w:r>
      <w:proofErr w:type="spellStart"/>
      <w:r>
        <w:rPr>
          <w:rFonts w:ascii="Arial" w:hAnsi="Arial" w:cs="Arial"/>
          <w:sz w:val="22"/>
          <w:szCs w:val="22"/>
        </w:rPr>
        <w:t>SSc</w:t>
      </w:r>
      <w:proofErr w:type="spellEnd"/>
      <w:r>
        <w:rPr>
          <w:rFonts w:ascii="Arial" w:hAnsi="Arial" w:cs="Arial"/>
          <w:sz w:val="22"/>
          <w:szCs w:val="22"/>
        </w:rPr>
        <w:t xml:space="preserve"> noted iron deposition in lung elastin </w:t>
      </w:r>
      <w:proofErr w:type="spellStart"/>
      <w:r>
        <w:rPr>
          <w:rFonts w:ascii="Arial" w:hAnsi="Arial" w:cs="Arial"/>
          <w:sz w:val="22"/>
          <w:szCs w:val="22"/>
        </w:rPr>
        <w:t>fibres</w:t>
      </w:r>
      <w:proofErr w:type="spellEnd"/>
      <w:r>
        <w:rPr>
          <w:rFonts w:ascii="Arial" w:hAnsi="Arial" w:cs="Arial"/>
          <w:sz w:val="22"/>
          <w:szCs w:val="22"/>
        </w:rPr>
        <w:t xml:space="preserve"> and giant cells</w:t>
      </w:r>
      <w:r w:rsidR="00210721">
        <w:rPr>
          <w:rFonts w:ascii="Arial" w:hAnsi="Arial" w:cs="Arial"/>
          <w:noProof/>
          <w:sz w:val="22"/>
          <w:szCs w:val="22"/>
          <w:vertAlign w:val="superscript"/>
        </w:rPr>
        <w:t>50</w:t>
      </w:r>
      <w:hyperlink w:anchor="_ENREF_37" w:tooltip="Overbeek, 2009 #88" w:history="1"/>
      <w:r>
        <w:rPr>
          <w:rFonts w:ascii="Arial" w:hAnsi="Arial" w:cs="Arial"/>
          <w:sz w:val="22"/>
          <w:szCs w:val="22"/>
        </w:rPr>
        <w:t xml:space="preserve">, however, epidermal iron deposition in </w:t>
      </w:r>
      <w:proofErr w:type="spellStart"/>
      <w:r>
        <w:rPr>
          <w:rFonts w:ascii="Arial" w:hAnsi="Arial" w:cs="Arial"/>
          <w:sz w:val="22"/>
          <w:szCs w:val="22"/>
        </w:rPr>
        <w:t>SSc</w:t>
      </w:r>
      <w:proofErr w:type="spellEnd"/>
      <w:r>
        <w:rPr>
          <w:rFonts w:ascii="Arial" w:hAnsi="Arial" w:cs="Arial"/>
          <w:sz w:val="22"/>
          <w:szCs w:val="22"/>
        </w:rPr>
        <w:t xml:space="preserve"> has not been previously investigated.</w:t>
      </w:r>
      <w:proofErr w:type="gramEnd"/>
      <w:r>
        <w:rPr>
          <w:rFonts w:ascii="Arial" w:hAnsi="Arial" w:cs="Arial"/>
          <w:sz w:val="22"/>
          <w:szCs w:val="22"/>
        </w:rPr>
        <w:t xml:space="preserve"> We observed that FGF-6 is involved with iron deposition in </w:t>
      </w:r>
      <w:proofErr w:type="spellStart"/>
      <w:r>
        <w:rPr>
          <w:rFonts w:ascii="Arial" w:hAnsi="Arial" w:cs="Arial"/>
          <w:sz w:val="22"/>
          <w:szCs w:val="22"/>
        </w:rPr>
        <w:t>SSc</w:t>
      </w:r>
      <w:proofErr w:type="spellEnd"/>
      <w:r>
        <w:rPr>
          <w:rFonts w:ascii="Arial" w:hAnsi="Arial" w:cs="Arial"/>
          <w:sz w:val="22"/>
          <w:szCs w:val="22"/>
        </w:rPr>
        <w:t xml:space="preserve"> and liver cancer. Together, these results demonstrate that fibroblast growth factor receptor (FGFRs) signaling through FGF-6 is a critically important mechanism in iron metabolism. </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Acknowledgements</w:t>
      </w:r>
    </w:p>
    <w:p w:rsidR="00F866BB" w:rsidRDefault="00F866BB" w:rsidP="00760AF3">
      <w:pPr>
        <w:jc w:val="both"/>
        <w:rPr>
          <w:rFonts w:ascii="Arial" w:hAnsi="Arial" w:cs="Arial"/>
          <w:sz w:val="22"/>
          <w:szCs w:val="22"/>
        </w:rPr>
      </w:pPr>
    </w:p>
    <w:p w:rsidR="00F866BB" w:rsidRPr="00DA4E59" w:rsidRDefault="00F07E62" w:rsidP="00DA4E59">
      <w:pPr>
        <w:spacing w:line="360" w:lineRule="auto"/>
        <w:jc w:val="both"/>
        <w:rPr>
          <w:rFonts w:ascii="Arial" w:hAnsi="Arial" w:cs="Arial"/>
          <w:sz w:val="22"/>
          <w:szCs w:val="22"/>
        </w:rPr>
      </w:pPr>
      <w:r>
        <w:rPr>
          <w:rFonts w:ascii="Arial" w:hAnsi="Arial" w:cs="Arial"/>
          <w:sz w:val="22"/>
          <w:szCs w:val="22"/>
        </w:rPr>
        <w:t>O</w:t>
      </w:r>
      <w:r w:rsidR="00F866BB">
        <w:rPr>
          <w:rFonts w:ascii="Arial" w:hAnsi="Arial" w:cs="Arial"/>
          <w:sz w:val="22"/>
          <w:szCs w:val="22"/>
        </w:rPr>
        <w:t>n April 15, 2014</w:t>
      </w:r>
      <w:r w:rsidR="00F866BB" w:rsidRPr="00EA7D68">
        <w:rPr>
          <w:rFonts w:ascii="Arial" w:hAnsi="Arial" w:cs="Arial"/>
          <w:sz w:val="22"/>
          <w:szCs w:val="22"/>
        </w:rPr>
        <w:t xml:space="preserve">, the study </w:t>
      </w:r>
      <w:proofErr w:type="gramStart"/>
      <w:r w:rsidR="00F866BB" w:rsidRPr="00EA7D68">
        <w:rPr>
          <w:rFonts w:ascii="Arial" w:hAnsi="Arial" w:cs="Arial"/>
          <w:sz w:val="22"/>
          <w:szCs w:val="22"/>
        </w:rPr>
        <w:t>was reviewed and approved by the Marshfield Clinic Research Institute Institutional Review Board</w:t>
      </w:r>
      <w:proofErr w:type="gramEnd"/>
      <w:r w:rsidR="00F866BB" w:rsidRPr="00EA7D68">
        <w:rPr>
          <w:rFonts w:ascii="Arial" w:hAnsi="Arial" w:cs="Arial"/>
          <w:sz w:val="22"/>
          <w:szCs w:val="22"/>
        </w:rPr>
        <w:t xml:space="preserve">. FWA00000873, IRB00000673, Title: </w:t>
      </w:r>
      <w:proofErr w:type="gramStart"/>
      <w:r w:rsidR="00F866BB" w:rsidRPr="00DA4E59">
        <w:rPr>
          <w:rFonts w:ascii="Arial" w:hAnsi="Arial" w:cs="Arial"/>
          <w:sz w:val="22"/>
          <w:szCs w:val="22"/>
        </w:rPr>
        <w:t>Two Allele</w:t>
      </w:r>
      <w:proofErr w:type="gramEnd"/>
      <w:r w:rsidR="00F866BB" w:rsidRPr="00DA4E59">
        <w:rPr>
          <w:rFonts w:ascii="Arial" w:hAnsi="Arial" w:cs="Arial"/>
          <w:sz w:val="22"/>
          <w:szCs w:val="22"/>
        </w:rPr>
        <w:t xml:space="preserve"> Loss of Function Genotype Array Study</w:t>
      </w:r>
      <w:r w:rsidR="00F866BB" w:rsidRPr="00EA7D68">
        <w:rPr>
          <w:rFonts w:ascii="Arial" w:hAnsi="Arial" w:cs="Arial"/>
          <w:sz w:val="22"/>
          <w:szCs w:val="22"/>
        </w:rPr>
        <w:t xml:space="preserve">. The project described </w:t>
      </w:r>
      <w:proofErr w:type="gramStart"/>
      <w:r w:rsidR="00F866BB" w:rsidRPr="00EA7D68">
        <w:rPr>
          <w:rFonts w:ascii="Arial" w:hAnsi="Arial" w:cs="Arial"/>
          <w:sz w:val="22"/>
          <w:szCs w:val="22"/>
        </w:rPr>
        <w:t>was supported</w:t>
      </w:r>
      <w:proofErr w:type="gramEnd"/>
      <w:r w:rsidR="00F866BB" w:rsidRPr="00EA7D68">
        <w:rPr>
          <w:rFonts w:ascii="Arial" w:hAnsi="Arial" w:cs="Arial"/>
          <w:sz w:val="22"/>
          <w:szCs w:val="22"/>
        </w:rPr>
        <w:t xml:space="preserve"> by the Clinical and Translational Science Award (CTSA) program, previously through the National Center for Research Resources (NCRR) grant 1UL1RR025011 and the National Center for Advancing Translational Sciences (NCATS) grant 9U54TR000021, and now by the NCATS grant UL1TR000427. The content is solely the responsibility of the authors and does not necessarily represent the official views of the NIH. Additional funding </w:t>
      </w:r>
      <w:proofErr w:type="gramStart"/>
      <w:r w:rsidR="00F866BB" w:rsidRPr="00EA7D68">
        <w:rPr>
          <w:rFonts w:ascii="Arial" w:hAnsi="Arial" w:cs="Arial"/>
          <w:sz w:val="22"/>
          <w:szCs w:val="22"/>
        </w:rPr>
        <w:t>was provided</w:t>
      </w:r>
      <w:proofErr w:type="gramEnd"/>
      <w:r w:rsidR="00F866BB" w:rsidRPr="00EA7D68">
        <w:rPr>
          <w:rFonts w:ascii="Arial" w:hAnsi="Arial" w:cs="Arial"/>
          <w:sz w:val="22"/>
          <w:szCs w:val="22"/>
        </w:rPr>
        <w:t xml:space="preserve"> by </w:t>
      </w:r>
      <w:r w:rsidR="00F866BB">
        <w:rPr>
          <w:rFonts w:ascii="Arial" w:hAnsi="Arial" w:cs="Arial"/>
          <w:sz w:val="22"/>
          <w:szCs w:val="22"/>
        </w:rPr>
        <w:t xml:space="preserve">the Marshfield Clinic Research Institute grant SCH10218 and </w:t>
      </w:r>
      <w:r w:rsidR="00F866BB" w:rsidRPr="00EA7D68">
        <w:rPr>
          <w:rFonts w:ascii="Arial" w:hAnsi="Arial" w:cs="Arial"/>
          <w:sz w:val="22"/>
          <w:szCs w:val="22"/>
        </w:rPr>
        <w:t>generous donors to the Mars</w:t>
      </w:r>
      <w:r w:rsidR="00F866BB">
        <w:rPr>
          <w:rFonts w:ascii="Arial" w:hAnsi="Arial" w:cs="Arial"/>
          <w:sz w:val="22"/>
          <w:szCs w:val="22"/>
        </w:rPr>
        <w:t>hfield Clinic</w:t>
      </w:r>
      <w:r w:rsidR="00F866BB" w:rsidRPr="00EA7D68">
        <w:rPr>
          <w:rFonts w:ascii="Arial" w:hAnsi="Arial" w:cs="Arial"/>
          <w:sz w:val="22"/>
          <w:szCs w:val="22"/>
        </w:rPr>
        <w:t xml:space="preserve">. </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b/>
          <w:sz w:val="22"/>
          <w:szCs w:val="22"/>
        </w:rPr>
      </w:pPr>
      <w:r w:rsidRPr="007B2A82">
        <w:rPr>
          <w:rFonts w:ascii="Arial" w:hAnsi="Arial" w:cs="Arial"/>
          <w:b/>
          <w:sz w:val="22"/>
          <w:szCs w:val="22"/>
        </w:rPr>
        <w:t>Authorship Contributions</w:t>
      </w:r>
    </w:p>
    <w:p w:rsidR="00F866BB" w:rsidRPr="007B2A82" w:rsidRDefault="00F866BB" w:rsidP="00760AF3">
      <w:pPr>
        <w:jc w:val="both"/>
        <w:rPr>
          <w:rFonts w:ascii="Arial" w:hAnsi="Arial" w:cs="Arial"/>
          <w:b/>
          <w:sz w:val="22"/>
          <w:szCs w:val="22"/>
        </w:rPr>
      </w:pPr>
    </w:p>
    <w:p w:rsidR="00F866BB" w:rsidRDefault="00F866BB" w:rsidP="00DA4E59">
      <w:pPr>
        <w:spacing w:line="360" w:lineRule="auto"/>
        <w:jc w:val="both"/>
        <w:rPr>
          <w:rFonts w:ascii="Arial" w:hAnsi="Arial" w:cs="Arial"/>
          <w:sz w:val="22"/>
          <w:szCs w:val="22"/>
        </w:rPr>
      </w:pPr>
      <w:r w:rsidRPr="00EA7D68">
        <w:rPr>
          <w:rFonts w:ascii="Arial" w:hAnsi="Arial" w:cs="Arial"/>
          <w:sz w:val="22"/>
          <w:szCs w:val="22"/>
        </w:rPr>
        <w:t xml:space="preserve">SG performed analyses, interpreted results, designed the functional studies, and aided in drafting the manuscript. </w:t>
      </w:r>
      <w:r>
        <w:rPr>
          <w:rFonts w:ascii="Arial" w:hAnsi="Arial" w:cs="Arial"/>
          <w:sz w:val="22"/>
          <w:szCs w:val="22"/>
        </w:rPr>
        <w:t xml:space="preserve">SJ conducted molecular and cell biology experiments. </w:t>
      </w:r>
      <w:r w:rsidRPr="00EA7D68">
        <w:rPr>
          <w:rFonts w:ascii="Arial" w:hAnsi="Arial" w:cs="Arial"/>
          <w:sz w:val="22"/>
          <w:szCs w:val="22"/>
        </w:rPr>
        <w:t xml:space="preserve">MM aided in the analyses and reviewed the manuscript. </w:t>
      </w:r>
      <w:r>
        <w:rPr>
          <w:rFonts w:ascii="Arial" w:hAnsi="Arial" w:cs="Arial"/>
          <w:sz w:val="22"/>
          <w:szCs w:val="22"/>
        </w:rPr>
        <w:t xml:space="preserve">MW, </w:t>
      </w:r>
      <w:proofErr w:type="gramStart"/>
      <w:r>
        <w:rPr>
          <w:rFonts w:ascii="Arial" w:hAnsi="Arial" w:cs="Arial"/>
          <w:sz w:val="22"/>
          <w:szCs w:val="22"/>
        </w:rPr>
        <w:t xml:space="preserve">YM </w:t>
      </w:r>
      <w:r w:rsidRPr="00273F8E">
        <w:rPr>
          <w:rFonts w:ascii="Arial" w:hAnsi="Arial" w:cs="Arial"/>
          <w:sz w:val="22"/>
          <w:szCs w:val="22"/>
        </w:rPr>
        <w:t xml:space="preserve">and WW </w:t>
      </w:r>
      <w:r w:rsidRPr="00EA7D68">
        <w:rPr>
          <w:rFonts w:ascii="Arial" w:hAnsi="Arial" w:cs="Arial"/>
          <w:sz w:val="22"/>
          <w:szCs w:val="22"/>
        </w:rPr>
        <w:t xml:space="preserve">provided clinical </w:t>
      </w:r>
      <w:r>
        <w:rPr>
          <w:rFonts w:ascii="Arial" w:hAnsi="Arial" w:cs="Arial"/>
          <w:sz w:val="22"/>
          <w:szCs w:val="22"/>
        </w:rPr>
        <w:t xml:space="preserve">and biochemistry </w:t>
      </w:r>
      <w:r w:rsidRPr="00EA7D68">
        <w:rPr>
          <w:rFonts w:ascii="Arial" w:hAnsi="Arial" w:cs="Arial"/>
          <w:sz w:val="22"/>
          <w:szCs w:val="22"/>
        </w:rPr>
        <w:t>advice</w:t>
      </w:r>
      <w:proofErr w:type="gramEnd"/>
      <w:r w:rsidRPr="00EA7D68">
        <w:rPr>
          <w:rFonts w:ascii="Arial" w:hAnsi="Arial" w:cs="Arial"/>
          <w:sz w:val="22"/>
          <w:szCs w:val="22"/>
        </w:rPr>
        <w:t xml:space="preserve"> and aided in drafting the manuscript. </w:t>
      </w:r>
      <w:r>
        <w:rPr>
          <w:rFonts w:ascii="Arial" w:hAnsi="Arial" w:cs="Arial"/>
          <w:sz w:val="22"/>
          <w:szCs w:val="22"/>
        </w:rPr>
        <w:t xml:space="preserve">MM aided with the experimental design and analyses. </w:t>
      </w:r>
      <w:r w:rsidRPr="00EA7D68">
        <w:rPr>
          <w:rFonts w:ascii="Arial" w:hAnsi="Arial" w:cs="Arial"/>
          <w:sz w:val="22"/>
          <w:szCs w:val="22"/>
        </w:rPr>
        <w:t xml:space="preserve">ZY performed </w:t>
      </w:r>
      <w:r>
        <w:rPr>
          <w:rFonts w:ascii="Arial" w:hAnsi="Arial" w:cs="Arial"/>
          <w:sz w:val="22"/>
          <w:szCs w:val="22"/>
        </w:rPr>
        <w:t>initial genetic and statistical analyses, performed data management and reviewed the man</w:t>
      </w:r>
      <w:r w:rsidR="00F07E62">
        <w:rPr>
          <w:rFonts w:ascii="Arial" w:hAnsi="Arial" w:cs="Arial"/>
          <w:sz w:val="22"/>
          <w:szCs w:val="22"/>
        </w:rPr>
        <w:t>u</w:t>
      </w:r>
      <w:r>
        <w:rPr>
          <w:rFonts w:ascii="Arial" w:hAnsi="Arial" w:cs="Arial"/>
          <w:sz w:val="22"/>
          <w:szCs w:val="22"/>
        </w:rPr>
        <w:t>script</w:t>
      </w:r>
      <w:r w:rsidRPr="00EA7D68">
        <w:rPr>
          <w:rFonts w:ascii="Arial" w:hAnsi="Arial" w:cs="Arial"/>
          <w:sz w:val="22"/>
          <w:szCs w:val="22"/>
        </w:rPr>
        <w:t xml:space="preserve">. BO implemented </w:t>
      </w:r>
      <w:r>
        <w:rPr>
          <w:rFonts w:ascii="Arial" w:hAnsi="Arial" w:cs="Arial"/>
          <w:sz w:val="22"/>
          <w:szCs w:val="22"/>
        </w:rPr>
        <w:t xml:space="preserve">and refined </w:t>
      </w:r>
      <w:r w:rsidRPr="00EA7D68">
        <w:rPr>
          <w:rFonts w:ascii="Arial" w:hAnsi="Arial" w:cs="Arial"/>
          <w:sz w:val="22"/>
          <w:szCs w:val="22"/>
        </w:rPr>
        <w:t xml:space="preserve">the phenotyping algorithms. TK and JJ aided in the regulatory paperwork and reviewed the manuscript. RS performed data management tasks. JJM provided clinical advice and reviewed the manuscript. JKM supervised the management of biological samples for genotyping and reviewed the manuscript. </w:t>
      </w:r>
      <w:r>
        <w:rPr>
          <w:rFonts w:ascii="Arial" w:hAnsi="Arial" w:cs="Arial"/>
          <w:sz w:val="22"/>
          <w:szCs w:val="22"/>
        </w:rPr>
        <w:t xml:space="preserve">LJ reviewed the manuscript and provided general scientific advice. JAS provided molecular and cellular biology advice, clinical advice, reviewed and edited the manuscript. </w:t>
      </w:r>
      <w:r w:rsidRPr="00EA7D68">
        <w:rPr>
          <w:rFonts w:ascii="Arial" w:hAnsi="Arial" w:cs="Arial"/>
          <w:sz w:val="22"/>
          <w:szCs w:val="22"/>
        </w:rPr>
        <w:t>JW supervised the functional studies, reviewed the manuscript and provided biological advice. SJS designed the experiment, supervised the genetic analyses, developed phenotyping algorithms, developed analysis methods</w:t>
      </w:r>
      <w:r>
        <w:rPr>
          <w:rFonts w:ascii="Arial" w:hAnsi="Arial" w:cs="Arial"/>
          <w:sz w:val="22"/>
          <w:szCs w:val="22"/>
        </w:rPr>
        <w:t xml:space="preserve"> and power calculations</w:t>
      </w:r>
      <w:r w:rsidRPr="00EA7D68">
        <w:rPr>
          <w:rFonts w:ascii="Arial" w:hAnsi="Arial" w:cs="Arial"/>
          <w:sz w:val="22"/>
          <w:szCs w:val="22"/>
        </w:rPr>
        <w:t xml:space="preserve">, interpreted results and aided in drafting </w:t>
      </w:r>
      <w:r>
        <w:rPr>
          <w:rFonts w:ascii="Arial" w:hAnsi="Arial" w:cs="Arial"/>
          <w:sz w:val="22"/>
          <w:szCs w:val="22"/>
        </w:rPr>
        <w:t xml:space="preserve">and editing </w:t>
      </w:r>
      <w:r w:rsidRPr="00EA7D68">
        <w:rPr>
          <w:rFonts w:ascii="Arial" w:hAnsi="Arial" w:cs="Arial"/>
          <w:sz w:val="22"/>
          <w:szCs w:val="22"/>
        </w:rPr>
        <w:t>the manuscript.</w:t>
      </w:r>
    </w:p>
    <w:p w:rsidR="00F866BB" w:rsidRDefault="00F866BB" w:rsidP="00760AF3">
      <w:pPr>
        <w:jc w:val="both"/>
        <w:rPr>
          <w:rFonts w:ascii="Arial" w:hAnsi="Arial" w:cs="Arial"/>
          <w:sz w:val="22"/>
          <w:szCs w:val="22"/>
        </w:rPr>
      </w:pPr>
    </w:p>
    <w:p w:rsidR="00F866BB" w:rsidRPr="007B2A82" w:rsidRDefault="00F866BB" w:rsidP="00760AF3">
      <w:pPr>
        <w:jc w:val="both"/>
        <w:rPr>
          <w:rFonts w:ascii="Arial" w:hAnsi="Arial" w:cs="Arial"/>
          <w:b/>
          <w:sz w:val="22"/>
          <w:szCs w:val="22"/>
        </w:rPr>
      </w:pPr>
      <w:r w:rsidRPr="007B2A82">
        <w:rPr>
          <w:rFonts w:ascii="Arial" w:hAnsi="Arial" w:cs="Arial"/>
          <w:b/>
          <w:sz w:val="22"/>
          <w:szCs w:val="22"/>
        </w:rPr>
        <w:t>Disclosure of Conflicts of Interest</w:t>
      </w:r>
    </w:p>
    <w:p w:rsidR="00F866BB" w:rsidRDefault="00F866BB" w:rsidP="00760AF3">
      <w:pPr>
        <w:jc w:val="both"/>
        <w:rPr>
          <w:rFonts w:ascii="Arial" w:hAnsi="Arial" w:cs="Arial"/>
          <w:sz w:val="22"/>
          <w:szCs w:val="22"/>
        </w:rPr>
      </w:pPr>
    </w:p>
    <w:p w:rsidR="00F866BB" w:rsidRDefault="00F866BB" w:rsidP="00760AF3">
      <w:pPr>
        <w:jc w:val="both"/>
        <w:rPr>
          <w:rFonts w:ascii="Arial" w:hAnsi="Arial" w:cs="Arial"/>
          <w:sz w:val="22"/>
          <w:szCs w:val="22"/>
        </w:rPr>
      </w:pPr>
      <w:r>
        <w:rPr>
          <w:rFonts w:ascii="Arial" w:hAnsi="Arial" w:cs="Arial"/>
          <w:sz w:val="22"/>
          <w:szCs w:val="22"/>
        </w:rPr>
        <w:t>The authors declare no conflicts of interest.</w:t>
      </w:r>
    </w:p>
    <w:p w:rsidR="00861FBB" w:rsidRDefault="00861FBB" w:rsidP="00760AF3">
      <w:pPr>
        <w:jc w:val="both"/>
        <w:rPr>
          <w:rFonts w:ascii="Arial" w:hAnsi="Arial" w:cs="Arial"/>
          <w:sz w:val="22"/>
          <w:szCs w:val="22"/>
        </w:rPr>
      </w:pPr>
    </w:p>
    <w:p w:rsidR="00861FBB" w:rsidRPr="00861FBB" w:rsidRDefault="00861FBB" w:rsidP="00861FBB">
      <w:pPr>
        <w:jc w:val="both"/>
        <w:rPr>
          <w:rFonts w:ascii="Arial" w:hAnsi="Arial" w:cs="Arial"/>
          <w:b/>
          <w:sz w:val="22"/>
          <w:szCs w:val="22"/>
        </w:rPr>
      </w:pPr>
      <w:r w:rsidRPr="00861FBB">
        <w:rPr>
          <w:rFonts w:ascii="Arial" w:hAnsi="Arial" w:cs="Arial"/>
          <w:b/>
          <w:sz w:val="22"/>
          <w:szCs w:val="22"/>
        </w:rPr>
        <w:t>Abbreviations</w:t>
      </w:r>
    </w:p>
    <w:p w:rsidR="00861FBB" w:rsidRDefault="00861FBB" w:rsidP="00760AF3">
      <w:pPr>
        <w:jc w:val="both"/>
        <w:rPr>
          <w:rFonts w:ascii="Arial" w:hAnsi="Arial" w:cs="Arial"/>
          <w:sz w:val="22"/>
          <w:szCs w:val="22"/>
        </w:rPr>
      </w:pP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GWAS: Genome-wide Association Studies</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EHR: Electronic health records (EHRs)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PMRP: Personalized Medicine Research Project (PMRP),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PCA: Principal Components Analysis (PCA)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AOD: Average optical density (AOD)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HBS: Heparin binding sites (HBS)</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HAMP: </w:t>
      </w:r>
      <w:proofErr w:type="spellStart"/>
      <w:r w:rsidRPr="00861FBB">
        <w:rPr>
          <w:rFonts w:ascii="Arial" w:hAnsi="Arial" w:cs="Arial"/>
          <w:sz w:val="22"/>
          <w:szCs w:val="22"/>
        </w:rPr>
        <w:t>Hepcidin</w:t>
      </w:r>
      <w:proofErr w:type="spellEnd"/>
      <w:r w:rsidRPr="00861FBB">
        <w:rPr>
          <w:rFonts w:ascii="Arial" w:hAnsi="Arial" w:cs="Arial"/>
          <w:sz w:val="22"/>
          <w:szCs w:val="22"/>
        </w:rPr>
        <w:t xml:space="preserve"> antimicrobial peptide</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t xml:space="preserve">HEPH: </w:t>
      </w:r>
      <w:proofErr w:type="spellStart"/>
      <w:r w:rsidRPr="00861FBB">
        <w:rPr>
          <w:rFonts w:ascii="Arial" w:hAnsi="Arial" w:cs="Arial"/>
          <w:sz w:val="22"/>
          <w:szCs w:val="22"/>
        </w:rPr>
        <w:t>Hephaestin</w:t>
      </w:r>
      <w:proofErr w:type="spellEnd"/>
      <w:r w:rsidRPr="00861FBB">
        <w:rPr>
          <w:rFonts w:ascii="Arial" w:hAnsi="Arial" w:cs="Arial"/>
          <w:sz w:val="22"/>
          <w:szCs w:val="22"/>
        </w:rPr>
        <w:t xml:space="preserve"> </w:t>
      </w:r>
    </w:p>
    <w:p w:rsidR="00861FBB" w:rsidRPr="00861FBB" w:rsidRDefault="00861FBB" w:rsidP="00BF5BD4">
      <w:pPr>
        <w:spacing w:line="360" w:lineRule="auto"/>
        <w:jc w:val="both"/>
        <w:rPr>
          <w:rFonts w:ascii="Arial" w:hAnsi="Arial" w:cs="Arial"/>
          <w:sz w:val="22"/>
          <w:szCs w:val="22"/>
        </w:rPr>
      </w:pPr>
      <w:r w:rsidRPr="00861FBB">
        <w:rPr>
          <w:rFonts w:ascii="Arial" w:hAnsi="Arial" w:cs="Arial"/>
          <w:sz w:val="22"/>
          <w:szCs w:val="22"/>
        </w:rPr>
        <w:lastRenderedPageBreak/>
        <w:t>FGF-6: Heparin-Binding Growth Factor 6</w:t>
      </w:r>
    </w:p>
    <w:p w:rsidR="00861FBB" w:rsidRPr="00861FBB" w:rsidRDefault="00861FBB" w:rsidP="00BF5BD4">
      <w:pPr>
        <w:spacing w:line="360" w:lineRule="auto"/>
        <w:jc w:val="both"/>
        <w:rPr>
          <w:rFonts w:ascii="Arial" w:hAnsi="Arial" w:cs="Arial"/>
          <w:sz w:val="22"/>
          <w:szCs w:val="22"/>
        </w:rPr>
      </w:pPr>
      <w:proofErr w:type="spellStart"/>
      <w:r w:rsidRPr="00861FBB">
        <w:rPr>
          <w:rFonts w:ascii="Arial" w:hAnsi="Arial" w:cs="Arial"/>
          <w:sz w:val="22"/>
          <w:szCs w:val="22"/>
        </w:rPr>
        <w:t>SSc</w:t>
      </w:r>
      <w:proofErr w:type="spellEnd"/>
      <w:r w:rsidRPr="00861FBB">
        <w:rPr>
          <w:rFonts w:ascii="Arial" w:hAnsi="Arial" w:cs="Arial"/>
          <w:sz w:val="22"/>
          <w:szCs w:val="22"/>
        </w:rPr>
        <w:t>: Systemic sclerosis patients (</w:t>
      </w:r>
      <w:proofErr w:type="spellStart"/>
      <w:r w:rsidRPr="00861FBB">
        <w:rPr>
          <w:rFonts w:ascii="Arial" w:hAnsi="Arial" w:cs="Arial"/>
          <w:sz w:val="22"/>
          <w:szCs w:val="22"/>
        </w:rPr>
        <w:t>SSc</w:t>
      </w:r>
      <w:proofErr w:type="spellEnd"/>
      <w:r w:rsidRPr="00861FBB">
        <w:rPr>
          <w:rFonts w:ascii="Arial" w:hAnsi="Arial" w:cs="Arial"/>
          <w:sz w:val="22"/>
          <w:szCs w:val="22"/>
        </w:rPr>
        <w:t>)</w:t>
      </w: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861FBB" w:rsidRDefault="00861FBB" w:rsidP="00760AF3">
      <w:pPr>
        <w:jc w:val="both"/>
        <w:rPr>
          <w:rFonts w:ascii="Arial" w:hAnsi="Arial" w:cs="Arial"/>
          <w:sz w:val="22"/>
          <w:szCs w:val="22"/>
        </w:rPr>
      </w:pPr>
    </w:p>
    <w:p w:rsidR="00FC0873" w:rsidRPr="002A2ABC" w:rsidRDefault="00FC0873" w:rsidP="00FC0873">
      <w:pPr>
        <w:pStyle w:val="2"/>
        <w:spacing w:line="276" w:lineRule="auto"/>
        <w:rPr>
          <w:rFonts w:ascii="Arial" w:eastAsia="Arial" w:hAnsi="Arial" w:cs="Arial"/>
          <w:color w:val="000000" w:themeColor="text1"/>
          <w:sz w:val="22"/>
          <w:szCs w:val="22"/>
        </w:rPr>
      </w:pPr>
      <w:r w:rsidRPr="00C848A1">
        <w:rPr>
          <w:rFonts w:ascii="Arial" w:eastAsia="Arial" w:hAnsi="Arial" w:cs="Arial"/>
          <w:color w:val="000000" w:themeColor="text1"/>
          <w:sz w:val="22"/>
          <w:szCs w:val="22"/>
        </w:rPr>
        <w:t>Reference</w:t>
      </w:r>
      <w:r>
        <w:rPr>
          <w:rFonts w:ascii="Arial" w:eastAsia="Arial" w:hAnsi="Arial" w:cs="Arial"/>
          <w:color w:val="000000" w:themeColor="text1"/>
          <w:sz w:val="22"/>
          <w:szCs w:val="22"/>
        </w:rPr>
        <w:t>s</w:t>
      </w:r>
    </w:p>
    <w:p w:rsidR="00A04588" w:rsidRPr="00A04588" w:rsidRDefault="00A04588" w:rsidP="00A04588">
      <w:pPr>
        <w:ind w:left="720" w:hanging="720"/>
        <w:jc w:val="both"/>
        <w:rPr>
          <w:rFonts w:ascii="Cambria" w:eastAsia="Arial" w:hAnsi="Cambria" w:cs="Arial"/>
          <w:noProof/>
          <w:color w:val="000000" w:themeColor="text1"/>
          <w:sz w:val="22"/>
          <w:szCs w:val="22"/>
        </w:rPr>
      </w:pPr>
      <w:r w:rsidRPr="00A04588">
        <w:rPr>
          <w:rFonts w:ascii="Cambria" w:eastAsia="Arial" w:hAnsi="Cambria" w:cs="Arial"/>
          <w:noProof/>
          <w:color w:val="000000" w:themeColor="text1"/>
          <w:sz w:val="22"/>
          <w:szCs w:val="22"/>
        </w:rPr>
        <w:t>1.</w:t>
      </w:r>
      <w:r>
        <w:rPr>
          <w:rFonts w:ascii="Cambria" w:eastAsia="Arial" w:hAnsi="Cambria" w:cs="Arial"/>
          <w:noProof/>
          <w:color w:val="000000" w:themeColor="text1"/>
          <w:sz w:val="22"/>
          <w:szCs w:val="22"/>
        </w:rPr>
        <w:tab/>
      </w:r>
      <w:r w:rsidR="00FC0873" w:rsidRPr="00A04588">
        <w:rPr>
          <w:rFonts w:ascii="Cambria" w:eastAsia="Arial" w:hAnsi="Cambria" w:cs="Arial"/>
          <w:noProof/>
          <w:color w:val="000000" w:themeColor="text1"/>
          <w:sz w:val="22"/>
          <w:szCs w:val="22"/>
        </w:rPr>
        <w:t>Lek, M.</w:t>
      </w:r>
      <w:r w:rsidR="00FC0873" w:rsidRPr="00A04588">
        <w:rPr>
          <w:rFonts w:ascii="Cambria" w:eastAsia="Arial" w:hAnsi="Cambria" w:cs="Arial"/>
          <w:i/>
          <w:noProof/>
          <w:color w:val="000000" w:themeColor="text1"/>
          <w:sz w:val="22"/>
          <w:szCs w:val="22"/>
        </w:rPr>
        <w:t xml:space="preserve"> et al.</w:t>
      </w:r>
      <w:r w:rsidR="00FC0873" w:rsidRPr="00A04588">
        <w:rPr>
          <w:rFonts w:ascii="Cambria" w:eastAsia="Arial" w:hAnsi="Cambria" w:cs="Arial"/>
          <w:noProof/>
          <w:color w:val="000000" w:themeColor="text1"/>
          <w:sz w:val="22"/>
          <w:szCs w:val="22"/>
        </w:rPr>
        <w:t xml:space="preserve"> Analysis of protein-coding genetic variation in 60,706 humans. </w:t>
      </w:r>
      <w:r w:rsidR="00FC0873" w:rsidRPr="00A04588">
        <w:rPr>
          <w:rFonts w:ascii="Cambria" w:eastAsia="Arial" w:hAnsi="Cambria" w:cs="Arial"/>
          <w:i/>
          <w:noProof/>
          <w:color w:val="000000" w:themeColor="text1"/>
          <w:sz w:val="22"/>
          <w:szCs w:val="22"/>
        </w:rPr>
        <w:t>Nature</w:t>
      </w:r>
      <w:r w:rsidR="00FC0873" w:rsidRPr="00A04588">
        <w:rPr>
          <w:rFonts w:ascii="Cambria" w:eastAsia="Arial" w:hAnsi="Cambria" w:cs="Arial"/>
          <w:noProof/>
          <w:color w:val="000000" w:themeColor="text1"/>
          <w:sz w:val="22"/>
          <w:szCs w:val="22"/>
        </w:rPr>
        <w:t xml:space="preserve"> </w:t>
      </w:r>
      <w:r w:rsidR="00FC0873" w:rsidRPr="00A04588">
        <w:rPr>
          <w:rFonts w:ascii="Cambria" w:eastAsia="Arial" w:hAnsi="Cambria" w:cs="Arial"/>
          <w:b/>
          <w:noProof/>
          <w:color w:val="000000" w:themeColor="text1"/>
          <w:sz w:val="22"/>
          <w:szCs w:val="22"/>
        </w:rPr>
        <w:t>536</w:t>
      </w:r>
      <w:r w:rsidR="00FC0873" w:rsidRPr="00A04588">
        <w:rPr>
          <w:rFonts w:ascii="Cambria" w:eastAsia="Arial" w:hAnsi="Cambria" w:cs="Arial"/>
          <w:noProof/>
          <w:color w:val="000000" w:themeColor="text1"/>
          <w:sz w:val="22"/>
          <w:szCs w:val="22"/>
        </w:rPr>
        <w:t>, 285-91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w:t>
      </w:r>
      <w:r w:rsidRPr="002A2ABC">
        <w:rPr>
          <w:rFonts w:ascii="Cambria" w:eastAsia="Arial" w:hAnsi="Cambria" w:cs="Arial"/>
          <w:noProof/>
          <w:color w:val="000000" w:themeColor="text1"/>
          <w:sz w:val="22"/>
          <w:szCs w:val="22"/>
        </w:rPr>
        <w:tab/>
        <w:t>MacArthur, D.G.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systematic survey of loss-of-function variants in human protein-coding genes.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335</w:t>
      </w:r>
      <w:r w:rsidRPr="002A2ABC">
        <w:rPr>
          <w:rFonts w:ascii="Cambria" w:eastAsia="Arial" w:hAnsi="Cambria" w:cs="Arial"/>
          <w:noProof/>
          <w:color w:val="000000" w:themeColor="text1"/>
          <w:sz w:val="22"/>
          <w:szCs w:val="22"/>
        </w:rPr>
        <w:t>, 823-8 (2012).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3.</w:t>
      </w:r>
      <w:r w:rsidRPr="002A2ABC">
        <w:rPr>
          <w:rFonts w:ascii="Cambria" w:eastAsia="Arial" w:hAnsi="Cambria" w:cs="Arial"/>
          <w:noProof/>
          <w:color w:val="000000" w:themeColor="text1"/>
          <w:sz w:val="22"/>
          <w:szCs w:val="22"/>
        </w:rPr>
        <w:tab/>
        <w:t>Zou,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Quantifying unobserved protein-coding variants in human populations provides a roadmap for large-scale sequencing projects.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13293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ab/>
        <w:t>Cohen, J.C.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Multiple rare alleles contribute to low plasma levels of HDL cholesterol.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305</w:t>
      </w:r>
      <w:r w:rsidRPr="002A2ABC">
        <w:rPr>
          <w:rFonts w:ascii="Cambria" w:eastAsia="Arial" w:hAnsi="Cambria" w:cs="Arial"/>
          <w:noProof/>
          <w:color w:val="000000" w:themeColor="text1"/>
          <w:sz w:val="22"/>
          <w:szCs w:val="22"/>
        </w:rPr>
        <w:t>, 869-72 (2004).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Andreoletti, 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Analysis of Rare and Common Variants within the NOD Signaling Pathway. </w:t>
      </w:r>
      <w:r w:rsidRPr="002A2ABC">
        <w:rPr>
          <w:rFonts w:ascii="Cambria" w:eastAsia="Arial" w:hAnsi="Cambria" w:cs="Arial"/>
          <w:i/>
          <w:noProof/>
          <w:color w:val="000000" w:themeColor="text1"/>
          <w:sz w:val="22"/>
          <w:szCs w:val="22"/>
        </w:rPr>
        <w:t>Sci Rep</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7</w:t>
      </w:r>
      <w:r w:rsidRPr="002A2ABC">
        <w:rPr>
          <w:rFonts w:ascii="Cambria" w:eastAsia="Arial" w:hAnsi="Cambria" w:cs="Arial"/>
          <w:noProof/>
          <w:color w:val="000000" w:themeColor="text1"/>
          <w:sz w:val="22"/>
          <w:szCs w:val="22"/>
        </w:rPr>
        <w:t>, 46454 (2017).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6.</w:t>
      </w:r>
      <w:r w:rsidRPr="002A2ABC">
        <w:rPr>
          <w:rFonts w:ascii="Cambria" w:eastAsia="Arial" w:hAnsi="Cambria" w:cs="Arial"/>
          <w:noProof/>
          <w:color w:val="000000" w:themeColor="text1"/>
          <w:sz w:val="22"/>
          <w:szCs w:val="22"/>
        </w:rPr>
        <w:tab/>
        <w:t xml:space="preserve">De Braekeleer, M., Allard, C., Leblanc, J.P., Simard, F. &amp; Aubin, G. Genotype-phenotype correlation in cystic fibrosis patients compound heterozygous for the A455E mutation. </w:t>
      </w:r>
      <w:r w:rsidRPr="002A2ABC">
        <w:rPr>
          <w:rFonts w:ascii="Cambria" w:eastAsia="Arial" w:hAnsi="Cambria" w:cs="Arial"/>
          <w:i/>
          <w:noProof/>
          <w:color w:val="000000" w:themeColor="text1"/>
          <w:sz w:val="22"/>
          <w:szCs w:val="22"/>
        </w:rPr>
        <w:t>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101</w:t>
      </w:r>
      <w:r w:rsidRPr="002A2ABC">
        <w:rPr>
          <w:rFonts w:ascii="Cambria" w:eastAsia="Arial" w:hAnsi="Cambria" w:cs="Arial"/>
          <w:noProof/>
          <w:color w:val="000000" w:themeColor="text1"/>
          <w:sz w:val="22"/>
          <w:szCs w:val="22"/>
        </w:rPr>
        <w:t>, 208-11 (1997).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7.</w:t>
      </w:r>
      <w:r w:rsidRPr="002A2ABC">
        <w:rPr>
          <w:rFonts w:ascii="Cambria" w:eastAsia="Arial" w:hAnsi="Cambria" w:cs="Arial"/>
          <w:noProof/>
          <w:color w:val="000000" w:themeColor="text1"/>
          <w:sz w:val="22"/>
          <w:szCs w:val="22"/>
        </w:rPr>
        <w:tab/>
        <w:t>Prietsch, V.</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Mevalonate kinase deficiency: enlarging the clinical and biochemical spectrum. </w:t>
      </w:r>
      <w:r w:rsidRPr="002A2ABC">
        <w:rPr>
          <w:rFonts w:ascii="Cambria" w:eastAsia="Arial" w:hAnsi="Cambria" w:cs="Arial"/>
          <w:i/>
          <w:noProof/>
          <w:color w:val="000000" w:themeColor="text1"/>
          <w:sz w:val="22"/>
          <w:szCs w:val="22"/>
        </w:rPr>
        <w:t>Pediatrics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111</w:t>
      </w:r>
      <w:r w:rsidRPr="002A2ABC">
        <w:rPr>
          <w:rFonts w:ascii="Cambria" w:eastAsia="Arial" w:hAnsi="Cambria" w:cs="Arial"/>
          <w:noProof/>
          <w:color w:val="000000" w:themeColor="text1"/>
          <w:sz w:val="22"/>
          <w:szCs w:val="22"/>
        </w:rPr>
        <w:t>, 258-61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8.</w:t>
      </w:r>
      <w:r w:rsidRPr="002A2ABC">
        <w:rPr>
          <w:rFonts w:ascii="Cambria" w:eastAsia="Arial" w:hAnsi="Cambria" w:cs="Arial"/>
          <w:noProof/>
          <w:color w:val="000000" w:themeColor="text1"/>
          <w:sz w:val="22"/>
          <w:szCs w:val="22"/>
        </w:rPr>
        <w:tab/>
        <w:t xml:space="preserve">Thein, S.L. Genetic modifiers of beta-thalassemia. </w:t>
      </w:r>
      <w:r w:rsidRPr="002A2ABC">
        <w:rPr>
          <w:rFonts w:ascii="Cambria" w:eastAsia="Arial" w:hAnsi="Cambria" w:cs="Arial"/>
          <w:i/>
          <w:noProof/>
          <w:color w:val="000000" w:themeColor="text1"/>
          <w:sz w:val="22"/>
          <w:szCs w:val="22"/>
        </w:rPr>
        <w:t>Haematologica</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90</w:t>
      </w:r>
      <w:r w:rsidRPr="002A2ABC">
        <w:rPr>
          <w:rFonts w:ascii="Cambria" w:eastAsia="Arial" w:hAnsi="Cambria" w:cs="Arial"/>
          <w:noProof/>
          <w:color w:val="000000" w:themeColor="text1"/>
          <w:sz w:val="22"/>
          <w:szCs w:val="22"/>
        </w:rPr>
        <w:t>, 649-60 (2005).</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9.</w:t>
      </w:r>
      <w:r w:rsidRPr="002A2ABC">
        <w:rPr>
          <w:rFonts w:ascii="Cambria" w:eastAsia="Arial" w:hAnsi="Cambria" w:cs="Arial"/>
          <w:noProof/>
          <w:color w:val="000000" w:themeColor="text1"/>
          <w:sz w:val="22"/>
          <w:szCs w:val="22"/>
        </w:rPr>
        <w:tab/>
        <w:t>Bauer, P.</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NPC1: Complete genomic sequence, mutation analysis, and characterization of haplotypes. </w:t>
      </w:r>
      <w:r w:rsidRPr="002A2ABC">
        <w:rPr>
          <w:rFonts w:ascii="Cambria" w:eastAsia="Arial" w:hAnsi="Cambria" w:cs="Arial"/>
          <w:i/>
          <w:noProof/>
          <w:color w:val="000000" w:themeColor="text1"/>
          <w:sz w:val="22"/>
          <w:szCs w:val="22"/>
        </w:rPr>
        <w:t>Hum Mutat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30-8 (2002).</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10.</w:t>
      </w:r>
      <w:r w:rsidRPr="002A2ABC">
        <w:rPr>
          <w:rFonts w:ascii="Cambria" w:eastAsia="Arial" w:hAnsi="Cambria" w:cs="Arial"/>
          <w:noProof/>
          <w:color w:val="000000" w:themeColor="text1"/>
          <w:sz w:val="22"/>
          <w:szCs w:val="22"/>
        </w:rPr>
        <w:tab/>
        <w:t>Singh, T.</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Rare loss-of-function variants in SETD1A are associated with schizophrenia and developmental disorders. </w:t>
      </w:r>
      <w:r w:rsidRPr="002A2ABC">
        <w:rPr>
          <w:rFonts w:ascii="Cambria" w:eastAsia="Arial" w:hAnsi="Cambria" w:cs="Arial"/>
          <w:i/>
          <w:noProof/>
          <w:color w:val="000000" w:themeColor="text1"/>
          <w:sz w:val="22"/>
          <w:szCs w:val="22"/>
        </w:rPr>
        <w:t>Nat Neurosci</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19</w:t>
      </w:r>
      <w:r w:rsidRPr="002A2ABC">
        <w:rPr>
          <w:rFonts w:ascii="Cambria" w:eastAsia="Arial" w:hAnsi="Cambria" w:cs="Arial"/>
          <w:noProof/>
          <w:color w:val="000000" w:themeColor="text1"/>
          <w:sz w:val="22"/>
          <w:szCs w:val="22"/>
        </w:rPr>
        <w:t>, 571-7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11.</w:t>
      </w:r>
      <w:r w:rsidRPr="002A2ABC">
        <w:rPr>
          <w:rFonts w:ascii="Cambria" w:eastAsia="Arial" w:hAnsi="Cambria" w:cs="Arial"/>
          <w:noProof/>
          <w:color w:val="000000" w:themeColor="text1"/>
          <w:sz w:val="22"/>
          <w:szCs w:val="22"/>
        </w:rPr>
        <w:tab/>
        <w:t>Adam, R.</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Exome Sequencing Identifies Biallelic MSH3 Germline Mutations as a Recessive Subtype of Colorectal Adenomatous Polyposis.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99</w:t>
      </w:r>
      <w:r w:rsidRPr="002A2ABC">
        <w:rPr>
          <w:rFonts w:ascii="Cambria" w:eastAsia="Arial" w:hAnsi="Cambria" w:cs="Arial"/>
          <w:noProof/>
          <w:color w:val="000000" w:themeColor="text1"/>
          <w:sz w:val="22"/>
          <w:szCs w:val="22"/>
        </w:rPr>
        <w:t>, 337-51 (2016).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12.</w:t>
      </w:r>
      <w:r w:rsidRPr="002A2ABC">
        <w:rPr>
          <w:rFonts w:ascii="Cambria" w:eastAsia="Arial" w:hAnsi="Cambria" w:cs="Arial"/>
          <w:noProof/>
          <w:color w:val="000000" w:themeColor="text1"/>
          <w:sz w:val="22"/>
          <w:szCs w:val="22"/>
        </w:rPr>
        <w:tab/>
        <w:t>Hague, S.</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Early-onset Parkinson's disease caused by a compound heterozygous DJ-1 mutation. </w:t>
      </w:r>
      <w:r w:rsidRPr="002A2ABC">
        <w:rPr>
          <w:rFonts w:ascii="Cambria" w:eastAsia="Arial" w:hAnsi="Cambria" w:cs="Arial"/>
          <w:i/>
          <w:noProof/>
          <w:color w:val="000000" w:themeColor="text1"/>
          <w:sz w:val="22"/>
          <w:szCs w:val="22"/>
        </w:rPr>
        <w:t>Ann Neurol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54</w:t>
      </w:r>
      <w:r w:rsidRPr="002A2ABC">
        <w:rPr>
          <w:rFonts w:ascii="Cambria" w:eastAsia="Arial" w:hAnsi="Cambria" w:cs="Arial"/>
          <w:noProof/>
          <w:color w:val="000000" w:themeColor="text1"/>
          <w:sz w:val="22"/>
          <w:szCs w:val="22"/>
        </w:rPr>
        <w:t>, 271-4 (2003).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13.</w:t>
      </w:r>
      <w:r w:rsidRPr="002A2ABC">
        <w:rPr>
          <w:rFonts w:ascii="Cambria" w:eastAsia="Arial" w:hAnsi="Cambria" w:cs="Arial"/>
          <w:noProof/>
          <w:color w:val="000000" w:themeColor="text1"/>
          <w:sz w:val="22"/>
          <w:szCs w:val="22"/>
        </w:rPr>
        <w:tab/>
        <w:t>Onoufriadis, A.</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Mutations in IL36RN/IL1F5 are associated with the severe episodic inflammatory skin disease known as generalized pustular psoriasis.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89</w:t>
      </w:r>
      <w:r w:rsidRPr="002A2ABC">
        <w:rPr>
          <w:rFonts w:ascii="Cambria" w:eastAsia="Arial" w:hAnsi="Cambria" w:cs="Arial"/>
          <w:noProof/>
          <w:color w:val="000000" w:themeColor="text1"/>
          <w:sz w:val="22"/>
          <w:szCs w:val="22"/>
        </w:rPr>
        <w:t>, 432-7 (2011).</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14.</w:t>
      </w:r>
      <w:r w:rsidRPr="002A2ABC">
        <w:rPr>
          <w:rFonts w:ascii="Cambria" w:eastAsia="Arial" w:hAnsi="Cambria" w:cs="Arial"/>
          <w:noProof/>
          <w:color w:val="000000" w:themeColor="text1"/>
          <w:sz w:val="22"/>
          <w:szCs w:val="22"/>
        </w:rPr>
        <w:tab/>
        <w:t>Dewey, F.E.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Distribution and clinical impact of functional variants in 50,726 whole-exome sequences from the DiscovEHR study. </w:t>
      </w:r>
      <w:r w:rsidRPr="002A2ABC">
        <w:rPr>
          <w:rFonts w:ascii="Cambria" w:eastAsia="Arial" w:hAnsi="Cambria" w:cs="Arial"/>
          <w:i/>
          <w:noProof/>
          <w:color w:val="000000" w:themeColor="text1"/>
          <w:sz w:val="22"/>
          <w:szCs w:val="22"/>
        </w:rPr>
        <w:t>Science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354</w:t>
      </w:r>
      <w:r w:rsidRPr="002A2ABC">
        <w:rPr>
          <w:rFonts w:ascii="Cambria" w:eastAsia="Arial" w:hAnsi="Cambria" w:cs="Arial"/>
          <w:noProof/>
          <w:color w:val="000000" w:themeColor="text1"/>
          <w:sz w:val="22"/>
          <w:szCs w:val="22"/>
        </w:rPr>
        <w:t>(2016).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15.</w:t>
      </w:r>
      <w:r w:rsidRPr="002A2ABC">
        <w:rPr>
          <w:rFonts w:ascii="Cambria" w:eastAsia="Arial" w:hAnsi="Cambria" w:cs="Arial"/>
          <w:noProof/>
          <w:color w:val="000000" w:themeColor="text1"/>
          <w:sz w:val="22"/>
          <w:szCs w:val="22"/>
        </w:rPr>
        <w:tab/>
        <w:t xml:space="preserve">Adams, P.C. &amp; Barton, J.C. Haemochromatosis. </w:t>
      </w:r>
      <w:r w:rsidRPr="002A2ABC">
        <w:rPr>
          <w:rFonts w:ascii="Cambria" w:eastAsia="Arial" w:hAnsi="Cambria" w:cs="Arial"/>
          <w:i/>
          <w:noProof/>
          <w:color w:val="000000" w:themeColor="text1"/>
          <w:sz w:val="22"/>
          <w:szCs w:val="22"/>
        </w:rPr>
        <w:t>Lancet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370</w:t>
      </w:r>
      <w:r w:rsidRPr="002A2ABC">
        <w:rPr>
          <w:rFonts w:ascii="Cambria" w:eastAsia="Arial" w:hAnsi="Cambria" w:cs="Arial"/>
          <w:noProof/>
          <w:color w:val="000000" w:themeColor="text1"/>
          <w:sz w:val="22"/>
          <w:szCs w:val="22"/>
        </w:rPr>
        <w:t>, 1855-60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16.</w:t>
      </w:r>
      <w:r w:rsidRPr="002A2ABC">
        <w:rPr>
          <w:rFonts w:ascii="Cambria" w:eastAsia="Arial" w:hAnsi="Cambria" w:cs="Arial"/>
          <w:noProof/>
          <w:color w:val="000000" w:themeColor="text1"/>
          <w:sz w:val="22"/>
          <w:szCs w:val="22"/>
        </w:rPr>
        <w:tab/>
        <w:t xml:space="preserve">Andrews, N.C. &amp; Schmidt, P.J. Iron homeostasis. </w:t>
      </w:r>
      <w:r w:rsidRPr="002A2ABC">
        <w:rPr>
          <w:rFonts w:ascii="Cambria" w:eastAsia="Arial" w:hAnsi="Cambria" w:cs="Arial"/>
          <w:i/>
          <w:noProof/>
          <w:color w:val="000000" w:themeColor="text1"/>
          <w:sz w:val="22"/>
          <w:szCs w:val="22"/>
        </w:rPr>
        <w:t>Annu Rev Physiol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69</w:t>
      </w:r>
      <w:r w:rsidRPr="002A2ABC">
        <w:rPr>
          <w:rFonts w:ascii="Cambria" w:eastAsia="Arial" w:hAnsi="Cambria" w:cs="Arial"/>
          <w:noProof/>
          <w:color w:val="000000" w:themeColor="text1"/>
          <w:sz w:val="22"/>
          <w:szCs w:val="22"/>
        </w:rPr>
        <w:t>, 69-85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17.</w:t>
      </w:r>
      <w:r w:rsidRPr="002A2ABC">
        <w:rPr>
          <w:rFonts w:ascii="Cambria" w:eastAsia="Arial" w:hAnsi="Cambria" w:cs="Arial"/>
          <w:noProof/>
          <w:color w:val="000000" w:themeColor="text1"/>
          <w:sz w:val="22"/>
          <w:szCs w:val="22"/>
        </w:rPr>
        <w:tab/>
        <w:t xml:space="preserve">Saddi, R. &amp; Feingold, J. Idiopathic haemochromatosis: an autosomal recessive disease.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234-41 (1974).</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18.</w:t>
      </w:r>
      <w:r w:rsidRPr="002A2ABC">
        <w:rPr>
          <w:rFonts w:ascii="Cambria" w:eastAsia="Arial" w:hAnsi="Cambria" w:cs="Arial"/>
          <w:noProof/>
          <w:color w:val="000000" w:themeColor="text1"/>
          <w:sz w:val="22"/>
          <w:szCs w:val="22"/>
        </w:rPr>
        <w:tab/>
        <w:t xml:space="preserve">Borecki, I.B., Rao, D.C., Yaouanq, J. &amp; Lalouel, J.M. Segregation of genetic hemochromatosis indexed by latent capacity of transferrin.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45</w:t>
      </w:r>
      <w:r w:rsidRPr="002A2ABC">
        <w:rPr>
          <w:rFonts w:ascii="Cambria" w:eastAsia="Arial" w:hAnsi="Cambria" w:cs="Arial"/>
          <w:noProof/>
          <w:color w:val="000000" w:themeColor="text1"/>
          <w:sz w:val="22"/>
          <w:szCs w:val="22"/>
        </w:rPr>
        <w:t>, 465-70 (1989).</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19.</w:t>
      </w:r>
      <w:r w:rsidRPr="002A2ABC">
        <w:rPr>
          <w:rFonts w:ascii="Cambria" w:eastAsia="Arial" w:hAnsi="Cambria" w:cs="Arial"/>
          <w:noProof/>
          <w:color w:val="000000" w:themeColor="text1"/>
          <w:sz w:val="22"/>
          <w:szCs w:val="22"/>
        </w:rPr>
        <w:tab/>
        <w:t xml:space="preserve">Simon, M., Alexandre, J.L., Bourel, M., Le Marec, B. &amp; Scordia, C. Heredity of idiopathic haemochromatosis: a study of 106 families. </w:t>
      </w:r>
      <w:r w:rsidRPr="002A2ABC">
        <w:rPr>
          <w:rFonts w:ascii="Cambria" w:eastAsia="Arial" w:hAnsi="Cambria" w:cs="Arial"/>
          <w:i/>
          <w:noProof/>
          <w:color w:val="000000" w:themeColor="text1"/>
          <w:sz w:val="22"/>
          <w:szCs w:val="22"/>
        </w:rPr>
        <w:t>Clin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327-41 (1977).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20.</w:t>
      </w:r>
      <w:r w:rsidRPr="002A2ABC">
        <w:rPr>
          <w:rFonts w:ascii="Cambria" w:eastAsia="Arial" w:hAnsi="Cambria" w:cs="Arial"/>
          <w:noProof/>
          <w:color w:val="000000" w:themeColor="text1"/>
          <w:sz w:val="22"/>
          <w:szCs w:val="22"/>
        </w:rPr>
        <w:tab/>
        <w:t>Cartwright, G.E.</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Inheritance of hemochromatosis: linkage to HLA. </w:t>
      </w:r>
      <w:r w:rsidRPr="002A2ABC">
        <w:rPr>
          <w:rFonts w:ascii="Cambria" w:eastAsia="Arial" w:hAnsi="Cambria" w:cs="Arial"/>
          <w:i/>
          <w:noProof/>
          <w:color w:val="000000" w:themeColor="text1"/>
          <w:sz w:val="22"/>
          <w:szCs w:val="22"/>
        </w:rPr>
        <w:t>Trans Assoc Am Physicians</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91</w:t>
      </w:r>
      <w:r w:rsidRPr="002A2ABC">
        <w:rPr>
          <w:rFonts w:ascii="Cambria" w:eastAsia="Arial" w:hAnsi="Cambria" w:cs="Arial"/>
          <w:noProof/>
          <w:color w:val="000000" w:themeColor="text1"/>
          <w:sz w:val="22"/>
          <w:szCs w:val="22"/>
        </w:rPr>
        <w:t>, 273-81 (1978).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21.</w:t>
      </w:r>
      <w:r w:rsidRPr="002A2ABC">
        <w:rPr>
          <w:rFonts w:ascii="Cambria" w:eastAsia="Arial" w:hAnsi="Cambria" w:cs="Arial"/>
          <w:noProof/>
          <w:color w:val="000000" w:themeColor="text1"/>
          <w:sz w:val="22"/>
          <w:szCs w:val="22"/>
        </w:rPr>
        <w:tab/>
        <w:t xml:space="preserve">Edwards, C.Q., Griffen, L.M., Dadone, M.M., Skolnick, M.H. &amp; Kushner, J.P. Mapping the locus for hereditary hemochromatosis: localization between HLA-B and HLA-A.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38</w:t>
      </w:r>
      <w:r w:rsidRPr="002A2ABC">
        <w:rPr>
          <w:rFonts w:ascii="Cambria" w:eastAsia="Arial" w:hAnsi="Cambria" w:cs="Arial"/>
          <w:noProof/>
          <w:color w:val="000000" w:themeColor="text1"/>
          <w:sz w:val="22"/>
          <w:szCs w:val="22"/>
        </w:rPr>
        <w:t>, 805-11 (1986).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22.</w:t>
      </w:r>
      <w:r w:rsidRPr="002A2ABC">
        <w:rPr>
          <w:rFonts w:ascii="Cambria" w:eastAsia="Arial" w:hAnsi="Cambria" w:cs="Arial"/>
          <w:noProof/>
          <w:color w:val="000000" w:themeColor="text1"/>
          <w:sz w:val="22"/>
          <w:szCs w:val="22"/>
        </w:rPr>
        <w:tab/>
        <w:t xml:space="preserve">Jazwinska, E.C., Lee, S.C., Webb, S.I., Halliday, J.W. &amp; Powell, L.W. Localization of the hemochromatosis gene close to D6S105.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53</w:t>
      </w:r>
      <w:r w:rsidRPr="002A2ABC">
        <w:rPr>
          <w:rFonts w:ascii="Cambria" w:eastAsia="Arial" w:hAnsi="Cambria" w:cs="Arial"/>
          <w:noProof/>
          <w:color w:val="000000" w:themeColor="text1"/>
          <w:sz w:val="22"/>
          <w:szCs w:val="22"/>
        </w:rPr>
        <w:t>, 347-52 (1993).</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23.</w:t>
      </w:r>
      <w:r w:rsidRPr="002A2ABC">
        <w:rPr>
          <w:rFonts w:ascii="Cambria" w:eastAsia="Arial" w:hAnsi="Cambria" w:cs="Arial"/>
          <w:noProof/>
          <w:color w:val="000000" w:themeColor="text1"/>
          <w:sz w:val="22"/>
          <w:szCs w:val="22"/>
        </w:rPr>
        <w:tab/>
        <w:t>Feder, J.N.</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novel MHC class I-like gene is mutated in patients with hereditary haemochromatosis.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399-408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24.</w:t>
      </w:r>
      <w:r w:rsidRPr="002A2ABC">
        <w:rPr>
          <w:rFonts w:ascii="Cambria" w:eastAsia="Arial" w:hAnsi="Cambria" w:cs="Arial"/>
          <w:noProof/>
          <w:color w:val="000000" w:themeColor="text1"/>
          <w:sz w:val="22"/>
          <w:szCs w:val="22"/>
        </w:rPr>
        <w:tab/>
        <w:t>Jazwinska, E.C.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Haemochromatosis and HLA-H.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w:t>
      </w:r>
      <w:r w:rsidRPr="002A2ABC">
        <w:rPr>
          <w:rFonts w:ascii="Cambria" w:eastAsia="Arial" w:hAnsi="Cambria" w:cs="Arial"/>
          <w:noProof/>
          <w:color w:val="000000" w:themeColor="text1"/>
          <w:sz w:val="22"/>
          <w:szCs w:val="22"/>
        </w:rPr>
        <w:t>, 249-51 (1996).</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lastRenderedPageBreak/>
        <w:t>25.</w:t>
      </w:r>
      <w:r w:rsidRPr="002A2ABC">
        <w:rPr>
          <w:rFonts w:ascii="Cambria" w:eastAsia="Arial" w:hAnsi="Cambria" w:cs="Arial"/>
          <w:noProof/>
          <w:color w:val="000000" w:themeColor="text1"/>
          <w:sz w:val="22"/>
          <w:szCs w:val="22"/>
        </w:rPr>
        <w:tab/>
        <w:t xml:space="preserve">Griffiths, W. &amp; Cox, T. Haemochromatosis: novel gene discovery and the molecular pathophysiology of iron metabolism. </w:t>
      </w:r>
      <w:r w:rsidRPr="002A2ABC">
        <w:rPr>
          <w:rFonts w:ascii="Cambria" w:eastAsia="Arial" w:hAnsi="Cambria" w:cs="Arial"/>
          <w:i/>
          <w:noProof/>
          <w:color w:val="000000" w:themeColor="text1"/>
          <w:sz w:val="22"/>
          <w:szCs w:val="22"/>
        </w:rPr>
        <w:t>Hum Mol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9</w:t>
      </w:r>
      <w:r w:rsidRPr="002A2ABC">
        <w:rPr>
          <w:rFonts w:ascii="Cambria" w:eastAsia="Arial" w:hAnsi="Cambria" w:cs="Arial"/>
          <w:noProof/>
          <w:color w:val="000000" w:themeColor="text1"/>
          <w:sz w:val="22"/>
          <w:szCs w:val="22"/>
        </w:rPr>
        <w:t>, 2377-82 (2000).</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26.</w:t>
      </w:r>
      <w:r w:rsidRPr="002A2ABC">
        <w:rPr>
          <w:rFonts w:ascii="Cambria" w:eastAsia="Arial" w:hAnsi="Cambria" w:cs="Arial"/>
          <w:noProof/>
          <w:color w:val="000000" w:themeColor="text1"/>
          <w:sz w:val="22"/>
          <w:szCs w:val="22"/>
        </w:rPr>
        <w:tab/>
        <w:t>Allen, K.J.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Iron-overload-related disease in HFE hereditary hemochromatosis. </w:t>
      </w:r>
      <w:r w:rsidRPr="002A2ABC">
        <w:rPr>
          <w:rFonts w:ascii="Cambria" w:eastAsia="Arial" w:hAnsi="Cambria" w:cs="Arial"/>
          <w:i/>
          <w:noProof/>
          <w:color w:val="000000" w:themeColor="text1"/>
          <w:sz w:val="22"/>
          <w:szCs w:val="22"/>
        </w:rPr>
        <w:t>N Engl J Med</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358</w:t>
      </w:r>
      <w:r w:rsidRPr="002A2ABC">
        <w:rPr>
          <w:rFonts w:ascii="Cambria" w:eastAsia="Arial" w:hAnsi="Cambria" w:cs="Arial"/>
          <w:noProof/>
          <w:color w:val="000000" w:themeColor="text1"/>
          <w:sz w:val="22"/>
          <w:szCs w:val="22"/>
        </w:rPr>
        <w:t>, 221-30 (2008).</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27.</w:t>
      </w:r>
      <w:r w:rsidRPr="002A2ABC">
        <w:rPr>
          <w:rFonts w:ascii="Cambria" w:eastAsia="Arial" w:hAnsi="Cambria" w:cs="Arial"/>
          <w:noProof/>
          <w:color w:val="000000" w:themeColor="text1"/>
          <w:sz w:val="22"/>
          <w:szCs w:val="22"/>
        </w:rPr>
        <w:tab/>
        <w:t>Milet, 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Common variants in the BMP2, BMP4, and HJV genes of the hepcidin regulation pathway modulate HFE hemochromatosis penetrance.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799-807 (2007).</w:t>
      </w:r>
    </w:p>
    <w:p w:rsidR="00FC0873" w:rsidRPr="002A2ABC"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28.</w:t>
      </w:r>
      <w:r w:rsidRPr="002A2ABC">
        <w:rPr>
          <w:rFonts w:ascii="Cambria" w:eastAsia="Arial" w:hAnsi="Cambria" w:cs="Arial"/>
          <w:noProof/>
          <w:color w:val="000000" w:themeColor="text1"/>
          <w:sz w:val="22"/>
          <w:szCs w:val="22"/>
        </w:rPr>
        <w:tab/>
        <w:t>Benyamin, B.</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Novel loci affecting iron homeostasis and their effects in individuals at risk for hemochromatosis. </w:t>
      </w:r>
      <w:r w:rsidRPr="002A2ABC">
        <w:rPr>
          <w:rFonts w:ascii="Cambria" w:eastAsia="Arial" w:hAnsi="Cambria" w:cs="Arial"/>
          <w:i/>
          <w:noProof/>
          <w:color w:val="000000" w:themeColor="text1"/>
          <w:sz w:val="22"/>
          <w:szCs w:val="22"/>
        </w:rPr>
        <w:t>Nat Commun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4926 (2014).</w:t>
      </w:r>
    </w:p>
    <w:p w:rsidR="00FC0873" w:rsidRDefault="00FC0873" w:rsidP="00FC0873">
      <w:pPr>
        <w:ind w:left="720" w:hanging="720"/>
        <w:jc w:val="both"/>
        <w:rPr>
          <w:rFonts w:ascii="Cambria" w:eastAsia="Arial" w:hAnsi="Cambria" w:cs="Arial"/>
          <w:noProof/>
          <w:color w:val="000000" w:themeColor="text1"/>
          <w:sz w:val="22"/>
          <w:szCs w:val="22"/>
        </w:rPr>
      </w:pPr>
      <w:r w:rsidRPr="002A2ABC">
        <w:rPr>
          <w:rFonts w:ascii="Cambria" w:eastAsia="Arial" w:hAnsi="Cambria" w:cs="Arial"/>
          <w:noProof/>
          <w:color w:val="000000" w:themeColor="text1"/>
          <w:sz w:val="22"/>
          <w:szCs w:val="22"/>
        </w:rPr>
        <w:t>29.</w:t>
      </w:r>
      <w:r w:rsidRPr="002A2ABC">
        <w:rPr>
          <w:rFonts w:ascii="Cambria" w:eastAsia="Arial" w:hAnsi="Cambria" w:cs="Arial"/>
          <w:noProof/>
          <w:color w:val="000000" w:themeColor="text1"/>
          <w:sz w:val="22"/>
          <w:szCs w:val="22"/>
        </w:rPr>
        <w:tab/>
        <w:t>de Tayrac,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Genome-wide association study identifies TF as a significant modifier gene of iron metabolism in HFE hemochromatosis. </w:t>
      </w:r>
      <w:r w:rsidRPr="002A2ABC">
        <w:rPr>
          <w:rFonts w:ascii="Cambria" w:eastAsia="Arial" w:hAnsi="Cambria" w:cs="Arial"/>
          <w:i/>
          <w:noProof/>
          <w:color w:val="000000" w:themeColor="text1"/>
          <w:sz w:val="22"/>
          <w:szCs w:val="22"/>
        </w:rPr>
        <w:t>J Hepatol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62</w:t>
      </w:r>
      <w:r w:rsidRPr="002A2ABC">
        <w:rPr>
          <w:rFonts w:ascii="Cambria" w:eastAsia="Arial" w:hAnsi="Cambria" w:cs="Arial"/>
          <w:noProof/>
          <w:color w:val="000000" w:themeColor="text1"/>
          <w:sz w:val="22"/>
          <w:szCs w:val="22"/>
        </w:rPr>
        <w:t>, 664-72 (2015).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30.</w:t>
      </w:r>
      <w:r>
        <w:rPr>
          <w:rFonts w:ascii="Cambria" w:eastAsia="Arial" w:hAnsi="Cambria" w:cs="Arial"/>
          <w:noProof/>
          <w:color w:val="000000" w:themeColor="text1"/>
          <w:sz w:val="22"/>
          <w:szCs w:val="22"/>
        </w:rPr>
        <w:tab/>
        <w:t xml:space="preserve">McCarty, C.A. </w:t>
      </w:r>
      <w:r w:rsidRPr="00E52F76">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Marshfield Clinic Personalized Medicine Research Project (PMRP): design, methods and recruitment for a large population-based biobank. </w:t>
      </w:r>
      <w:r w:rsidRPr="00E52F76">
        <w:rPr>
          <w:rFonts w:ascii="Cambria" w:eastAsia="Arial" w:hAnsi="Cambria" w:cs="Arial"/>
          <w:i/>
          <w:noProof/>
          <w:color w:val="000000" w:themeColor="text1"/>
          <w:sz w:val="22"/>
          <w:szCs w:val="22"/>
        </w:rPr>
        <w:t>Per Med</w:t>
      </w:r>
      <w:r>
        <w:rPr>
          <w:rFonts w:ascii="Cambria" w:eastAsia="Arial" w:hAnsi="Cambria" w:cs="Arial"/>
          <w:noProof/>
          <w:color w:val="000000" w:themeColor="text1"/>
          <w:sz w:val="22"/>
          <w:szCs w:val="22"/>
        </w:rPr>
        <w:t xml:space="preserve"> </w:t>
      </w:r>
      <w:r w:rsidRPr="00E52F76">
        <w:rPr>
          <w:rFonts w:ascii="Cambria" w:eastAsia="Arial" w:hAnsi="Cambria" w:cs="Arial"/>
          <w:b/>
          <w:noProof/>
          <w:color w:val="000000" w:themeColor="text1"/>
          <w:sz w:val="22"/>
          <w:szCs w:val="22"/>
        </w:rPr>
        <w:t>2</w:t>
      </w:r>
      <w:r>
        <w:rPr>
          <w:rFonts w:ascii="Cambria" w:eastAsia="Arial" w:hAnsi="Cambria" w:cs="Arial"/>
          <w:noProof/>
          <w:color w:val="000000" w:themeColor="text1"/>
          <w:sz w:val="22"/>
          <w:szCs w:val="22"/>
        </w:rPr>
        <w:t>, 49-79 (2005).</w:t>
      </w:r>
    </w:p>
    <w:p w:rsidR="00E52F76" w:rsidRDefault="00E52F76"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31.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Carter, T.C.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Validation of a metabolite panel for early diagnosis of type 2 diabetes. </w:t>
      </w:r>
      <w:r w:rsidRPr="002A2ABC">
        <w:rPr>
          <w:rFonts w:ascii="Cambria" w:eastAsia="Arial" w:hAnsi="Cambria" w:cs="Arial"/>
          <w:i/>
          <w:noProof/>
          <w:color w:val="000000" w:themeColor="text1"/>
          <w:sz w:val="22"/>
          <w:szCs w:val="22"/>
        </w:rPr>
        <w:t>Metabolism</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65</w:t>
      </w:r>
      <w:r w:rsidRPr="002A2ABC">
        <w:rPr>
          <w:rFonts w:ascii="Cambria" w:eastAsia="Arial" w:hAnsi="Cambria" w:cs="Arial"/>
          <w:noProof/>
          <w:color w:val="000000" w:themeColor="text1"/>
          <w:sz w:val="22"/>
          <w:szCs w:val="22"/>
        </w:rPr>
        <w:t>, 1399-408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 xml:space="preserve">32. </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Ye, Z.</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wide association study of SNP-, gene-, and pathway-based approaches to identify genes influencing susceptibility to Staphylococcus aureus infections. </w:t>
      </w:r>
      <w:r w:rsidRPr="002A2ABC">
        <w:rPr>
          <w:rFonts w:ascii="Cambria" w:eastAsia="Arial" w:hAnsi="Cambria" w:cs="Arial"/>
          <w:i/>
          <w:noProof/>
          <w:color w:val="000000" w:themeColor="text1"/>
          <w:sz w:val="22"/>
          <w:szCs w:val="22"/>
        </w:rPr>
        <w:t>Front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5</w:t>
      </w:r>
      <w:r w:rsidRPr="002A2ABC">
        <w:rPr>
          <w:rFonts w:ascii="Cambria" w:eastAsia="Arial" w:hAnsi="Cambria" w:cs="Arial"/>
          <w:noProof/>
          <w:color w:val="000000" w:themeColor="text1"/>
          <w:sz w:val="22"/>
          <w:szCs w:val="22"/>
        </w:rPr>
        <w:t>, 125 (2014).</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33</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Ritchie, M.D.</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Genome- and phenome-wide analyses of cardiac conduction identifies markers of arrhythmia risk. </w:t>
      </w:r>
      <w:r w:rsidRPr="002A2ABC">
        <w:rPr>
          <w:rFonts w:ascii="Cambria" w:eastAsia="Arial" w:hAnsi="Cambria" w:cs="Arial"/>
          <w:i/>
          <w:noProof/>
          <w:color w:val="000000" w:themeColor="text1"/>
          <w:sz w:val="22"/>
          <w:szCs w:val="22"/>
        </w:rPr>
        <w:t>Circulation</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127</w:t>
      </w:r>
      <w:r w:rsidRPr="002A2ABC">
        <w:rPr>
          <w:rFonts w:ascii="Cambria" w:eastAsia="Arial" w:hAnsi="Cambria" w:cs="Arial"/>
          <w:noProof/>
          <w:color w:val="000000" w:themeColor="text1"/>
          <w:sz w:val="22"/>
          <w:szCs w:val="22"/>
        </w:rPr>
        <w:t>, 1377-85 (2013).</w:t>
      </w:r>
    </w:p>
    <w:p w:rsidR="00E52F76"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34</w:t>
      </w:r>
      <w:r w:rsidRPr="002A2ABC">
        <w:rPr>
          <w:rFonts w:ascii="Cambria" w:eastAsia="Arial" w:hAnsi="Cambria" w:cs="Arial"/>
          <w:noProof/>
          <w:color w:val="000000" w:themeColor="text1"/>
          <w:sz w:val="22"/>
          <w:szCs w:val="22"/>
        </w:rPr>
        <w:t>.</w:t>
      </w:r>
      <w:r w:rsidRPr="002A2ABC">
        <w:rPr>
          <w:rFonts w:ascii="Cambria" w:eastAsia="Arial" w:hAnsi="Cambria" w:cs="Arial"/>
          <w:noProof/>
          <w:color w:val="000000" w:themeColor="text1"/>
          <w:sz w:val="22"/>
          <w:szCs w:val="22"/>
        </w:rPr>
        <w:tab/>
        <w:t>Fritsche, L.G.</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A large genome-wide association study of age-related macular degeneration highlights contributions of rare and common variants.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48</w:t>
      </w:r>
      <w:r w:rsidRPr="002A2ABC">
        <w:rPr>
          <w:rFonts w:ascii="Cambria" w:eastAsia="Arial" w:hAnsi="Cambria" w:cs="Arial"/>
          <w:noProof/>
          <w:color w:val="000000" w:themeColor="text1"/>
          <w:sz w:val="22"/>
          <w:szCs w:val="22"/>
        </w:rPr>
        <w:t>, 134-43 (2016).</w:t>
      </w:r>
    </w:p>
    <w:p w:rsidR="00E52F76" w:rsidRPr="002A2ABC" w:rsidRDefault="00E52F76" w:rsidP="00E52F76">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35.</w:t>
      </w:r>
      <w:r>
        <w:rPr>
          <w:rFonts w:ascii="Cambria" w:eastAsia="Arial" w:hAnsi="Cambria" w:cs="Arial"/>
          <w:noProof/>
          <w:color w:val="000000" w:themeColor="text1"/>
          <w:sz w:val="22"/>
          <w:szCs w:val="22"/>
        </w:rPr>
        <w:tab/>
        <w:t xml:space="preserve">Grassmann, F. et al. Genetic pleiotropy between age-related macular degeneration and 16 complex diseases and traits. </w:t>
      </w:r>
      <w:r w:rsidRPr="00C32331">
        <w:rPr>
          <w:rFonts w:ascii="Cambria" w:eastAsia="Arial" w:hAnsi="Cambria" w:cs="Arial"/>
          <w:i/>
          <w:noProof/>
          <w:color w:val="000000" w:themeColor="text1"/>
          <w:sz w:val="22"/>
          <w:szCs w:val="22"/>
        </w:rPr>
        <w:t>Genome Med</w:t>
      </w:r>
      <w:r>
        <w:rPr>
          <w:rFonts w:ascii="Cambria" w:eastAsia="Arial" w:hAnsi="Cambria" w:cs="Arial"/>
          <w:noProof/>
          <w:color w:val="000000" w:themeColor="text1"/>
          <w:sz w:val="22"/>
          <w:szCs w:val="22"/>
        </w:rPr>
        <w:t xml:space="preserve"> </w:t>
      </w:r>
      <w:r w:rsidRPr="00C32331">
        <w:rPr>
          <w:rFonts w:ascii="Cambria" w:eastAsia="Arial" w:hAnsi="Cambria" w:cs="Arial"/>
          <w:b/>
          <w:noProof/>
          <w:color w:val="000000" w:themeColor="text1"/>
          <w:sz w:val="22"/>
          <w:szCs w:val="22"/>
        </w:rPr>
        <w:t>9</w:t>
      </w:r>
      <w:r>
        <w:rPr>
          <w:rFonts w:ascii="Cambria" w:eastAsia="Arial" w:hAnsi="Cambria" w:cs="Arial"/>
          <w:noProof/>
          <w:color w:val="000000" w:themeColor="text1"/>
          <w:sz w:val="22"/>
          <w:szCs w:val="22"/>
        </w:rPr>
        <w:t>,</w:t>
      </w:r>
      <w:r w:rsidR="00C32331">
        <w:rPr>
          <w:rFonts w:ascii="Cambria" w:eastAsia="Arial" w:hAnsi="Cambria" w:cs="Arial"/>
          <w:noProof/>
          <w:color w:val="000000" w:themeColor="text1"/>
          <w:sz w:val="22"/>
          <w:szCs w:val="22"/>
        </w:rPr>
        <w:t xml:space="preserve"> 29 (2017).</w:t>
      </w:r>
    </w:p>
    <w:p w:rsidR="00E52F76"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Browning, S.R. &amp; Browning, B.L. Rapid and accurate haplotype phasing and missing-data inference for whole-genome association studies by use of localized haplotype clustering. </w:t>
      </w:r>
      <w:r w:rsidRPr="002A2ABC">
        <w:rPr>
          <w:rFonts w:ascii="Cambria" w:eastAsia="Arial" w:hAnsi="Cambria" w:cs="Arial"/>
          <w:i/>
          <w:noProof/>
          <w:color w:val="000000" w:themeColor="text1"/>
          <w:sz w:val="22"/>
          <w:szCs w:val="22"/>
        </w:rPr>
        <w:t>Am J Hum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81</w:t>
      </w:r>
      <w:r w:rsidRPr="002A2ABC">
        <w:rPr>
          <w:rFonts w:ascii="Cambria" w:eastAsia="Arial" w:hAnsi="Cambria" w:cs="Arial"/>
          <w:noProof/>
          <w:color w:val="000000" w:themeColor="text1"/>
          <w:sz w:val="22"/>
          <w:szCs w:val="22"/>
        </w:rPr>
        <w:t>, 1084-97 (2007).</w:t>
      </w:r>
    </w:p>
    <w:p w:rsidR="0070005B" w:rsidRDefault="00C32331"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37.</w:t>
      </w:r>
      <w:r>
        <w:rPr>
          <w:rFonts w:ascii="Cambria" w:eastAsia="Arial" w:hAnsi="Cambria" w:cs="Arial"/>
          <w:noProof/>
          <w:color w:val="000000" w:themeColor="text1"/>
          <w:sz w:val="22"/>
          <w:szCs w:val="22"/>
        </w:rPr>
        <w:tab/>
        <w:t xml:space="preserve">Sokal, R.R. &amp; Rohlf, F.J. </w:t>
      </w:r>
      <w:r w:rsidRPr="0070005B">
        <w:rPr>
          <w:rFonts w:ascii="Cambria" w:eastAsia="Arial" w:hAnsi="Cambria" w:cs="Arial"/>
          <w:i/>
          <w:noProof/>
          <w:color w:val="000000" w:themeColor="text1"/>
          <w:sz w:val="22"/>
          <w:szCs w:val="22"/>
        </w:rPr>
        <w:t>Biometry</w:t>
      </w:r>
      <w:r w:rsidR="0070005B">
        <w:rPr>
          <w:rFonts w:ascii="Cambria" w:eastAsia="Arial" w:hAnsi="Cambria" w:cs="Arial"/>
          <w:i/>
          <w:noProof/>
          <w:color w:val="000000" w:themeColor="text1"/>
          <w:sz w:val="22"/>
          <w:szCs w:val="22"/>
        </w:rPr>
        <w:t>: the principles and practice of statistics in biological research, 3</w:t>
      </w:r>
      <w:r w:rsidR="0070005B" w:rsidRPr="0070005B">
        <w:rPr>
          <w:rFonts w:ascii="Cambria" w:eastAsia="Arial" w:hAnsi="Cambria" w:cs="Arial"/>
          <w:i/>
          <w:noProof/>
          <w:color w:val="000000" w:themeColor="text1"/>
          <w:sz w:val="22"/>
          <w:szCs w:val="22"/>
          <w:vertAlign w:val="superscript"/>
        </w:rPr>
        <w:t>rd</w:t>
      </w:r>
      <w:r w:rsidR="0070005B">
        <w:rPr>
          <w:rFonts w:ascii="Cambria" w:eastAsia="Arial" w:hAnsi="Cambria" w:cs="Arial"/>
          <w:i/>
          <w:noProof/>
          <w:color w:val="000000" w:themeColor="text1"/>
          <w:sz w:val="22"/>
          <w:szCs w:val="22"/>
        </w:rPr>
        <w:t xml:space="preserve"> Ed. </w:t>
      </w:r>
      <w:r w:rsidR="0070005B">
        <w:rPr>
          <w:rFonts w:ascii="Cambria" w:eastAsia="Arial" w:hAnsi="Cambria" w:cs="Arial"/>
          <w:noProof/>
          <w:color w:val="000000" w:themeColor="text1"/>
          <w:sz w:val="22"/>
          <w:szCs w:val="22"/>
        </w:rPr>
        <w:t>San Francisco: W.H. Freeman (1995).</w:t>
      </w:r>
    </w:p>
    <w:p w:rsidR="00C32331" w:rsidRDefault="0070005B"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38.</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Sanjak, J.S., Long, A.D. &amp; Thornton, K.R. A Model of Compound Heterozygous, Loss-of-Function Alleles Is Broadly Consistent with Observations from Complex-Disease GWAS Datasets. </w:t>
      </w:r>
      <w:r w:rsidRPr="002A2ABC">
        <w:rPr>
          <w:rFonts w:ascii="Cambria" w:eastAsia="Arial" w:hAnsi="Cambria" w:cs="Arial"/>
          <w:i/>
          <w:noProof/>
          <w:color w:val="000000" w:themeColor="text1"/>
          <w:sz w:val="22"/>
          <w:szCs w:val="22"/>
        </w:rPr>
        <w:t>PLoS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e1006573 (2017).</w:t>
      </w:r>
      <w:r w:rsidR="00C32331">
        <w:rPr>
          <w:rFonts w:ascii="Cambria" w:eastAsia="Arial" w:hAnsi="Cambria" w:cs="Arial"/>
          <w:noProof/>
          <w:color w:val="000000" w:themeColor="text1"/>
          <w:sz w:val="22"/>
          <w:szCs w:val="22"/>
        </w:rPr>
        <w:t xml:space="preserve"> </w:t>
      </w:r>
    </w:p>
    <w:p w:rsidR="00E52F76" w:rsidRDefault="00EF2255"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39.</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dos Reis, M.</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Uncertainty in the Timing of Origin of Animals and the Limits of Precision in Molecular Timescales. </w:t>
      </w:r>
      <w:r w:rsidRPr="002A2ABC">
        <w:rPr>
          <w:rFonts w:ascii="Cambria" w:eastAsia="Arial" w:hAnsi="Cambria" w:cs="Arial"/>
          <w:i/>
          <w:noProof/>
          <w:color w:val="000000" w:themeColor="text1"/>
          <w:sz w:val="22"/>
          <w:szCs w:val="22"/>
        </w:rPr>
        <w:t>Curr Biol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25</w:t>
      </w:r>
      <w:r w:rsidRPr="002A2ABC">
        <w:rPr>
          <w:rFonts w:ascii="Cambria" w:eastAsia="Arial" w:hAnsi="Cambria" w:cs="Arial"/>
          <w:noProof/>
          <w:color w:val="000000" w:themeColor="text1"/>
          <w:sz w:val="22"/>
          <w:szCs w:val="22"/>
        </w:rPr>
        <w:t>, 2939-50 (2015).</w:t>
      </w:r>
    </w:p>
    <w:p w:rsidR="00EF2255"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40.</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Recalcati, S., Locati, M., Gammella, E., Invernizzi, P. &amp; Cairo, G. Iron levels in polarized macrophages: regulation of immunity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11</w:t>
      </w:r>
      <w:r w:rsidRPr="002A2ABC">
        <w:rPr>
          <w:rFonts w:ascii="Cambria" w:eastAsia="Arial" w:hAnsi="Cambria" w:cs="Arial"/>
          <w:noProof/>
          <w:color w:val="000000" w:themeColor="text1"/>
          <w:sz w:val="22"/>
          <w:szCs w:val="22"/>
        </w:rPr>
        <w:t>, 883-9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41.</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Bowlus, C.L. The role of iron in T cell development and autoimmunity. </w:t>
      </w:r>
      <w:r w:rsidRPr="002A2ABC">
        <w:rPr>
          <w:rFonts w:ascii="Cambria" w:eastAsia="Arial" w:hAnsi="Cambria" w:cs="Arial"/>
          <w:i/>
          <w:noProof/>
          <w:color w:val="000000" w:themeColor="text1"/>
          <w:sz w:val="22"/>
          <w:szCs w:val="22"/>
        </w:rPr>
        <w:t>Autoimmun Rev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w:t>
      </w:r>
      <w:r w:rsidRPr="002A2ABC">
        <w:rPr>
          <w:rFonts w:ascii="Cambria" w:eastAsia="Arial" w:hAnsi="Cambria" w:cs="Arial"/>
          <w:noProof/>
          <w:color w:val="000000" w:themeColor="text1"/>
          <w:sz w:val="22"/>
          <w:szCs w:val="22"/>
        </w:rPr>
        <w:t>, 73-8 (2003).</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42.</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Dixon, S.J.</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Ferroptosis: an iron-dependent form of nonapoptotic cell death. </w:t>
      </w:r>
      <w:r w:rsidRPr="002A2ABC">
        <w:rPr>
          <w:rFonts w:ascii="Cambria" w:eastAsia="Arial" w:hAnsi="Cambria" w:cs="Arial"/>
          <w:i/>
          <w:noProof/>
          <w:color w:val="000000" w:themeColor="text1"/>
          <w:sz w:val="22"/>
          <w:szCs w:val="22"/>
        </w:rPr>
        <w:t>Cell</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149</w:t>
      </w:r>
      <w:r w:rsidRPr="002A2ABC">
        <w:rPr>
          <w:rFonts w:ascii="Cambria" w:eastAsia="Arial" w:hAnsi="Cambria" w:cs="Arial"/>
          <w:noProof/>
          <w:color w:val="000000" w:themeColor="text1"/>
          <w:sz w:val="22"/>
          <w:szCs w:val="22"/>
        </w:rPr>
        <w:t>, 1060-72 (2012).</w:t>
      </w:r>
    </w:p>
    <w:p w:rsidR="00E13F5E" w:rsidRDefault="00E13F5E" w:rsidP="00FC0873">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43.</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Torti, S.V. &amp; Torti, F.M. Iron and cancer: more ore to be mined. </w:t>
      </w:r>
      <w:r w:rsidRPr="002A2ABC">
        <w:rPr>
          <w:rFonts w:ascii="Cambria" w:eastAsia="Arial" w:hAnsi="Cambria" w:cs="Arial"/>
          <w:i/>
          <w:noProof/>
          <w:color w:val="000000" w:themeColor="text1"/>
          <w:sz w:val="22"/>
          <w:szCs w:val="22"/>
        </w:rPr>
        <w:t>Nat Rev Cancer</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13</w:t>
      </w:r>
      <w:r w:rsidRPr="002A2ABC">
        <w:rPr>
          <w:rFonts w:ascii="Cambria" w:eastAsia="Arial" w:hAnsi="Cambria" w:cs="Arial"/>
          <w:noProof/>
          <w:color w:val="000000" w:themeColor="text1"/>
          <w:sz w:val="22"/>
          <w:szCs w:val="22"/>
        </w:rPr>
        <w:t>, 342-55 (2013).</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44.</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 xml:space="preserve">Derynck, R., Akhurst, R.J. &amp; Balmain, A. TGF-beta signaling in tumor suppression and cancer progression. </w:t>
      </w:r>
      <w:r w:rsidRPr="002A2ABC">
        <w:rPr>
          <w:rFonts w:ascii="Cambria" w:eastAsia="Arial" w:hAnsi="Cambria" w:cs="Arial"/>
          <w:i/>
          <w:noProof/>
          <w:color w:val="000000" w:themeColor="text1"/>
          <w:sz w:val="22"/>
          <w:szCs w:val="22"/>
        </w:rPr>
        <w:t>Nat Genet</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29</w:t>
      </w:r>
      <w:r w:rsidRPr="002A2ABC">
        <w:rPr>
          <w:rFonts w:ascii="Cambria" w:eastAsia="Arial" w:hAnsi="Cambria" w:cs="Arial"/>
          <w:noProof/>
          <w:color w:val="000000" w:themeColor="text1"/>
          <w:sz w:val="22"/>
          <w:szCs w:val="22"/>
        </w:rPr>
        <w:t>, 117-29 (2001).</w:t>
      </w:r>
    </w:p>
    <w:p w:rsidR="00E13F5E" w:rsidRPr="002A2ABC" w:rsidRDefault="00E13F5E" w:rsidP="00E13F5E">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w:t>
      </w:r>
      <w:r w:rsidRPr="002A2ABC">
        <w:rPr>
          <w:rFonts w:ascii="Cambria" w:eastAsia="Arial" w:hAnsi="Cambria" w:cs="Arial"/>
          <w:noProof/>
          <w:color w:val="000000" w:themeColor="text1"/>
          <w:sz w:val="22"/>
          <w:szCs w:val="22"/>
        </w:rPr>
        <w:t>5.</w:t>
      </w:r>
      <w:r w:rsidRPr="002A2ABC">
        <w:rPr>
          <w:rFonts w:ascii="Cambria" w:eastAsia="Arial" w:hAnsi="Cambria" w:cs="Arial"/>
          <w:noProof/>
          <w:color w:val="000000" w:themeColor="text1"/>
          <w:sz w:val="22"/>
          <w:szCs w:val="22"/>
        </w:rPr>
        <w:tab/>
        <w:t xml:space="preserve">Wakefield, L.M. &amp; Roberts, A.B. TGF-beta signaling: positive and negative effects on tumorigenesis. </w:t>
      </w:r>
      <w:r w:rsidRPr="002A2ABC">
        <w:rPr>
          <w:rFonts w:ascii="Cambria" w:eastAsia="Arial" w:hAnsi="Cambria" w:cs="Arial"/>
          <w:i/>
          <w:noProof/>
          <w:color w:val="000000" w:themeColor="text1"/>
          <w:sz w:val="22"/>
          <w:szCs w:val="22"/>
        </w:rPr>
        <w:t>Curr Opin Genet Dev</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12</w:t>
      </w:r>
      <w:r w:rsidRPr="002A2ABC">
        <w:rPr>
          <w:rFonts w:ascii="Cambria" w:eastAsia="Arial" w:hAnsi="Cambria" w:cs="Arial"/>
          <w:noProof/>
          <w:color w:val="000000" w:themeColor="text1"/>
          <w:sz w:val="22"/>
          <w:szCs w:val="22"/>
        </w:rPr>
        <w:t>, 22-9 (2002).</w:t>
      </w:r>
    </w:p>
    <w:p w:rsidR="001E3D3A" w:rsidRDefault="001E3D3A"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46.</w:t>
      </w:r>
      <w:r>
        <w:rPr>
          <w:rFonts w:ascii="Cambria" w:eastAsia="Arial" w:hAnsi="Cambria" w:cs="Arial"/>
          <w:noProof/>
          <w:color w:val="000000" w:themeColor="text1"/>
          <w:sz w:val="22"/>
          <w:szCs w:val="22"/>
        </w:rPr>
        <w:tab/>
      </w:r>
      <w:r w:rsidRPr="002A2ABC">
        <w:rPr>
          <w:rFonts w:ascii="Cambria" w:eastAsia="Arial" w:hAnsi="Cambria" w:cs="Arial"/>
          <w:noProof/>
          <w:color w:val="000000" w:themeColor="text1"/>
          <w:sz w:val="22"/>
          <w:szCs w:val="22"/>
        </w:rPr>
        <w:t>Collinet, C.</w:t>
      </w:r>
      <w:r w:rsidRPr="002A2ABC">
        <w:rPr>
          <w:rFonts w:ascii="Cambria" w:eastAsia="Arial" w:hAnsi="Cambria" w:cs="Arial"/>
          <w:i/>
          <w:noProof/>
          <w:color w:val="000000" w:themeColor="text1"/>
          <w:sz w:val="22"/>
          <w:szCs w:val="22"/>
        </w:rPr>
        <w:t xml:space="preserve"> et al.</w:t>
      </w:r>
      <w:r w:rsidRPr="002A2ABC">
        <w:rPr>
          <w:rFonts w:ascii="Cambria" w:eastAsia="Arial" w:hAnsi="Cambria" w:cs="Arial"/>
          <w:noProof/>
          <w:color w:val="000000" w:themeColor="text1"/>
          <w:sz w:val="22"/>
          <w:szCs w:val="22"/>
        </w:rPr>
        <w:t xml:space="preserve"> Systems survey of endocytosis by multiparametric image analysis. </w:t>
      </w:r>
      <w:r w:rsidRPr="002A2ABC">
        <w:rPr>
          <w:rFonts w:ascii="Cambria" w:eastAsia="Arial" w:hAnsi="Cambria" w:cs="Arial"/>
          <w:i/>
          <w:noProof/>
          <w:color w:val="000000" w:themeColor="text1"/>
          <w:sz w:val="22"/>
          <w:szCs w:val="22"/>
        </w:rPr>
        <w:t>Nature</w:t>
      </w:r>
      <w:r w:rsidRPr="002A2ABC">
        <w:rPr>
          <w:rFonts w:ascii="Cambria" w:eastAsia="Arial" w:hAnsi="Cambria" w:cs="Arial"/>
          <w:noProof/>
          <w:color w:val="000000" w:themeColor="text1"/>
          <w:sz w:val="22"/>
          <w:szCs w:val="22"/>
        </w:rPr>
        <w:t xml:space="preserve"> </w:t>
      </w:r>
      <w:r w:rsidRPr="002A2ABC">
        <w:rPr>
          <w:rFonts w:ascii="Cambria" w:eastAsia="Arial" w:hAnsi="Cambria" w:cs="Arial"/>
          <w:b/>
          <w:noProof/>
          <w:color w:val="000000" w:themeColor="text1"/>
          <w:sz w:val="22"/>
          <w:szCs w:val="22"/>
        </w:rPr>
        <w:t>464</w:t>
      </w:r>
      <w:r w:rsidRPr="002A2ABC">
        <w:rPr>
          <w:rFonts w:ascii="Cambria" w:eastAsia="Arial" w:hAnsi="Cambria" w:cs="Arial"/>
          <w:noProof/>
          <w:color w:val="000000" w:themeColor="text1"/>
          <w:sz w:val="22"/>
          <w:szCs w:val="22"/>
        </w:rPr>
        <w:t>, 243-9 (2010).</w:t>
      </w:r>
    </w:p>
    <w:p w:rsidR="00213125" w:rsidRDefault="00213125"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47.</w:t>
      </w:r>
      <w:r>
        <w:rPr>
          <w:rFonts w:ascii="Cambria" w:eastAsia="Arial" w:hAnsi="Cambria" w:cs="Arial"/>
          <w:noProof/>
          <w:color w:val="000000" w:themeColor="text1"/>
          <w:sz w:val="22"/>
          <w:szCs w:val="22"/>
        </w:rPr>
        <w:tab/>
      </w:r>
      <w:r w:rsidR="00210721">
        <w:rPr>
          <w:rFonts w:ascii="Cambria" w:eastAsia="Arial" w:hAnsi="Cambria" w:cs="Arial"/>
          <w:noProof/>
          <w:color w:val="000000" w:themeColor="text1"/>
          <w:sz w:val="22"/>
          <w:szCs w:val="22"/>
        </w:rPr>
        <w:t xml:space="preserve">Kanai, M., </w:t>
      </w:r>
      <w:r w:rsidR="00210721" w:rsidRPr="00210721">
        <w:rPr>
          <w:rFonts w:ascii="Cambria" w:eastAsia="Arial" w:hAnsi="Cambria" w:cs="Arial"/>
          <w:i/>
          <w:noProof/>
          <w:color w:val="000000" w:themeColor="text1"/>
          <w:sz w:val="22"/>
          <w:szCs w:val="22"/>
        </w:rPr>
        <w:t>et al</w:t>
      </w:r>
      <w:r w:rsidR="00210721">
        <w:rPr>
          <w:rFonts w:ascii="Cambria" w:eastAsia="Arial" w:hAnsi="Cambria" w:cs="Arial"/>
          <w:noProof/>
          <w:color w:val="000000" w:themeColor="text1"/>
          <w:sz w:val="22"/>
          <w:szCs w:val="22"/>
        </w:rPr>
        <w:t xml:space="preserve">. Genetic analysis of quantitative traits in the Japanese population links cell types to complex human diseases. </w:t>
      </w:r>
      <w:r w:rsidR="00210721" w:rsidRPr="00210721">
        <w:rPr>
          <w:rFonts w:ascii="Cambria" w:eastAsia="Arial" w:hAnsi="Cambria" w:cs="Arial"/>
          <w:i/>
          <w:noProof/>
          <w:color w:val="000000" w:themeColor="text1"/>
          <w:sz w:val="22"/>
          <w:szCs w:val="22"/>
        </w:rPr>
        <w:t>Nat Genet</w:t>
      </w:r>
      <w:r w:rsidR="00210721">
        <w:rPr>
          <w:rFonts w:ascii="Cambria" w:eastAsia="Arial" w:hAnsi="Cambria" w:cs="Arial"/>
          <w:noProof/>
          <w:color w:val="000000" w:themeColor="text1"/>
          <w:sz w:val="22"/>
          <w:szCs w:val="22"/>
        </w:rPr>
        <w:t xml:space="preserve"> </w:t>
      </w:r>
      <w:r w:rsidR="00210721" w:rsidRPr="00210721">
        <w:rPr>
          <w:rFonts w:ascii="Cambria" w:eastAsia="Arial" w:hAnsi="Cambria" w:cs="Arial"/>
          <w:b/>
          <w:noProof/>
          <w:color w:val="000000" w:themeColor="text1"/>
          <w:sz w:val="22"/>
          <w:szCs w:val="22"/>
        </w:rPr>
        <w:t>50</w:t>
      </w:r>
      <w:r w:rsidR="00210721">
        <w:rPr>
          <w:rFonts w:ascii="Cambria" w:eastAsia="Arial" w:hAnsi="Cambria" w:cs="Arial"/>
          <w:noProof/>
          <w:color w:val="000000" w:themeColor="text1"/>
          <w:sz w:val="22"/>
          <w:szCs w:val="22"/>
        </w:rPr>
        <w:t xml:space="preserve">, 390-400 (2018). </w:t>
      </w:r>
    </w:p>
    <w:p w:rsidR="00210721"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48.</w:t>
      </w:r>
      <w:r>
        <w:rPr>
          <w:rFonts w:ascii="Cambria" w:eastAsia="Arial" w:hAnsi="Cambria" w:cs="Arial"/>
          <w:noProof/>
          <w:color w:val="000000" w:themeColor="text1"/>
          <w:sz w:val="22"/>
          <w:szCs w:val="22"/>
        </w:rPr>
        <w:tab/>
        <w:t xml:space="preserve">Pickrell, J.K., </w:t>
      </w:r>
      <w:r w:rsidRPr="00210721">
        <w:rPr>
          <w:rFonts w:ascii="Cambria" w:eastAsia="Arial" w:hAnsi="Cambria" w:cs="Arial"/>
          <w:i/>
          <w:noProof/>
          <w:color w:val="000000" w:themeColor="text1"/>
          <w:sz w:val="22"/>
          <w:szCs w:val="22"/>
        </w:rPr>
        <w:t>et al</w:t>
      </w:r>
      <w:r>
        <w:rPr>
          <w:rFonts w:ascii="Cambria" w:eastAsia="Arial" w:hAnsi="Cambria" w:cs="Arial"/>
          <w:noProof/>
          <w:color w:val="000000" w:themeColor="text1"/>
          <w:sz w:val="22"/>
          <w:szCs w:val="22"/>
        </w:rPr>
        <w:t xml:space="preserve">. Detection and interpretation of shared genetic influences on 42 human traits.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48</w:t>
      </w:r>
      <w:r>
        <w:rPr>
          <w:rFonts w:ascii="Cambria" w:eastAsia="Arial" w:hAnsi="Cambria" w:cs="Arial"/>
          <w:noProof/>
          <w:color w:val="000000" w:themeColor="text1"/>
          <w:sz w:val="22"/>
          <w:szCs w:val="22"/>
        </w:rPr>
        <w:t>, 709-717 (2016).</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49.</w:t>
      </w:r>
      <w:r>
        <w:rPr>
          <w:rFonts w:ascii="Cambria" w:eastAsia="Arial" w:hAnsi="Cambria" w:cs="Arial"/>
          <w:noProof/>
          <w:color w:val="000000" w:themeColor="text1"/>
          <w:sz w:val="22"/>
          <w:szCs w:val="22"/>
        </w:rPr>
        <w:tab/>
        <w:t>Anttila, V.,</w:t>
      </w:r>
      <w:r w:rsidRPr="00210721">
        <w:rPr>
          <w:rFonts w:ascii="Cambria" w:eastAsia="Arial" w:hAnsi="Cambria" w:cs="Arial"/>
          <w:i/>
          <w:noProof/>
          <w:color w:val="000000" w:themeColor="text1"/>
          <w:sz w:val="22"/>
          <w:szCs w:val="22"/>
        </w:rPr>
        <w:t xml:space="preserve"> et al</w:t>
      </w:r>
      <w:r>
        <w:rPr>
          <w:rFonts w:ascii="Cambria" w:eastAsia="Arial" w:hAnsi="Cambria" w:cs="Arial"/>
          <w:noProof/>
          <w:color w:val="000000" w:themeColor="text1"/>
          <w:sz w:val="22"/>
          <w:szCs w:val="22"/>
        </w:rPr>
        <w:t xml:space="preserve">. Genome-wide meta-analysis identifies new susceptibility loci for migraine. </w:t>
      </w:r>
      <w:r w:rsidRPr="00210721">
        <w:rPr>
          <w:rFonts w:ascii="Cambria" w:eastAsia="Arial" w:hAnsi="Cambria" w:cs="Arial"/>
          <w:i/>
          <w:noProof/>
          <w:color w:val="000000" w:themeColor="text1"/>
          <w:sz w:val="22"/>
          <w:szCs w:val="22"/>
        </w:rPr>
        <w:t>Nat Genet</w:t>
      </w:r>
      <w:r>
        <w:rPr>
          <w:rFonts w:ascii="Cambria" w:eastAsia="Arial" w:hAnsi="Cambria" w:cs="Arial"/>
          <w:noProof/>
          <w:color w:val="000000" w:themeColor="text1"/>
          <w:sz w:val="22"/>
          <w:szCs w:val="22"/>
        </w:rPr>
        <w:t xml:space="preserve"> </w:t>
      </w:r>
      <w:r w:rsidRPr="00210721">
        <w:rPr>
          <w:rFonts w:ascii="Cambria" w:eastAsia="Arial" w:hAnsi="Cambria" w:cs="Arial"/>
          <w:b/>
          <w:noProof/>
          <w:color w:val="000000" w:themeColor="text1"/>
          <w:sz w:val="22"/>
          <w:szCs w:val="22"/>
        </w:rPr>
        <w:t>45</w:t>
      </w:r>
      <w:r>
        <w:rPr>
          <w:rFonts w:ascii="Cambria" w:eastAsia="Arial" w:hAnsi="Cambria" w:cs="Arial"/>
          <w:noProof/>
          <w:color w:val="000000" w:themeColor="text1"/>
          <w:sz w:val="22"/>
          <w:szCs w:val="22"/>
        </w:rPr>
        <w:t>, 912-917 (2013).</w:t>
      </w:r>
    </w:p>
    <w:p w:rsidR="00210721" w:rsidRPr="002A2ABC" w:rsidRDefault="00210721" w:rsidP="00210721">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50</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Overbeek, M.J.</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Pulmonary arterial hypertension in limited cutaneous systemic sclerosis: a distinctive vasculopathy. </w:t>
      </w:r>
      <w:r w:rsidR="001E3D3A" w:rsidRPr="002A2ABC">
        <w:rPr>
          <w:rFonts w:ascii="Cambria" w:eastAsia="Arial" w:hAnsi="Cambria" w:cs="Arial"/>
          <w:i/>
          <w:noProof/>
          <w:color w:val="000000" w:themeColor="text1"/>
          <w:sz w:val="22"/>
          <w:szCs w:val="22"/>
        </w:rPr>
        <w:t>Eur Respir J</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34</w:t>
      </w:r>
      <w:r w:rsidR="001E3D3A" w:rsidRPr="002A2ABC">
        <w:rPr>
          <w:rFonts w:ascii="Cambria" w:eastAsia="Arial" w:hAnsi="Cambria" w:cs="Arial"/>
          <w:noProof/>
          <w:color w:val="000000" w:themeColor="text1"/>
          <w:sz w:val="22"/>
          <w:szCs w:val="22"/>
        </w:rPr>
        <w:t>, 371-9 (2009).</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51</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Szklarczyk, D.</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STRING v10: protein-protein interaction networks, integrated over the tree of life. </w:t>
      </w:r>
      <w:r w:rsidR="001E3D3A" w:rsidRPr="002A2ABC">
        <w:rPr>
          <w:rFonts w:ascii="Cambria" w:eastAsia="Arial" w:hAnsi="Cambria" w:cs="Arial"/>
          <w:i/>
          <w:noProof/>
          <w:color w:val="000000" w:themeColor="text1"/>
          <w:sz w:val="22"/>
          <w:szCs w:val="22"/>
        </w:rPr>
        <w:t>Nucleic Acids Res</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43</w:t>
      </w:r>
      <w:r w:rsidR="001E3D3A" w:rsidRPr="002A2ABC">
        <w:rPr>
          <w:rFonts w:ascii="Cambria" w:eastAsia="Arial" w:hAnsi="Cambria" w:cs="Arial"/>
          <w:noProof/>
          <w:color w:val="000000" w:themeColor="text1"/>
          <w:sz w:val="22"/>
          <w:szCs w:val="22"/>
        </w:rPr>
        <w:t>, D447-52 (2015).</w:t>
      </w:r>
    </w:p>
    <w:p w:rsidR="001E3D3A" w:rsidRPr="002A2ABC" w:rsidRDefault="00210721" w:rsidP="001E3D3A">
      <w:pPr>
        <w:ind w:left="720" w:hanging="720"/>
        <w:jc w:val="both"/>
        <w:rPr>
          <w:rFonts w:ascii="Cambria" w:eastAsia="Arial" w:hAnsi="Cambria" w:cs="Arial"/>
          <w:noProof/>
          <w:color w:val="000000" w:themeColor="text1"/>
          <w:sz w:val="22"/>
          <w:szCs w:val="22"/>
        </w:rPr>
      </w:pPr>
      <w:r>
        <w:rPr>
          <w:rFonts w:ascii="Cambria" w:eastAsia="Arial" w:hAnsi="Cambria" w:cs="Arial"/>
          <w:noProof/>
          <w:color w:val="000000" w:themeColor="text1"/>
          <w:sz w:val="22"/>
          <w:szCs w:val="22"/>
        </w:rPr>
        <w:t>52</w:t>
      </w:r>
      <w:r w:rsidR="001E3D3A" w:rsidRPr="002A2ABC">
        <w:rPr>
          <w:rFonts w:ascii="Cambria" w:eastAsia="Arial" w:hAnsi="Cambria" w:cs="Arial"/>
          <w:noProof/>
          <w:color w:val="000000" w:themeColor="text1"/>
          <w:sz w:val="22"/>
          <w:szCs w:val="22"/>
        </w:rPr>
        <w:t>.</w:t>
      </w:r>
      <w:r w:rsidR="001E3D3A" w:rsidRPr="002A2ABC">
        <w:rPr>
          <w:rFonts w:ascii="Cambria" w:eastAsia="Arial" w:hAnsi="Cambria" w:cs="Arial"/>
          <w:noProof/>
          <w:color w:val="000000" w:themeColor="text1"/>
          <w:sz w:val="22"/>
          <w:szCs w:val="22"/>
        </w:rPr>
        <w:tab/>
        <w:t>Li, Y.</w:t>
      </w:r>
      <w:r w:rsidR="001E3D3A" w:rsidRPr="002A2ABC">
        <w:rPr>
          <w:rFonts w:ascii="Cambria" w:eastAsia="Arial" w:hAnsi="Cambria" w:cs="Arial"/>
          <w:i/>
          <w:noProof/>
          <w:color w:val="000000" w:themeColor="text1"/>
          <w:sz w:val="22"/>
          <w:szCs w:val="22"/>
        </w:rPr>
        <w:t xml:space="preserve"> et al.</w:t>
      </w:r>
      <w:r w:rsidR="001E3D3A" w:rsidRPr="002A2ABC">
        <w:rPr>
          <w:rFonts w:ascii="Cambria" w:eastAsia="Arial" w:hAnsi="Cambria" w:cs="Arial"/>
          <w:noProof/>
          <w:color w:val="000000" w:themeColor="text1"/>
          <w:sz w:val="22"/>
          <w:szCs w:val="22"/>
        </w:rPr>
        <w:t xml:space="preserve"> Heparin binding preference and structures in the fibroblast growth factor family parallel their evolutionary diversification. </w:t>
      </w:r>
      <w:r w:rsidR="001E3D3A" w:rsidRPr="002A2ABC">
        <w:rPr>
          <w:rFonts w:ascii="Cambria" w:eastAsia="Arial" w:hAnsi="Cambria" w:cs="Arial"/>
          <w:i/>
          <w:noProof/>
          <w:color w:val="000000" w:themeColor="text1"/>
          <w:sz w:val="22"/>
          <w:szCs w:val="22"/>
        </w:rPr>
        <w:t>Open Biol</w:t>
      </w:r>
      <w:r w:rsidR="001E3D3A" w:rsidRPr="002A2ABC">
        <w:rPr>
          <w:rFonts w:ascii="Cambria" w:eastAsia="Arial" w:hAnsi="Cambria" w:cs="Arial"/>
          <w:noProof/>
          <w:color w:val="000000" w:themeColor="text1"/>
          <w:sz w:val="22"/>
          <w:szCs w:val="22"/>
        </w:rPr>
        <w:t xml:space="preserve"> </w:t>
      </w:r>
      <w:r w:rsidR="001E3D3A" w:rsidRPr="002A2ABC">
        <w:rPr>
          <w:rFonts w:ascii="Cambria" w:eastAsia="Arial" w:hAnsi="Cambria" w:cs="Arial"/>
          <w:b/>
          <w:noProof/>
          <w:color w:val="000000" w:themeColor="text1"/>
          <w:sz w:val="22"/>
          <w:szCs w:val="22"/>
        </w:rPr>
        <w:t>6</w:t>
      </w:r>
      <w:r w:rsidR="001E3D3A" w:rsidRPr="002A2ABC">
        <w:rPr>
          <w:rFonts w:ascii="Cambria" w:eastAsia="Arial" w:hAnsi="Cambria" w:cs="Arial"/>
          <w:noProof/>
          <w:color w:val="000000" w:themeColor="text1"/>
          <w:sz w:val="22"/>
          <w:szCs w:val="22"/>
        </w:rPr>
        <w:t>(2016).</w:t>
      </w:r>
    </w:p>
    <w:p w:rsidR="001B1EEE" w:rsidRDefault="001B1EEE" w:rsidP="00760AF3">
      <w:pPr>
        <w:jc w:val="both"/>
        <w:rPr>
          <w:rFonts w:ascii="Arial" w:hAnsi="Arial" w:cs="Arial"/>
          <w:sz w:val="22"/>
          <w:szCs w:val="22"/>
        </w:rPr>
      </w:pPr>
    </w:p>
    <w:p w:rsidR="00164086" w:rsidRDefault="00164086" w:rsidP="00760AF3">
      <w:pPr>
        <w:jc w:val="both"/>
        <w:rPr>
          <w:rFonts w:ascii="Arial" w:hAnsi="Arial" w:cs="Arial"/>
          <w:sz w:val="22"/>
          <w:szCs w:val="22"/>
        </w:rPr>
      </w:pPr>
      <w:r>
        <w:rPr>
          <w:rFonts w:ascii="Arial" w:hAnsi="Arial" w:cs="Arial"/>
          <w:sz w:val="22"/>
          <w:szCs w:val="22"/>
        </w:rPr>
        <w:t xml:space="preserve">Choi Y, et al. Comparison of phasing strategies for </w:t>
      </w:r>
      <w:proofErr w:type="gramStart"/>
      <w:r>
        <w:rPr>
          <w:rFonts w:ascii="Arial" w:hAnsi="Arial" w:cs="Arial"/>
          <w:sz w:val="22"/>
          <w:szCs w:val="22"/>
        </w:rPr>
        <w:t>whole</w:t>
      </w:r>
      <w:proofErr w:type="gramEnd"/>
      <w:r>
        <w:rPr>
          <w:rFonts w:ascii="Arial" w:hAnsi="Arial" w:cs="Arial"/>
          <w:sz w:val="22"/>
          <w:szCs w:val="22"/>
        </w:rPr>
        <w:t xml:space="preserve"> human genomes. </w:t>
      </w:r>
      <w:proofErr w:type="spellStart"/>
      <w:r>
        <w:rPr>
          <w:rFonts w:ascii="Arial" w:hAnsi="Arial" w:cs="Arial"/>
          <w:sz w:val="22"/>
          <w:szCs w:val="22"/>
        </w:rPr>
        <w:t>PLoS</w:t>
      </w:r>
      <w:proofErr w:type="spellEnd"/>
      <w:r>
        <w:rPr>
          <w:rFonts w:ascii="Arial" w:hAnsi="Arial" w:cs="Arial"/>
          <w:sz w:val="22"/>
          <w:szCs w:val="22"/>
        </w:rPr>
        <w:t xml:space="preserve"> Genet 14, e1007308 (2018).</w:t>
      </w:r>
    </w:p>
    <w:p w:rsidR="00164086" w:rsidRDefault="00164086" w:rsidP="00760AF3">
      <w:pPr>
        <w:jc w:val="both"/>
        <w:rPr>
          <w:rFonts w:ascii="Arial" w:hAnsi="Arial" w:cs="Arial"/>
          <w:sz w:val="22"/>
          <w:szCs w:val="22"/>
        </w:rPr>
      </w:pPr>
    </w:p>
    <w:p w:rsidR="004D480E" w:rsidRDefault="004D480E" w:rsidP="00760AF3">
      <w:pPr>
        <w:jc w:val="both"/>
        <w:rPr>
          <w:rFonts w:ascii="Arial" w:hAnsi="Arial" w:cs="Arial"/>
          <w:sz w:val="22"/>
          <w:szCs w:val="22"/>
        </w:rPr>
      </w:pPr>
      <w:r>
        <w:rPr>
          <w:rFonts w:ascii="Arial" w:hAnsi="Arial" w:cs="Arial"/>
          <w:sz w:val="22"/>
          <w:szCs w:val="22"/>
        </w:rPr>
        <w:t xml:space="preserve">Ma C, et al. </w:t>
      </w:r>
      <w:proofErr w:type="gramStart"/>
      <w:r>
        <w:rPr>
          <w:rFonts w:ascii="Arial" w:hAnsi="Arial" w:cs="Arial"/>
          <w:sz w:val="22"/>
          <w:szCs w:val="22"/>
        </w:rPr>
        <w:t>Recommended</w:t>
      </w:r>
      <w:proofErr w:type="gramEnd"/>
      <w:r>
        <w:rPr>
          <w:rFonts w:ascii="Arial" w:hAnsi="Arial" w:cs="Arial"/>
          <w:sz w:val="22"/>
          <w:szCs w:val="22"/>
        </w:rPr>
        <w:t xml:space="preserve"> joint and meta-analysis strategies for case-control association testing of single low-count variants. Genet </w:t>
      </w:r>
      <w:proofErr w:type="spellStart"/>
      <w:r>
        <w:rPr>
          <w:rFonts w:ascii="Arial" w:hAnsi="Arial" w:cs="Arial"/>
          <w:sz w:val="22"/>
          <w:szCs w:val="22"/>
        </w:rPr>
        <w:t>Epidem</w:t>
      </w:r>
      <w:proofErr w:type="spellEnd"/>
      <w:r>
        <w:rPr>
          <w:rFonts w:ascii="Arial" w:hAnsi="Arial" w:cs="Arial"/>
          <w:sz w:val="22"/>
          <w:szCs w:val="22"/>
        </w:rPr>
        <w:t xml:space="preserve"> 37, </w:t>
      </w:r>
      <w:r w:rsidR="00AE74F0">
        <w:rPr>
          <w:rFonts w:ascii="Arial" w:hAnsi="Arial" w:cs="Arial"/>
          <w:sz w:val="22"/>
          <w:szCs w:val="22"/>
        </w:rPr>
        <w:t>539-550 (2013).</w:t>
      </w:r>
    </w:p>
    <w:p w:rsidR="004D480E" w:rsidRDefault="004D480E" w:rsidP="00760AF3">
      <w:pPr>
        <w:jc w:val="both"/>
        <w:rPr>
          <w:rFonts w:ascii="Arial" w:hAnsi="Arial" w:cs="Arial"/>
          <w:sz w:val="22"/>
          <w:szCs w:val="22"/>
        </w:rPr>
      </w:pPr>
    </w:p>
    <w:p w:rsidR="008D6FC6" w:rsidRDefault="008D6FC6" w:rsidP="00760AF3">
      <w:pPr>
        <w:jc w:val="both"/>
        <w:rPr>
          <w:rFonts w:ascii="Arial" w:hAnsi="Arial" w:cs="Arial"/>
          <w:sz w:val="22"/>
          <w:szCs w:val="22"/>
        </w:rPr>
      </w:pPr>
      <w:r>
        <w:rPr>
          <w:rFonts w:ascii="Arial" w:hAnsi="Arial" w:cs="Arial"/>
          <w:sz w:val="22"/>
          <w:szCs w:val="22"/>
        </w:rPr>
        <w:t>Wang K, et al. ANNOVAR: Functional annotation of genetic variants from next-generation sequencing data. Nucleic Acids Res 38</w:t>
      </w:r>
      <w:proofErr w:type="gramStart"/>
      <w:r>
        <w:rPr>
          <w:rFonts w:ascii="Arial" w:hAnsi="Arial" w:cs="Arial"/>
          <w:sz w:val="22"/>
          <w:szCs w:val="22"/>
        </w:rPr>
        <w:t>,e164</w:t>
      </w:r>
      <w:proofErr w:type="gramEnd"/>
      <w:r>
        <w:rPr>
          <w:rFonts w:ascii="Arial" w:hAnsi="Arial" w:cs="Arial"/>
          <w:sz w:val="22"/>
          <w:szCs w:val="22"/>
        </w:rPr>
        <w:t xml:space="preserve"> (2010).</w:t>
      </w:r>
    </w:p>
    <w:p w:rsidR="004171EE" w:rsidRDefault="004171EE" w:rsidP="00760AF3">
      <w:pPr>
        <w:jc w:val="both"/>
        <w:rPr>
          <w:rFonts w:ascii="Arial" w:hAnsi="Arial" w:cs="Arial"/>
          <w:sz w:val="22"/>
          <w:szCs w:val="22"/>
        </w:rPr>
      </w:pPr>
    </w:p>
    <w:p w:rsidR="00AE74F0" w:rsidRDefault="00AE74F0" w:rsidP="00760AF3">
      <w:pPr>
        <w:jc w:val="both"/>
        <w:rPr>
          <w:rFonts w:ascii="Arial" w:hAnsi="Arial" w:cs="Arial"/>
          <w:sz w:val="22"/>
          <w:szCs w:val="22"/>
        </w:rPr>
      </w:pPr>
      <w:r>
        <w:rPr>
          <w:rFonts w:ascii="Arial" w:hAnsi="Arial" w:cs="Arial"/>
          <w:sz w:val="22"/>
          <w:szCs w:val="22"/>
        </w:rPr>
        <w:t xml:space="preserve">Wu MC, et al. Rare-variant association testing for sequencing data with the </w:t>
      </w:r>
      <w:proofErr w:type="gramStart"/>
      <w:r>
        <w:rPr>
          <w:rFonts w:ascii="Arial" w:hAnsi="Arial" w:cs="Arial"/>
          <w:sz w:val="22"/>
          <w:szCs w:val="22"/>
        </w:rPr>
        <w:t>sequence kernel association test</w:t>
      </w:r>
      <w:proofErr w:type="gramEnd"/>
      <w:r>
        <w:rPr>
          <w:rFonts w:ascii="Arial" w:hAnsi="Arial" w:cs="Arial"/>
          <w:sz w:val="22"/>
          <w:szCs w:val="22"/>
        </w:rPr>
        <w:t>. Am J Hum Genet 89, 82-93 (</w:t>
      </w:r>
      <w:proofErr w:type="gramStart"/>
      <w:r>
        <w:rPr>
          <w:rFonts w:ascii="Arial" w:hAnsi="Arial" w:cs="Arial"/>
          <w:sz w:val="22"/>
          <w:szCs w:val="22"/>
        </w:rPr>
        <w:t>2011</w:t>
      </w:r>
      <w:proofErr w:type="gramEnd"/>
      <w:r>
        <w:rPr>
          <w:rFonts w:ascii="Arial" w:hAnsi="Arial" w:cs="Arial"/>
          <w:sz w:val="22"/>
          <w:szCs w:val="22"/>
        </w:rPr>
        <w:t>)</w:t>
      </w:r>
    </w:p>
    <w:p w:rsidR="00AE74F0" w:rsidRDefault="00AE74F0" w:rsidP="00760AF3">
      <w:pPr>
        <w:jc w:val="both"/>
        <w:rPr>
          <w:rFonts w:ascii="Arial" w:hAnsi="Arial" w:cs="Arial"/>
          <w:sz w:val="22"/>
          <w:szCs w:val="22"/>
        </w:rPr>
      </w:pPr>
    </w:p>
    <w:p w:rsidR="00AE74F0" w:rsidRDefault="00AE74F0" w:rsidP="00760AF3">
      <w:pPr>
        <w:jc w:val="both"/>
        <w:rPr>
          <w:rFonts w:ascii="Arial" w:hAnsi="Arial" w:cs="Arial"/>
          <w:sz w:val="22"/>
          <w:szCs w:val="22"/>
        </w:rPr>
      </w:pPr>
      <w:r>
        <w:rPr>
          <w:rFonts w:ascii="Arial" w:hAnsi="Arial" w:cs="Arial"/>
          <w:sz w:val="22"/>
          <w:szCs w:val="22"/>
        </w:rPr>
        <w:t>Zhan X, et al. RVTESTS: an efficient and comprehensive tool for rare variant association analysis using sequence data. Bioinformatics 32, 1423-1426 (2016)</w:t>
      </w:r>
    </w:p>
    <w:p w:rsidR="004171EE" w:rsidRDefault="00AE74F0" w:rsidP="00760AF3">
      <w:pPr>
        <w:jc w:val="both"/>
        <w:rPr>
          <w:rFonts w:ascii="Arial" w:hAnsi="Arial" w:cs="Arial"/>
          <w:sz w:val="22"/>
          <w:szCs w:val="22"/>
        </w:rPr>
      </w:pPr>
      <w:r>
        <w:rPr>
          <w:rFonts w:ascii="Arial" w:hAnsi="Arial" w:cs="Arial"/>
          <w:sz w:val="22"/>
          <w:szCs w:val="22"/>
        </w:rPr>
        <w:t xml:space="preserve">  </w:t>
      </w:r>
    </w:p>
    <w:p w:rsidR="008D6FC6" w:rsidRDefault="008D6FC6" w:rsidP="00760AF3">
      <w:pPr>
        <w:jc w:val="both"/>
        <w:rPr>
          <w:rFonts w:ascii="Arial" w:hAnsi="Arial" w:cs="Arial"/>
          <w:sz w:val="22"/>
          <w:szCs w:val="22"/>
        </w:rPr>
      </w:pPr>
    </w:p>
    <w:p w:rsidR="00F866BB" w:rsidRPr="00EA7D68" w:rsidRDefault="00F866BB" w:rsidP="00760AF3">
      <w:pPr>
        <w:pStyle w:val="2"/>
        <w:spacing w:line="276" w:lineRule="auto"/>
        <w:rPr>
          <w:rFonts w:ascii="Arial" w:eastAsia="Arial" w:hAnsi="Arial" w:cs="Arial"/>
          <w:color w:val="000000" w:themeColor="text1"/>
          <w:sz w:val="22"/>
          <w:szCs w:val="22"/>
        </w:rPr>
      </w:pPr>
      <w:r w:rsidRPr="00EA7D68">
        <w:rPr>
          <w:rFonts w:ascii="Arial" w:eastAsia="Arial" w:hAnsi="Arial" w:cs="Arial"/>
          <w:color w:val="000000" w:themeColor="text1"/>
          <w:sz w:val="22"/>
          <w:szCs w:val="22"/>
        </w:rPr>
        <w:t>Tables</w:t>
      </w:r>
    </w:p>
    <w:p w:rsidR="00F866BB" w:rsidRDefault="00F866BB" w:rsidP="00415383">
      <w:pPr>
        <w:jc w:val="both"/>
        <w:rPr>
          <w:rFonts w:ascii="Arial" w:hAnsi="Arial" w:cs="Arial"/>
          <w:sz w:val="22"/>
          <w:szCs w:val="22"/>
        </w:rPr>
      </w:pPr>
      <w:r w:rsidRPr="0090057D">
        <w:rPr>
          <w:rFonts w:ascii="Arial" w:hAnsi="Arial" w:cs="Arial"/>
          <w:b/>
          <w:sz w:val="22"/>
          <w:szCs w:val="22"/>
        </w:rPr>
        <w:t>Table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Significant genes identified by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w:t>
      </w:r>
      <w:r w:rsidRPr="0090057D">
        <w:rPr>
          <w:rFonts w:ascii="Arial" w:eastAsia="Arial" w:hAnsi="Arial" w:cs="Arial"/>
          <w:b/>
          <w:color w:val="000000" w:themeColor="text1"/>
          <w:sz w:val="22"/>
          <w:szCs w:val="22"/>
          <w:lang w:eastAsia="zh-CN"/>
        </w:rPr>
        <w:t>scanning.</w:t>
      </w:r>
      <w:r>
        <w:rPr>
          <w:rFonts w:ascii="Arial" w:eastAsia="Arial" w:hAnsi="Arial" w:cs="Arial"/>
          <w:color w:val="000000" w:themeColor="text1"/>
          <w:sz w:val="22"/>
          <w:szCs w:val="22"/>
          <w:lang w:eastAsia="zh-CN"/>
        </w:rPr>
        <w:t xml:space="preserve"> </w:t>
      </w:r>
    </w:p>
    <w:p w:rsidR="00F866BB" w:rsidRDefault="00F866BB" w:rsidP="00760AF3">
      <w:pPr>
        <w:jc w:val="both"/>
        <w:rPr>
          <w:rFonts w:ascii="Arial" w:hAnsi="Arial" w:cs="Arial"/>
          <w:sz w:val="22"/>
          <w:szCs w:val="22"/>
        </w:rPr>
      </w:pPr>
    </w:p>
    <w:tbl>
      <w:tblPr>
        <w:tblW w:w="9396" w:type="dxa"/>
        <w:tblInd w:w="108" w:type="dxa"/>
        <w:tblLook w:val="04A0" w:firstRow="1" w:lastRow="0" w:firstColumn="1" w:lastColumn="0" w:noHBand="0" w:noVBand="1"/>
      </w:tblPr>
      <w:tblGrid>
        <w:gridCol w:w="810"/>
        <w:gridCol w:w="1440"/>
        <w:gridCol w:w="1242"/>
        <w:gridCol w:w="828"/>
        <w:gridCol w:w="828"/>
        <w:gridCol w:w="1188"/>
        <w:gridCol w:w="900"/>
        <w:gridCol w:w="1054"/>
        <w:gridCol w:w="1106"/>
      </w:tblGrid>
      <w:tr w:rsidR="00F866BB" w:rsidRPr="00415383" w:rsidTr="00EE6A91">
        <w:trPr>
          <w:trHeight w:val="246"/>
        </w:trPr>
        <w:tc>
          <w:tcPr>
            <w:tcW w:w="81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w:t>
            </w:r>
          </w:p>
        </w:tc>
        <w:tc>
          <w:tcPr>
            <w:tcW w:w="144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GENE</w:t>
            </w:r>
          </w:p>
        </w:tc>
        <w:tc>
          <w:tcPr>
            <w:tcW w:w="1242"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P</w:t>
            </w:r>
          </w:p>
        </w:tc>
        <w:tc>
          <w:tcPr>
            <w:tcW w:w="828" w:type="dxa"/>
            <w:tcBorders>
              <w:top w:val="single" w:sz="4" w:space="0" w:color="auto"/>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OR</w:t>
            </w:r>
            <w:r w:rsidRPr="008F299B">
              <w:rPr>
                <w:rFonts w:ascii="Arial" w:hAnsi="Arial" w:cs="Arial"/>
                <w:sz w:val="22"/>
                <w:szCs w:val="22"/>
                <w:vertAlign w:val="superscript"/>
              </w:rPr>
              <w:t>#</w:t>
            </w:r>
          </w:p>
        </w:tc>
        <w:tc>
          <w:tcPr>
            <w:tcW w:w="828" w:type="dxa"/>
            <w:tcBorders>
              <w:top w:val="single" w:sz="4" w:space="0" w:color="auto"/>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Pr>
                <w:rFonts w:ascii="Arial" w:hAnsi="Arial" w:cs="Arial"/>
                <w:sz w:val="22"/>
                <w:szCs w:val="22"/>
              </w:rPr>
              <w:t>SNPs</w:t>
            </w:r>
          </w:p>
        </w:tc>
        <w:tc>
          <w:tcPr>
            <w:tcW w:w="1188"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900"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Case-</w:t>
            </w:r>
          </w:p>
        </w:tc>
        <w:tc>
          <w:tcPr>
            <w:tcW w:w="1054"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c>
          <w:tcPr>
            <w:tcW w:w="1106" w:type="dxa"/>
            <w:tcBorders>
              <w:top w:val="single" w:sz="4" w:space="0" w:color="auto"/>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Control-</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chr6</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HFE</w:t>
            </w:r>
          </w:p>
        </w:tc>
        <w:tc>
          <w:tcPr>
            <w:tcW w:w="1242" w:type="dxa"/>
            <w:tcBorders>
              <w:top w:val="nil"/>
              <w:left w:val="nil"/>
              <w:bottom w:val="nil"/>
              <w:right w:val="nil"/>
            </w:tcBorders>
            <w:shd w:val="clear" w:color="auto" w:fill="auto"/>
            <w:noWrap/>
            <w:vAlign w:val="bottom"/>
            <w:hideMark/>
          </w:tcPr>
          <w:p w:rsidR="00F866BB" w:rsidRPr="00415383" w:rsidRDefault="00F866BB" w:rsidP="008F0406">
            <w:pPr>
              <w:jc w:val="both"/>
              <w:rPr>
                <w:rFonts w:ascii="Arial" w:hAnsi="Arial" w:cs="Arial"/>
                <w:sz w:val="22"/>
                <w:szCs w:val="22"/>
              </w:rPr>
            </w:pPr>
            <w:r>
              <w:rPr>
                <w:rFonts w:ascii="Arial" w:hAnsi="Arial" w:cs="Arial"/>
                <w:sz w:val="22"/>
                <w:szCs w:val="22"/>
              </w:rPr>
              <w:t>1.29×</w:t>
            </w:r>
            <w:r w:rsidRPr="00D220B1">
              <w:rPr>
                <w:rFonts w:ascii="Arial" w:hAnsi="Arial" w:cs="Arial"/>
                <w:sz w:val="22"/>
                <w:szCs w:val="22"/>
              </w:rPr>
              <w:t>10</w:t>
            </w:r>
            <w:r w:rsidRPr="008F0406">
              <w:rPr>
                <w:rFonts w:ascii="Arial" w:hAnsi="Arial" w:cs="Arial"/>
                <w:sz w:val="22"/>
                <w:szCs w:val="22"/>
                <w:vertAlign w:val="superscript"/>
              </w:rPr>
              <w:t>−8</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28.6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14</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8</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10</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189</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6707</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chr12</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FGF6</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1.99×</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6</w:t>
            </w:r>
          </w:p>
        </w:tc>
        <w:tc>
          <w:tcPr>
            <w:tcW w:w="828" w:type="dxa"/>
            <w:tcBorders>
              <w:top w:val="nil"/>
              <w:left w:val="nil"/>
              <w:bottom w:val="nil"/>
              <w:right w:val="nil"/>
            </w:tcBorders>
          </w:tcPr>
          <w:p w:rsidR="00F866BB" w:rsidRPr="00415383" w:rsidRDefault="00F866BB" w:rsidP="005F1B91">
            <w:pPr>
              <w:jc w:val="both"/>
              <w:rPr>
                <w:rFonts w:ascii="Arial" w:hAnsi="Arial" w:cs="Arial"/>
                <w:sz w:val="22"/>
                <w:szCs w:val="22"/>
              </w:rPr>
            </w:pPr>
            <w:r>
              <w:rPr>
                <w:rFonts w:ascii="Arial" w:hAnsi="Arial" w:cs="Arial"/>
                <w:sz w:val="22"/>
                <w:szCs w:val="22"/>
              </w:rPr>
              <w:t>22.8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10</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153</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6743</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chr21</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KRTAP15-1</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Pr>
                <w:rFonts w:ascii="Arial" w:hAnsi="Arial" w:cs="Arial"/>
                <w:sz w:val="22"/>
                <w:szCs w:val="22"/>
              </w:rPr>
              <w:t>7.55×</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5</w:t>
            </w:r>
          </w:p>
        </w:tc>
        <w:tc>
          <w:tcPr>
            <w:tcW w:w="828" w:type="dxa"/>
            <w:tcBorders>
              <w:top w:val="nil"/>
              <w:left w:val="nil"/>
              <w:bottom w:val="nil"/>
              <w:right w:val="nil"/>
            </w:tcBorders>
          </w:tcPr>
          <w:p w:rsidR="00F866BB" w:rsidRPr="00415383" w:rsidRDefault="00F866BB" w:rsidP="008E39B9">
            <w:pPr>
              <w:jc w:val="both"/>
              <w:rPr>
                <w:rFonts w:ascii="Arial" w:hAnsi="Arial" w:cs="Arial"/>
                <w:sz w:val="22"/>
                <w:szCs w:val="22"/>
              </w:rPr>
            </w:pPr>
            <w:r>
              <w:rPr>
                <w:rFonts w:ascii="Arial" w:hAnsi="Arial" w:cs="Arial"/>
                <w:sz w:val="22"/>
                <w:szCs w:val="22"/>
              </w:rPr>
              <w:t>6.78</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5</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11</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7</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1271</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5625</w:t>
            </w:r>
          </w:p>
        </w:tc>
      </w:tr>
      <w:tr w:rsidR="00F866BB" w:rsidRPr="00415383" w:rsidTr="00EE6A91">
        <w:trPr>
          <w:trHeight w:val="246"/>
        </w:trPr>
        <w:tc>
          <w:tcPr>
            <w:tcW w:w="81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bottom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XKR7</w:t>
            </w:r>
          </w:p>
        </w:tc>
        <w:tc>
          <w:tcPr>
            <w:tcW w:w="1242"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18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43.6</w:t>
            </w:r>
          </w:p>
        </w:tc>
        <w:tc>
          <w:tcPr>
            <w:tcW w:w="828" w:type="dxa"/>
            <w:tcBorders>
              <w:top w:val="nil"/>
              <w:left w:val="nil"/>
              <w:bottom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35</w:t>
            </w:r>
          </w:p>
        </w:tc>
        <w:tc>
          <w:tcPr>
            <w:tcW w:w="1106" w:type="dxa"/>
            <w:tcBorders>
              <w:top w:val="nil"/>
              <w:left w:val="nil"/>
              <w:bottom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6861</w:t>
            </w:r>
          </w:p>
        </w:tc>
      </w:tr>
      <w:tr w:rsidR="00F866BB" w:rsidRPr="00415383" w:rsidTr="00EE6A91">
        <w:trPr>
          <w:trHeight w:val="246"/>
        </w:trPr>
        <w:tc>
          <w:tcPr>
            <w:tcW w:w="81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chr20</w:t>
            </w:r>
          </w:p>
        </w:tc>
        <w:tc>
          <w:tcPr>
            <w:tcW w:w="1440" w:type="dxa"/>
            <w:tcBorders>
              <w:top w:val="nil"/>
              <w:left w:val="nil"/>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CABLES2</w:t>
            </w:r>
          </w:p>
        </w:tc>
        <w:tc>
          <w:tcPr>
            <w:tcW w:w="1242"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28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42.4</w:t>
            </w:r>
          </w:p>
        </w:tc>
        <w:tc>
          <w:tcPr>
            <w:tcW w:w="828" w:type="dxa"/>
            <w:tcBorders>
              <w:top w:val="nil"/>
              <w:left w:val="nil"/>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7</w:t>
            </w:r>
          </w:p>
        </w:tc>
        <w:tc>
          <w:tcPr>
            <w:tcW w:w="1188"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w:t>
            </w:r>
          </w:p>
        </w:tc>
        <w:tc>
          <w:tcPr>
            <w:tcW w:w="900"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15</w:t>
            </w:r>
          </w:p>
        </w:tc>
        <w:tc>
          <w:tcPr>
            <w:tcW w:w="1054"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36</w:t>
            </w:r>
          </w:p>
        </w:tc>
        <w:tc>
          <w:tcPr>
            <w:tcW w:w="1106" w:type="dxa"/>
            <w:tcBorders>
              <w:top w:val="nil"/>
              <w:left w:val="nil"/>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6860</w:t>
            </w:r>
          </w:p>
        </w:tc>
      </w:tr>
      <w:tr w:rsidR="00F866BB" w:rsidRPr="00415383" w:rsidTr="00EE6A91">
        <w:trPr>
          <w:trHeight w:val="246"/>
        </w:trPr>
        <w:tc>
          <w:tcPr>
            <w:tcW w:w="81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chr22</w:t>
            </w:r>
          </w:p>
        </w:tc>
        <w:tc>
          <w:tcPr>
            <w:tcW w:w="1440" w:type="dxa"/>
            <w:tcBorders>
              <w:top w:val="nil"/>
              <w:left w:val="nil"/>
              <w:bottom w:val="single" w:sz="4" w:space="0" w:color="auto"/>
              <w:right w:val="nil"/>
            </w:tcBorders>
            <w:shd w:val="clear" w:color="auto" w:fill="auto"/>
            <w:noWrap/>
            <w:vAlign w:val="bottom"/>
            <w:hideMark/>
          </w:tcPr>
          <w:p w:rsidR="00F866BB" w:rsidRPr="007775A5" w:rsidRDefault="00F866BB" w:rsidP="00415383">
            <w:pPr>
              <w:jc w:val="both"/>
              <w:rPr>
                <w:rFonts w:ascii="Arial" w:hAnsi="Arial" w:cs="Arial"/>
                <w:i/>
                <w:sz w:val="22"/>
                <w:szCs w:val="22"/>
              </w:rPr>
            </w:pPr>
            <w:r w:rsidRPr="007775A5">
              <w:rPr>
                <w:rFonts w:ascii="Arial" w:hAnsi="Arial" w:cs="Arial"/>
                <w:i/>
                <w:sz w:val="22"/>
                <w:szCs w:val="22"/>
              </w:rPr>
              <w:t>THOC5</w:t>
            </w:r>
          </w:p>
        </w:tc>
        <w:tc>
          <w:tcPr>
            <w:tcW w:w="1242"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w:t>
            </w:r>
            <w:r>
              <w:rPr>
                <w:rFonts w:ascii="Arial" w:hAnsi="Arial" w:cs="Arial"/>
                <w:sz w:val="22"/>
                <w:szCs w:val="22"/>
              </w:rPr>
              <w:t>.</w:t>
            </w:r>
            <w:r w:rsidRPr="00415383">
              <w:rPr>
                <w:rFonts w:ascii="Arial" w:hAnsi="Arial" w:cs="Arial"/>
                <w:sz w:val="22"/>
                <w:szCs w:val="22"/>
              </w:rPr>
              <w:t>38</w:t>
            </w:r>
            <w:r>
              <w:rPr>
                <w:rFonts w:ascii="Arial" w:hAnsi="Arial" w:cs="Arial"/>
                <w:sz w:val="22"/>
                <w:szCs w:val="22"/>
              </w:rPr>
              <w:t>×</w:t>
            </w:r>
            <w:r w:rsidRPr="00D220B1">
              <w:rPr>
                <w:rFonts w:ascii="Arial" w:hAnsi="Arial" w:cs="Arial"/>
                <w:sz w:val="22"/>
                <w:szCs w:val="22"/>
              </w:rPr>
              <w:t>10</w:t>
            </w:r>
            <w:r w:rsidRPr="008F0406">
              <w:rPr>
                <w:rFonts w:ascii="Arial" w:hAnsi="Arial" w:cs="Arial"/>
                <w:sz w:val="22"/>
                <w:szCs w:val="22"/>
                <w:vertAlign w:val="superscript"/>
              </w:rPr>
              <w:t>−</w:t>
            </w:r>
            <w:r>
              <w:rPr>
                <w:rFonts w:ascii="Arial" w:hAnsi="Arial" w:cs="Arial"/>
                <w:sz w:val="22"/>
                <w:szCs w:val="22"/>
                <w:vertAlign w:val="superscript"/>
              </w:rPr>
              <w:t>4</w:t>
            </w:r>
          </w:p>
        </w:tc>
        <w:tc>
          <w:tcPr>
            <w:tcW w:w="828" w:type="dxa"/>
            <w:tcBorders>
              <w:top w:val="nil"/>
              <w:left w:val="nil"/>
              <w:bottom w:val="single" w:sz="4" w:space="0" w:color="auto"/>
              <w:right w:val="nil"/>
            </w:tcBorders>
          </w:tcPr>
          <w:p w:rsidR="00F866BB" w:rsidRPr="00415383" w:rsidRDefault="00F866BB" w:rsidP="00415383">
            <w:pPr>
              <w:jc w:val="both"/>
              <w:rPr>
                <w:rFonts w:ascii="Arial" w:hAnsi="Arial" w:cs="Arial"/>
                <w:sz w:val="22"/>
                <w:szCs w:val="22"/>
              </w:rPr>
            </w:pPr>
            <w:r>
              <w:rPr>
                <w:rFonts w:ascii="Arial" w:hAnsi="Arial" w:cs="Arial"/>
                <w:sz w:val="22"/>
                <w:szCs w:val="22"/>
              </w:rPr>
              <w:t>6.24</w:t>
            </w:r>
          </w:p>
        </w:tc>
        <w:tc>
          <w:tcPr>
            <w:tcW w:w="828" w:type="dxa"/>
            <w:tcBorders>
              <w:top w:val="nil"/>
              <w:left w:val="nil"/>
              <w:bottom w:val="single" w:sz="4" w:space="0" w:color="auto"/>
              <w:right w:val="nil"/>
            </w:tcBorders>
            <w:shd w:val="clear" w:color="auto" w:fill="auto"/>
            <w:noWrap/>
            <w:vAlign w:val="bottom"/>
            <w:hideMark/>
          </w:tcPr>
          <w:p w:rsidR="00F866BB" w:rsidRPr="00C9454E" w:rsidRDefault="00F866BB" w:rsidP="00415383">
            <w:pPr>
              <w:jc w:val="both"/>
              <w:rPr>
                <w:rFonts w:ascii="Arial" w:hAnsi="Arial" w:cs="Arial"/>
                <w:sz w:val="22"/>
                <w:szCs w:val="22"/>
              </w:rPr>
            </w:pPr>
            <w:r w:rsidRPr="00C9454E">
              <w:rPr>
                <w:rFonts w:ascii="Arial" w:hAnsi="Arial" w:cs="Arial"/>
                <w:sz w:val="22"/>
                <w:szCs w:val="22"/>
              </w:rPr>
              <w:t>9</w:t>
            </w:r>
          </w:p>
        </w:tc>
        <w:tc>
          <w:tcPr>
            <w:tcW w:w="1188"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13</w:t>
            </w:r>
          </w:p>
        </w:tc>
        <w:tc>
          <w:tcPr>
            <w:tcW w:w="900"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5</w:t>
            </w:r>
          </w:p>
        </w:tc>
        <w:tc>
          <w:tcPr>
            <w:tcW w:w="1054"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1945</w:t>
            </w:r>
          </w:p>
        </w:tc>
        <w:tc>
          <w:tcPr>
            <w:tcW w:w="1106" w:type="dxa"/>
            <w:tcBorders>
              <w:top w:val="nil"/>
              <w:left w:val="nil"/>
              <w:bottom w:val="single" w:sz="4" w:space="0" w:color="auto"/>
              <w:right w:val="nil"/>
            </w:tcBorders>
            <w:shd w:val="clear" w:color="auto" w:fill="auto"/>
            <w:noWrap/>
            <w:vAlign w:val="bottom"/>
            <w:hideMark/>
          </w:tcPr>
          <w:p w:rsidR="00F866BB" w:rsidRPr="00415383" w:rsidRDefault="00F866BB" w:rsidP="00415383">
            <w:pPr>
              <w:jc w:val="both"/>
              <w:rPr>
                <w:rFonts w:ascii="Arial" w:hAnsi="Arial" w:cs="Arial"/>
                <w:sz w:val="22"/>
                <w:szCs w:val="22"/>
              </w:rPr>
            </w:pPr>
            <w:r w:rsidRPr="00415383">
              <w:rPr>
                <w:rFonts w:ascii="Arial" w:hAnsi="Arial" w:cs="Arial"/>
                <w:sz w:val="22"/>
                <w:szCs w:val="22"/>
              </w:rPr>
              <w:t>4951</w:t>
            </w:r>
          </w:p>
        </w:tc>
      </w:tr>
    </w:tbl>
    <w:p w:rsidR="00F866BB" w:rsidRDefault="00F866BB" w:rsidP="000E6FA7">
      <w:pPr>
        <w:jc w:val="both"/>
        <w:rPr>
          <w:rFonts w:ascii="Arial" w:hAnsi="Arial" w:cs="Arial"/>
          <w:sz w:val="22"/>
          <w:szCs w:val="22"/>
        </w:rPr>
      </w:pPr>
      <w:r>
        <w:rPr>
          <w:rFonts w:ascii="Arial" w:hAnsi="Arial" w:cs="Arial"/>
          <w:sz w:val="22"/>
          <w:szCs w:val="22"/>
        </w:rPr>
        <w:t xml:space="preserve">The </w:t>
      </w:r>
      <w:r w:rsidR="00F07E62">
        <w:rPr>
          <w:rFonts w:ascii="Arial" w:hAnsi="Arial" w:cs="Arial"/>
          <w:sz w:val="22"/>
          <w:szCs w:val="22"/>
        </w:rPr>
        <w:t xml:space="preserve">six most significant </w:t>
      </w:r>
      <w:r>
        <w:rPr>
          <w:rFonts w:ascii="Arial" w:hAnsi="Arial" w:cs="Arial"/>
          <w:sz w:val="22"/>
          <w:szCs w:val="22"/>
        </w:rPr>
        <w:t xml:space="preserve">genes identified in the recessive </w:t>
      </w:r>
      <w:proofErr w:type="spellStart"/>
      <w:r>
        <w:rPr>
          <w:rFonts w:ascii="Arial" w:hAnsi="Arial" w:cs="Arial"/>
          <w:sz w:val="22"/>
          <w:szCs w:val="22"/>
        </w:rPr>
        <w:t>diplotype</w:t>
      </w:r>
      <w:proofErr w:type="spellEnd"/>
      <w:r w:rsidR="00F07E62">
        <w:rPr>
          <w:rFonts w:ascii="Arial" w:hAnsi="Arial" w:cs="Arial"/>
          <w:sz w:val="22"/>
          <w:szCs w:val="22"/>
        </w:rPr>
        <w:t xml:space="preserve"> scan</w:t>
      </w:r>
      <w:r>
        <w:rPr>
          <w:rFonts w:ascii="Arial" w:hAnsi="Arial" w:cs="Arial"/>
          <w:sz w:val="22"/>
          <w:szCs w:val="22"/>
        </w:rPr>
        <w:t xml:space="preserve"> </w:t>
      </w:r>
      <w:proofErr w:type="gramStart"/>
      <w:r>
        <w:rPr>
          <w:rFonts w:ascii="Arial" w:hAnsi="Arial" w:cs="Arial"/>
          <w:sz w:val="22"/>
          <w:szCs w:val="22"/>
        </w:rPr>
        <w:t>are displayed</w:t>
      </w:r>
      <w:proofErr w:type="gramEnd"/>
      <w:r>
        <w:rPr>
          <w:rFonts w:ascii="Arial" w:hAnsi="Arial" w:cs="Arial"/>
          <w:sz w:val="22"/>
          <w:szCs w:val="22"/>
        </w:rPr>
        <w:t xml:space="preserve">. P-values are from a two-tailed Fisher’s exact test. </w:t>
      </w:r>
      <w:proofErr w:type="gramStart"/>
      <w:r>
        <w:rPr>
          <w:rFonts w:ascii="Arial" w:hAnsi="Arial" w:cs="Arial"/>
          <w:sz w:val="22"/>
          <w:szCs w:val="22"/>
        </w:rPr>
        <w:t>OR</w:t>
      </w:r>
      <w:proofErr w:type="gramEnd"/>
      <w:r w:rsidRPr="008F299B">
        <w:rPr>
          <w:rFonts w:ascii="Arial" w:hAnsi="Arial" w:cs="Arial"/>
          <w:sz w:val="22"/>
          <w:szCs w:val="22"/>
          <w:vertAlign w:val="superscript"/>
        </w:rPr>
        <w:t>#</w:t>
      </w:r>
      <w:r>
        <w:rPr>
          <w:rFonts w:ascii="Arial" w:hAnsi="Arial" w:cs="Arial"/>
          <w:sz w:val="22"/>
          <w:szCs w:val="22"/>
          <w:vertAlign w:val="superscript"/>
        </w:rPr>
        <w:t xml:space="preserve"> </w:t>
      </w:r>
      <w:r>
        <w:rPr>
          <w:rFonts w:ascii="Arial" w:hAnsi="Arial" w:cs="Arial"/>
          <w:sz w:val="22"/>
          <w:szCs w:val="22"/>
        </w:rPr>
        <w:t>shown as Haldane odds ratio. SNPs</w:t>
      </w:r>
      <w:r w:rsidRPr="00C9454E">
        <w:rPr>
          <w:rFonts w:ascii="Arial" w:hAnsi="Arial" w:cs="Arial"/>
          <w:sz w:val="22"/>
          <w:szCs w:val="22"/>
        </w:rPr>
        <w:t xml:space="preserve">: </w:t>
      </w:r>
      <w:r>
        <w:rPr>
          <w:rFonts w:ascii="Arial" w:hAnsi="Arial" w:cs="Arial"/>
          <w:sz w:val="22"/>
          <w:szCs w:val="22"/>
        </w:rPr>
        <w:t>number of genotyped variants</w:t>
      </w:r>
      <w:r w:rsidRPr="00C9454E">
        <w:rPr>
          <w:rFonts w:ascii="Arial" w:hAnsi="Arial" w:cs="Arial"/>
          <w:sz w:val="22"/>
          <w:szCs w:val="22"/>
        </w:rPr>
        <w:t xml:space="preserve"> </w:t>
      </w:r>
      <w:r>
        <w:rPr>
          <w:rFonts w:ascii="Arial" w:hAnsi="Arial" w:cs="Arial"/>
          <w:sz w:val="22"/>
          <w:szCs w:val="22"/>
        </w:rPr>
        <w:t>per gene that were polymorphic in the samples studied</w:t>
      </w:r>
      <w:r w:rsidRPr="00C9454E">
        <w:rPr>
          <w:rFonts w:ascii="Arial" w:hAnsi="Arial" w:cs="Arial"/>
          <w:sz w:val="22"/>
          <w:szCs w:val="22"/>
        </w:rPr>
        <w:t xml:space="preserve">. </w:t>
      </w:r>
      <w:r>
        <w:rPr>
          <w:rFonts w:ascii="Arial" w:hAnsi="Arial" w:cs="Arial"/>
          <w:sz w:val="22"/>
          <w:szCs w:val="22"/>
        </w:rPr>
        <w:t xml:space="preserve">Case+: number of iron overload case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Case-: number of cases carrying at least one homolog at the gene without a putative functional allele. Control+: number of control individuals carrying recessive </w:t>
      </w:r>
      <w:proofErr w:type="spellStart"/>
      <w:r>
        <w:rPr>
          <w:rFonts w:ascii="Arial" w:hAnsi="Arial" w:cs="Arial"/>
          <w:sz w:val="22"/>
          <w:szCs w:val="22"/>
        </w:rPr>
        <w:t>diplotypes</w:t>
      </w:r>
      <w:proofErr w:type="spellEnd"/>
      <w:r>
        <w:rPr>
          <w:rFonts w:ascii="Arial" w:hAnsi="Arial" w:cs="Arial"/>
          <w:sz w:val="22"/>
          <w:szCs w:val="22"/>
        </w:rPr>
        <w:t xml:space="preserve"> with putative functional alleles. Control-: number of controls carrying at least one homolog at the gene without a putative functional allele. </w:t>
      </w:r>
    </w:p>
    <w:p w:rsidR="00F866BB" w:rsidRPr="000E6FA7" w:rsidRDefault="00F866BB" w:rsidP="000E6FA7">
      <w:pPr>
        <w:pStyle w:val="2"/>
        <w:spacing w:line="276" w:lineRule="auto"/>
        <w:rPr>
          <w:rFonts w:ascii="Arial" w:eastAsia="Arial" w:hAnsi="Arial" w:cs="Arial"/>
          <w:color w:val="000000" w:themeColor="text1"/>
          <w:sz w:val="22"/>
          <w:szCs w:val="22"/>
        </w:rPr>
      </w:pPr>
      <w:r>
        <w:rPr>
          <w:rFonts w:ascii="Arial" w:eastAsia="Arial" w:hAnsi="Arial" w:cs="Arial"/>
          <w:color w:val="000000" w:themeColor="text1"/>
          <w:sz w:val="22"/>
          <w:szCs w:val="22"/>
        </w:rPr>
        <w:t>F</w:t>
      </w:r>
      <w:r w:rsidRPr="00EA7D68">
        <w:rPr>
          <w:rFonts w:ascii="Arial" w:eastAsia="Arial" w:hAnsi="Arial" w:cs="Arial"/>
          <w:color w:val="000000" w:themeColor="text1"/>
          <w:sz w:val="22"/>
          <w:szCs w:val="22"/>
        </w:rPr>
        <w:t>igure legends</w:t>
      </w:r>
    </w:p>
    <w:p w:rsidR="00F866BB" w:rsidRPr="00EA7D68" w:rsidRDefault="00F866BB" w:rsidP="00D220B1">
      <w:pPr>
        <w:jc w:val="both"/>
        <w:rPr>
          <w:rFonts w:ascii="Arial" w:hAnsi="Arial" w:cs="Arial"/>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1</w:t>
      </w:r>
      <w:r>
        <w:rPr>
          <w:rFonts w:ascii="Arial" w:hAnsi="Arial" w:cs="Arial"/>
          <w:b/>
          <w:sz w:val="22"/>
          <w:szCs w:val="22"/>
        </w:rPr>
        <w:t>.</w:t>
      </w:r>
      <w:r>
        <w:rPr>
          <w:rFonts w:ascii="Arial" w:hAnsi="Arial" w:cs="Arial"/>
          <w:sz w:val="22"/>
          <w:szCs w:val="22"/>
        </w:rPr>
        <w:t xml:space="preserve"> </w:t>
      </w:r>
      <w:r w:rsidRPr="0090057D">
        <w:rPr>
          <w:rFonts w:ascii="Arial" w:hAnsi="Arial" w:cs="Arial"/>
          <w:b/>
          <w:sz w:val="22"/>
          <w:szCs w:val="22"/>
        </w:rPr>
        <w:t xml:space="preserve">Manhattan plot of the gene-based recessive </w:t>
      </w:r>
      <w:proofErr w:type="spellStart"/>
      <w:r w:rsidRPr="0090057D">
        <w:rPr>
          <w:rFonts w:ascii="Arial" w:hAnsi="Arial" w:cs="Arial"/>
          <w:b/>
          <w:sz w:val="22"/>
          <w:szCs w:val="22"/>
        </w:rPr>
        <w:t>diplotype</w:t>
      </w:r>
      <w:proofErr w:type="spellEnd"/>
      <w:r w:rsidRPr="0090057D">
        <w:rPr>
          <w:rFonts w:ascii="Arial" w:hAnsi="Arial" w:cs="Arial"/>
          <w:b/>
          <w:sz w:val="22"/>
          <w:szCs w:val="22"/>
        </w:rPr>
        <w:t xml:space="preserve"> association results. </w:t>
      </w:r>
      <w:r>
        <w:rPr>
          <w:rFonts w:ascii="Arial" w:hAnsi="Arial" w:cs="Arial"/>
          <w:sz w:val="22"/>
          <w:szCs w:val="22"/>
        </w:rPr>
        <w:t xml:space="preserve">The association </w:t>
      </w:r>
      <w:r>
        <w:rPr>
          <w:rFonts w:ascii="Arial" w:hAnsi="Arial" w:cs="Arial"/>
          <w:i/>
          <w:sz w:val="22"/>
          <w:szCs w:val="22"/>
        </w:rPr>
        <w:t>P</w:t>
      </w:r>
      <w:r>
        <w:rPr>
          <w:rFonts w:ascii="Arial" w:hAnsi="Arial" w:cs="Arial"/>
          <w:sz w:val="22"/>
          <w:szCs w:val="22"/>
        </w:rPr>
        <w:t>-value testing hemochromatosis association for each gene</w:t>
      </w:r>
      <w:r w:rsidRPr="00D220B1">
        <w:rPr>
          <w:rFonts w:ascii="Arial" w:hAnsi="Arial" w:cs="Arial"/>
          <w:sz w:val="22"/>
          <w:szCs w:val="22"/>
        </w:rPr>
        <w:t xml:space="preserve"> </w:t>
      </w:r>
      <w:r>
        <w:rPr>
          <w:rFonts w:ascii="Arial" w:hAnsi="Arial" w:cs="Arial"/>
          <w:sz w:val="22"/>
          <w:szCs w:val="22"/>
        </w:rPr>
        <w:t xml:space="preserve">(y-axis) </w:t>
      </w:r>
      <w:r w:rsidRPr="00D220B1">
        <w:rPr>
          <w:rFonts w:ascii="Arial" w:hAnsi="Arial" w:cs="Arial"/>
          <w:sz w:val="22"/>
          <w:szCs w:val="22"/>
        </w:rPr>
        <w:t>on different chromosomes is shown in alternating navy</w:t>
      </w:r>
      <w:r>
        <w:rPr>
          <w:rFonts w:ascii="Arial" w:hAnsi="Arial" w:cs="Arial"/>
          <w:sz w:val="22"/>
          <w:szCs w:val="22"/>
        </w:rPr>
        <w:t xml:space="preserve"> blue</w:t>
      </w:r>
      <w:r w:rsidRPr="00D220B1">
        <w:rPr>
          <w:rFonts w:ascii="Arial" w:hAnsi="Arial" w:cs="Arial"/>
          <w:sz w:val="22"/>
          <w:szCs w:val="22"/>
        </w:rPr>
        <w:t xml:space="preserve"> and</w:t>
      </w:r>
      <w:r>
        <w:rPr>
          <w:rFonts w:ascii="Arial" w:hAnsi="Arial" w:cs="Arial"/>
          <w:sz w:val="22"/>
          <w:szCs w:val="22"/>
        </w:rPr>
        <w:t xml:space="preserve"> </w:t>
      </w:r>
      <w:r w:rsidRPr="00D220B1">
        <w:rPr>
          <w:rFonts w:ascii="Arial" w:hAnsi="Arial" w:cs="Arial"/>
          <w:sz w:val="22"/>
          <w:szCs w:val="22"/>
        </w:rPr>
        <w:t xml:space="preserve">green along the </w:t>
      </w:r>
      <w:r>
        <w:rPr>
          <w:rFonts w:ascii="Arial" w:hAnsi="Arial" w:cs="Arial"/>
          <w:sz w:val="22"/>
          <w:szCs w:val="22"/>
        </w:rPr>
        <w:t>x-axis, with genes</w:t>
      </w:r>
      <w:r w:rsidRPr="00D220B1">
        <w:rPr>
          <w:rFonts w:ascii="Arial" w:hAnsi="Arial" w:cs="Arial"/>
          <w:sz w:val="22"/>
          <w:szCs w:val="22"/>
        </w:rPr>
        <w:t xml:space="preserve"> reaching </w:t>
      </w:r>
      <w:r>
        <w:rPr>
          <w:rFonts w:ascii="Arial" w:hAnsi="Arial" w:cs="Arial"/>
          <w:sz w:val="22"/>
          <w:szCs w:val="22"/>
        </w:rPr>
        <w:t>experiment-wise significance for the</w:t>
      </w:r>
      <w:r w:rsidRPr="00D220B1">
        <w:rPr>
          <w:rFonts w:ascii="Arial" w:hAnsi="Arial" w:cs="Arial"/>
          <w:sz w:val="22"/>
          <w:szCs w:val="22"/>
        </w:rPr>
        <w:t xml:space="preserve"> </w:t>
      </w:r>
      <w:r>
        <w:rPr>
          <w:rFonts w:ascii="Arial" w:hAnsi="Arial" w:cs="Arial"/>
          <w:sz w:val="22"/>
          <w:szCs w:val="22"/>
        </w:rPr>
        <w:t xml:space="preserve">gene-based analyses (experiment-wise </w:t>
      </w:r>
      <w:r w:rsidRPr="00AB6BD4">
        <w:rPr>
          <w:rFonts w:ascii="Symbol" w:hAnsi="Symbol" w:cs="Arial"/>
          <w:sz w:val="22"/>
          <w:szCs w:val="22"/>
        </w:rPr>
        <w:t></w:t>
      </w:r>
      <w:r>
        <w:rPr>
          <w:rFonts w:ascii="Arial" w:hAnsi="Arial" w:cs="Arial"/>
          <w:sz w:val="22"/>
          <w:szCs w:val="22"/>
        </w:rPr>
        <w:t xml:space="preserve"> = 3.14</w:t>
      </w:r>
      <w:r w:rsidRPr="00D220B1">
        <w:rPr>
          <w:rFonts w:ascii="Arial" w:hAnsi="Arial" w:cs="Arial"/>
          <w:sz w:val="22"/>
          <w:szCs w:val="22"/>
        </w:rPr>
        <w:t xml:space="preserve"> × 10</w:t>
      </w:r>
      <w:r w:rsidRPr="00B223BE">
        <w:rPr>
          <w:rFonts w:ascii="Arial" w:hAnsi="Arial" w:cs="Arial"/>
          <w:sz w:val="22"/>
          <w:szCs w:val="22"/>
          <w:vertAlign w:val="superscript"/>
        </w:rPr>
        <w:t>−</w:t>
      </w:r>
      <w:r>
        <w:rPr>
          <w:rFonts w:ascii="Arial" w:hAnsi="Arial" w:cs="Arial"/>
          <w:sz w:val="22"/>
          <w:szCs w:val="22"/>
          <w:vertAlign w:val="superscript"/>
        </w:rPr>
        <w:t>6</w:t>
      </w:r>
      <w:r w:rsidRPr="00D220B1">
        <w:rPr>
          <w:rFonts w:ascii="Arial" w:hAnsi="Arial" w:cs="Arial"/>
          <w:sz w:val="22"/>
          <w:szCs w:val="22"/>
        </w:rPr>
        <w:t>) depicted in red</w:t>
      </w:r>
      <w:r>
        <w:rPr>
          <w:rFonts w:ascii="Arial" w:hAnsi="Arial" w:cs="Arial"/>
          <w:sz w:val="22"/>
          <w:szCs w:val="22"/>
        </w:rPr>
        <w:t>.</w:t>
      </w:r>
    </w:p>
    <w:p w:rsidR="00F866BB" w:rsidRPr="00EA7D68" w:rsidRDefault="00F866BB" w:rsidP="00760AF3">
      <w:pPr>
        <w:jc w:val="both"/>
        <w:rPr>
          <w:rFonts w:ascii="Arial" w:hAnsi="Arial" w:cs="Arial"/>
          <w:sz w:val="22"/>
          <w:szCs w:val="22"/>
        </w:rPr>
      </w:pPr>
    </w:p>
    <w:p w:rsidR="00F866BB" w:rsidRPr="0090057D" w:rsidRDefault="00F866BB" w:rsidP="00760AF3">
      <w:pPr>
        <w:jc w:val="both"/>
        <w:rPr>
          <w:rFonts w:ascii="Arial" w:hAnsi="Arial" w:cs="Arial"/>
          <w:b/>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2</w:t>
      </w:r>
      <w:r>
        <w:rPr>
          <w:rFonts w:ascii="Arial" w:hAnsi="Arial" w:cs="Arial"/>
          <w:b/>
          <w:sz w:val="22"/>
          <w:szCs w:val="22"/>
        </w:rPr>
        <w:t>.</w:t>
      </w:r>
      <w:r w:rsidRPr="00F41E57">
        <w:rPr>
          <w:rFonts w:ascii="Arial" w:hAnsi="Arial" w:cs="Arial"/>
          <w:sz w:val="22"/>
          <w:szCs w:val="22"/>
        </w:rPr>
        <w:t xml:space="preserve"> </w:t>
      </w:r>
      <w:r w:rsidRPr="0090057D">
        <w:rPr>
          <w:rFonts w:ascii="Arial" w:hAnsi="Arial" w:cs="Arial"/>
          <w:b/>
          <w:sz w:val="22"/>
          <w:szCs w:val="22"/>
        </w:rPr>
        <w:t>Comparative genomic analysis</w:t>
      </w:r>
      <w:r>
        <w:rPr>
          <w:rFonts w:ascii="Arial" w:hAnsi="Arial" w:cs="Arial"/>
          <w:b/>
          <w:sz w:val="22"/>
          <w:szCs w:val="22"/>
        </w:rPr>
        <w:t>.</w:t>
      </w:r>
      <w:r w:rsidRPr="0090057D">
        <w:rPr>
          <w:rFonts w:ascii="Arial" w:hAnsi="Arial" w:cs="Arial"/>
          <w:b/>
          <w:sz w:val="22"/>
          <w:szCs w:val="22"/>
        </w:rPr>
        <w:t xml:space="preserve"> </w:t>
      </w:r>
      <w:r w:rsidRPr="0090057D">
        <w:rPr>
          <w:rFonts w:ascii="Arial" w:hAnsi="Arial" w:cs="Arial"/>
          <w:sz w:val="22"/>
          <w:szCs w:val="22"/>
        </w:rPr>
        <w:t xml:space="preserve">The comparative genomic analyses revealed that </w:t>
      </w:r>
      <w:r w:rsidRPr="0090057D">
        <w:rPr>
          <w:rFonts w:ascii="Arial" w:hAnsi="Arial" w:cs="Arial"/>
          <w:i/>
          <w:sz w:val="22"/>
          <w:szCs w:val="22"/>
        </w:rPr>
        <w:t>FGF6</w:t>
      </w:r>
      <w:r w:rsidRPr="0090057D">
        <w:rPr>
          <w:rFonts w:ascii="Arial" w:hAnsi="Arial" w:cs="Arial"/>
          <w:sz w:val="22"/>
          <w:szCs w:val="22"/>
        </w:rPr>
        <w:t xml:space="preserve"> evolved synchronously with other iron metabolism genes.</w:t>
      </w:r>
      <w:r>
        <w:rPr>
          <w:rFonts w:ascii="Arial" w:hAnsi="Arial" w:cs="Arial"/>
          <w:b/>
          <w:sz w:val="22"/>
          <w:szCs w:val="22"/>
        </w:rPr>
        <w:t xml:space="preserve"> </w:t>
      </w:r>
      <w:r w:rsidRPr="0090057D">
        <w:rPr>
          <w:rFonts w:ascii="Arial" w:hAnsi="Arial" w:cs="Arial"/>
          <w:b/>
          <w:sz w:val="22"/>
          <w:szCs w:val="22"/>
        </w:rPr>
        <w:t>(A)</w:t>
      </w:r>
      <w:r>
        <w:rPr>
          <w:rFonts w:ascii="Arial" w:hAnsi="Arial" w:cs="Arial"/>
          <w:sz w:val="22"/>
          <w:szCs w:val="22"/>
        </w:rPr>
        <w:t xml:space="preserve"> Main </w:t>
      </w:r>
      <w:r w:rsidRPr="00F41E57">
        <w:rPr>
          <w:rFonts w:ascii="Arial" w:hAnsi="Arial" w:cs="Arial"/>
          <w:sz w:val="22"/>
          <w:szCs w:val="22"/>
        </w:rPr>
        <w:t>iron metabolism genes</w:t>
      </w:r>
      <w:r>
        <w:rPr>
          <w:rFonts w:ascii="Arial" w:hAnsi="Arial" w:cs="Arial"/>
          <w:sz w:val="22"/>
          <w:szCs w:val="22"/>
        </w:rPr>
        <w:t xml:space="preserve"> </w:t>
      </w:r>
      <w:proofErr w:type="gramStart"/>
      <w:r>
        <w:rPr>
          <w:rFonts w:ascii="Arial" w:hAnsi="Arial" w:cs="Arial"/>
          <w:sz w:val="22"/>
          <w:szCs w:val="22"/>
        </w:rPr>
        <w:t>were collected</w:t>
      </w:r>
      <w:proofErr w:type="gramEnd"/>
      <w:r>
        <w:rPr>
          <w:rFonts w:ascii="Arial" w:hAnsi="Arial" w:cs="Arial"/>
          <w:sz w:val="22"/>
          <w:szCs w:val="22"/>
        </w:rPr>
        <w:t xml:space="preserve"> and alignment was conducted to make the c</w:t>
      </w:r>
      <w:r w:rsidRPr="00F41E57">
        <w:rPr>
          <w:rFonts w:ascii="Arial" w:hAnsi="Arial" w:cs="Arial"/>
          <w:sz w:val="22"/>
          <w:szCs w:val="22"/>
        </w:rPr>
        <w:t>omparative genomic analysis</w:t>
      </w:r>
      <w:r>
        <w:rPr>
          <w:rFonts w:ascii="Arial" w:hAnsi="Arial" w:cs="Arial"/>
          <w:sz w:val="22"/>
          <w:szCs w:val="22"/>
        </w:rPr>
        <w:t xml:space="preserve"> together with </w:t>
      </w:r>
      <w:r w:rsidRPr="007411E3">
        <w:rPr>
          <w:rFonts w:ascii="Arial" w:hAnsi="Arial" w:cs="Arial"/>
          <w:i/>
          <w:sz w:val="22"/>
          <w:szCs w:val="22"/>
        </w:rPr>
        <w:t>FGF6</w:t>
      </w:r>
      <w:r>
        <w:rPr>
          <w:rFonts w:ascii="Arial" w:hAnsi="Arial" w:cs="Arial"/>
          <w:sz w:val="22"/>
          <w:szCs w:val="22"/>
        </w:rPr>
        <w:t xml:space="preserve">. The earliest gene appearance over time </w:t>
      </w:r>
      <w:proofErr w:type="gramStart"/>
      <w:r>
        <w:rPr>
          <w:rFonts w:ascii="Arial" w:hAnsi="Arial" w:cs="Arial"/>
          <w:sz w:val="22"/>
          <w:szCs w:val="22"/>
        </w:rPr>
        <w:t>was inferred</w:t>
      </w:r>
      <w:proofErr w:type="gramEnd"/>
      <w:r>
        <w:rPr>
          <w:rFonts w:ascii="Arial" w:hAnsi="Arial" w:cs="Arial"/>
          <w:sz w:val="22"/>
          <w:szCs w:val="22"/>
        </w:rPr>
        <w:t xml:space="preserve"> by comparing species and corresponding evolution and appearance time was labelled.</w:t>
      </w:r>
      <w:r w:rsidRPr="0090057D">
        <w:rPr>
          <w:rFonts w:ascii="Arial" w:hAnsi="Arial" w:cs="Arial"/>
          <w:b/>
          <w:sz w:val="22"/>
          <w:szCs w:val="22"/>
        </w:rPr>
        <w:t xml:space="preserve"> (B)</w:t>
      </w:r>
      <w:r>
        <w:rPr>
          <w:rFonts w:ascii="Arial" w:hAnsi="Arial" w:cs="Arial"/>
          <w:sz w:val="22"/>
          <w:szCs w:val="22"/>
        </w:rPr>
        <w:t xml:space="preserve"> Protein-protein interaction network was estimated by String (version 10.0)</w:t>
      </w:r>
      <w:r w:rsidR="00210721">
        <w:rPr>
          <w:rFonts w:ascii="Arial" w:hAnsi="Arial" w:cs="Arial"/>
          <w:noProof/>
          <w:sz w:val="22"/>
          <w:szCs w:val="22"/>
          <w:vertAlign w:val="superscript"/>
        </w:rPr>
        <w:t>51</w:t>
      </w:r>
      <w:r>
        <w:rPr>
          <w:rFonts w:ascii="Arial" w:hAnsi="Arial" w:cs="Arial"/>
          <w:sz w:val="22"/>
          <w:szCs w:val="22"/>
        </w:rPr>
        <w:t xml:space="preserve"> using the highest confidence setting (confidence score&gt;0.9). </w:t>
      </w:r>
      <w:r w:rsidRPr="0090057D">
        <w:rPr>
          <w:rFonts w:ascii="Arial" w:hAnsi="Arial" w:cs="Arial"/>
          <w:b/>
          <w:sz w:val="22"/>
          <w:szCs w:val="22"/>
        </w:rPr>
        <w:t>(C)</w:t>
      </w:r>
      <w:r>
        <w:rPr>
          <w:rFonts w:ascii="Arial" w:hAnsi="Arial" w:cs="Arial"/>
          <w:sz w:val="22"/>
          <w:szCs w:val="22"/>
        </w:rPr>
        <w:t xml:space="preserve"> Protein domain summarized by a previous FGF-6 functional study</w:t>
      </w:r>
      <w:r w:rsidR="00210721">
        <w:rPr>
          <w:rFonts w:ascii="Arial" w:hAnsi="Arial" w:cs="Arial"/>
          <w:noProof/>
          <w:sz w:val="22"/>
          <w:szCs w:val="22"/>
          <w:vertAlign w:val="superscript"/>
        </w:rPr>
        <w:t>52</w:t>
      </w:r>
      <w:r>
        <w:rPr>
          <w:rFonts w:ascii="Arial" w:hAnsi="Arial" w:cs="Arial"/>
          <w:sz w:val="22"/>
          <w:szCs w:val="22"/>
        </w:rPr>
        <w:t>. HBS: Heparin Binding Sites; FGFR-BR: FGFR-Binding Region.</w:t>
      </w:r>
    </w:p>
    <w:p w:rsidR="00F866BB" w:rsidRPr="00EA7D68" w:rsidRDefault="00F866BB" w:rsidP="00760AF3">
      <w:pPr>
        <w:jc w:val="both"/>
        <w:rPr>
          <w:rFonts w:ascii="Arial" w:hAnsi="Arial" w:cs="Arial"/>
          <w:sz w:val="22"/>
          <w:szCs w:val="22"/>
        </w:rPr>
      </w:pPr>
    </w:p>
    <w:p w:rsidR="00F866BB" w:rsidRPr="00AA1E5C" w:rsidRDefault="00F866BB" w:rsidP="00760AF3">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3</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FGF-6 regulates </w:t>
      </w:r>
      <w:proofErr w:type="spellStart"/>
      <w:r w:rsidRPr="00350E45">
        <w:rPr>
          <w:rFonts w:ascii="Arial" w:hAnsi="Arial" w:cs="Arial"/>
          <w:b/>
          <w:sz w:val="22"/>
          <w:szCs w:val="22"/>
        </w:rPr>
        <w:t>hepcidin</w:t>
      </w:r>
      <w:proofErr w:type="spellEnd"/>
      <w:r w:rsidRPr="00350E45">
        <w:rPr>
          <w:rFonts w:ascii="Arial" w:hAnsi="Arial" w:cs="Arial"/>
          <w:b/>
          <w:sz w:val="22"/>
          <w:szCs w:val="22"/>
        </w:rPr>
        <w:t>-dependent iron uptake.</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t>
      </w:r>
      <w:proofErr w:type="gramStart"/>
      <w:r>
        <w:rPr>
          <w:rFonts w:ascii="Arial" w:hAnsi="Arial" w:cs="Arial"/>
          <w:sz w:val="22"/>
          <w:szCs w:val="22"/>
        </w:rPr>
        <w:t>was applied</w:t>
      </w:r>
      <w:proofErr w:type="gramEnd"/>
      <w:r>
        <w:rPr>
          <w:rFonts w:ascii="Arial" w:hAnsi="Arial" w:cs="Arial"/>
          <w:sz w:val="22"/>
          <w:szCs w:val="22"/>
        </w:rPr>
        <w:t xml:space="preserve"> for the evaluation of iron deposition. Fe</w:t>
      </w:r>
      <w:r w:rsidRPr="004617AA">
        <w:rPr>
          <w:rFonts w:ascii="Arial" w:hAnsi="Arial" w:cs="Arial"/>
          <w:sz w:val="22"/>
          <w:szCs w:val="22"/>
          <w:vertAlign w:val="superscript"/>
        </w:rPr>
        <w:t>2+</w:t>
      </w:r>
      <w:r>
        <w:rPr>
          <w:rFonts w:ascii="Arial" w:hAnsi="Arial" w:cs="Arial"/>
          <w:sz w:val="22"/>
          <w:szCs w:val="22"/>
        </w:rPr>
        <w:t>, Fe</w:t>
      </w:r>
      <w:r>
        <w:rPr>
          <w:rFonts w:ascii="Arial" w:hAnsi="Arial" w:cs="Arial"/>
          <w:sz w:val="22"/>
          <w:szCs w:val="22"/>
          <w:vertAlign w:val="superscript"/>
        </w:rPr>
        <w:t>3</w:t>
      </w:r>
      <w:r w:rsidRPr="004617AA">
        <w:rPr>
          <w:rFonts w:ascii="Arial" w:hAnsi="Arial" w:cs="Arial"/>
          <w:sz w:val="22"/>
          <w:szCs w:val="22"/>
          <w:vertAlign w:val="superscript"/>
        </w:rPr>
        <w:t>+</w:t>
      </w:r>
      <w:r>
        <w:rPr>
          <w:rFonts w:ascii="Arial" w:hAnsi="Arial" w:cs="Arial"/>
          <w:sz w:val="22"/>
          <w:szCs w:val="22"/>
        </w:rPr>
        <w:t xml:space="preserve"> as well as FGF-6 active proteins </w:t>
      </w:r>
      <w:proofErr w:type="gramStart"/>
      <w:r>
        <w:rPr>
          <w:rFonts w:ascii="Arial" w:hAnsi="Arial" w:cs="Arial"/>
          <w:sz w:val="22"/>
          <w:szCs w:val="22"/>
        </w:rPr>
        <w:t>were added</w:t>
      </w:r>
      <w:proofErr w:type="gramEnd"/>
      <w:r>
        <w:rPr>
          <w:rFonts w:ascii="Arial" w:hAnsi="Arial" w:cs="Arial"/>
          <w:sz w:val="22"/>
          <w:szCs w:val="22"/>
        </w:rPr>
        <w:t xml:space="preserve"> into the cell culture medians, respectively, with different recombination. Control group </w:t>
      </w:r>
      <w:proofErr w:type="gramStart"/>
      <w:r>
        <w:rPr>
          <w:rFonts w:ascii="Arial" w:hAnsi="Arial" w:cs="Arial"/>
          <w:sz w:val="22"/>
          <w:szCs w:val="22"/>
        </w:rPr>
        <w:t>was treated</w:t>
      </w:r>
      <w:proofErr w:type="gramEnd"/>
      <w:r>
        <w:rPr>
          <w:rFonts w:ascii="Arial" w:hAnsi="Arial" w:cs="Arial"/>
          <w:sz w:val="22"/>
          <w:szCs w:val="22"/>
        </w:rPr>
        <w:t xml:space="preserve"> with vehicle alone (boiled water). </w:t>
      </w:r>
      <w:r w:rsidRPr="00034165">
        <w:rPr>
          <w:rFonts w:ascii="Arial" w:hAnsi="Arial" w:cs="Arial"/>
          <w:sz w:val="22"/>
          <w:szCs w:val="22"/>
        </w:rPr>
        <w:t xml:space="preserve">Iron </w:t>
      </w:r>
      <w:r w:rsidRPr="00034165">
        <w:rPr>
          <w:rFonts w:ascii="Arial" w:hAnsi="Arial" w:cs="Arial"/>
          <w:sz w:val="22"/>
          <w:szCs w:val="22"/>
        </w:rPr>
        <w:lastRenderedPageBreak/>
        <w:t xml:space="preserve">staining </w:t>
      </w:r>
      <w:proofErr w:type="gramStart"/>
      <w:r w:rsidRPr="00034165">
        <w:rPr>
          <w:rFonts w:ascii="Arial" w:hAnsi="Arial" w:cs="Arial"/>
          <w:sz w:val="22"/>
          <w:szCs w:val="22"/>
        </w:rPr>
        <w:t>was visualized</w:t>
      </w:r>
      <w:proofErr w:type="gramEnd"/>
      <w:r w:rsidRPr="00034165">
        <w:rPr>
          <w:rFonts w:ascii="Arial" w:hAnsi="Arial" w:cs="Arial"/>
          <w:sz w:val="22"/>
          <w:szCs w:val="22"/>
        </w:rPr>
        <w:t xml:space="preserve"> by microscopy. Iron positive staining cells divided by total cell number </w:t>
      </w:r>
      <w:proofErr w:type="gramStart"/>
      <w:r w:rsidRPr="00034165">
        <w:rPr>
          <w:rFonts w:ascii="Arial" w:hAnsi="Arial" w:cs="Arial"/>
          <w:sz w:val="22"/>
          <w:szCs w:val="22"/>
        </w:rPr>
        <w:t>was used</w:t>
      </w:r>
      <w:proofErr w:type="gramEnd"/>
      <w:r w:rsidRPr="00034165">
        <w:rPr>
          <w:rFonts w:ascii="Arial" w:hAnsi="Arial" w:cs="Arial"/>
          <w:sz w:val="22"/>
          <w:szCs w:val="22"/>
        </w:rPr>
        <w:t xml:space="preserve"> to evaluate the iron deposition levels.</w:t>
      </w:r>
    </w:p>
    <w:p w:rsidR="00F866BB" w:rsidRDefault="00F866BB" w:rsidP="00760AF3">
      <w:pPr>
        <w:jc w:val="both"/>
        <w:rPr>
          <w:rFonts w:ascii="Arial" w:hAnsi="Arial" w:cs="Arial"/>
          <w:sz w:val="22"/>
          <w:szCs w:val="22"/>
        </w:rPr>
      </w:pPr>
    </w:p>
    <w:p w:rsidR="00F866BB" w:rsidRPr="00AA1E5C" w:rsidRDefault="00F866BB" w:rsidP="00B651C2">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4</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i/>
          <w:sz w:val="22"/>
          <w:szCs w:val="22"/>
        </w:rPr>
        <w:t>FGF6</w:t>
      </w:r>
      <w:r w:rsidRPr="00350E45">
        <w:rPr>
          <w:rFonts w:ascii="Arial" w:hAnsi="Arial" w:cs="Arial"/>
          <w:b/>
          <w:sz w:val="22"/>
          <w:szCs w:val="22"/>
        </w:rPr>
        <w:t xml:space="preserve"> loss-of-function nonsynonymous variants cause </w:t>
      </w:r>
      <w:proofErr w:type="spellStart"/>
      <w:r w:rsidRPr="00350E45">
        <w:rPr>
          <w:rFonts w:ascii="Arial" w:hAnsi="Arial" w:cs="Arial"/>
          <w:b/>
          <w:sz w:val="22"/>
          <w:szCs w:val="22"/>
        </w:rPr>
        <w:t>hepcidin</w:t>
      </w:r>
      <w:proofErr w:type="spellEnd"/>
      <w:r w:rsidRPr="00350E45">
        <w:rPr>
          <w:rFonts w:ascii="Arial" w:hAnsi="Arial" w:cs="Arial"/>
          <w:b/>
          <w:sz w:val="22"/>
          <w:szCs w:val="22"/>
        </w:rPr>
        <w:t xml:space="preserve"> d</w:t>
      </w:r>
      <w:r>
        <w:rPr>
          <w:rFonts w:ascii="Arial" w:hAnsi="Arial" w:cs="Arial"/>
          <w:b/>
          <w:sz w:val="22"/>
          <w:szCs w:val="22"/>
        </w:rPr>
        <w:t>ownregulation</w:t>
      </w:r>
      <w:r w:rsidRPr="00350E45">
        <w:rPr>
          <w:rFonts w:ascii="Arial" w:hAnsi="Arial" w:cs="Arial"/>
          <w:b/>
          <w:sz w:val="22"/>
          <w:szCs w:val="22"/>
        </w:rPr>
        <w:t xml:space="preserve"> and iron deposition. </w:t>
      </w:r>
      <w:r w:rsidRPr="00C2571B">
        <w:rPr>
          <w:rFonts w:ascii="Arial" w:hAnsi="Arial" w:cs="Arial"/>
          <w:b/>
          <w:sz w:val="22"/>
          <w:szCs w:val="22"/>
        </w:rPr>
        <w:t>(A)</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to HepG2 cells with different </w:t>
      </w:r>
      <w:r w:rsidRPr="008522ED">
        <w:rPr>
          <w:rFonts w:ascii="Arial" w:hAnsi="Arial" w:cs="Arial"/>
          <w:sz w:val="22"/>
          <w:szCs w:val="22"/>
        </w:rPr>
        <w:t>nonsynonymous</w:t>
      </w:r>
      <w:r>
        <w:rPr>
          <w:rFonts w:ascii="Arial" w:hAnsi="Arial" w:cs="Arial"/>
          <w:sz w:val="22"/>
          <w:szCs w:val="22"/>
        </w:rPr>
        <w:t xml:space="preserve"> mutations using Fe</w:t>
      </w:r>
      <w:r w:rsidRPr="004617AA">
        <w:rPr>
          <w:rFonts w:ascii="Arial" w:hAnsi="Arial" w:cs="Arial"/>
          <w:sz w:val="22"/>
          <w:szCs w:val="22"/>
          <w:vertAlign w:val="superscript"/>
        </w:rPr>
        <w:t>2+</w:t>
      </w:r>
      <w:r>
        <w:rPr>
          <w:rFonts w:ascii="Arial" w:hAnsi="Arial" w:cs="Arial"/>
          <w:sz w:val="22"/>
          <w:szCs w:val="22"/>
        </w:rPr>
        <w:t xml:space="preserve"> and Fe</w:t>
      </w:r>
      <w:r>
        <w:rPr>
          <w:rFonts w:ascii="Arial" w:hAnsi="Arial" w:cs="Arial"/>
          <w:sz w:val="22"/>
          <w:szCs w:val="22"/>
          <w:vertAlign w:val="superscript"/>
        </w:rPr>
        <w:t>3+</w:t>
      </w:r>
      <w:r>
        <w:rPr>
          <w:rFonts w:ascii="Arial" w:hAnsi="Arial" w:cs="Arial"/>
          <w:sz w:val="22"/>
          <w:szCs w:val="22"/>
        </w:rPr>
        <w:t xml:space="preserve"> treatment. </w:t>
      </w:r>
      <w:r>
        <w:rPr>
          <w:rFonts w:ascii="Arial" w:hAnsi="Arial" w:cs="Arial"/>
          <w:b/>
          <w:sz w:val="22"/>
          <w:szCs w:val="22"/>
        </w:rPr>
        <w:t xml:space="preserve">(B) </w:t>
      </w:r>
      <w:proofErr w:type="gramStart"/>
      <w:r w:rsidRPr="00B651C2">
        <w:rPr>
          <w:rFonts w:ascii="Arial" w:hAnsi="Arial" w:cs="Arial"/>
          <w:sz w:val="22"/>
          <w:szCs w:val="22"/>
        </w:rPr>
        <w:t>quantitation</w:t>
      </w:r>
      <w:proofErr w:type="gramEnd"/>
      <w:r w:rsidRPr="00B651C2">
        <w:rPr>
          <w:rFonts w:ascii="Arial" w:hAnsi="Arial" w:cs="Arial"/>
          <w:sz w:val="22"/>
          <w:szCs w:val="22"/>
        </w:rPr>
        <w:t xml:space="preserve"> of </w:t>
      </w:r>
      <w:r>
        <w:rPr>
          <w:rFonts w:ascii="Arial" w:hAnsi="Arial" w:cs="Arial"/>
          <w:sz w:val="22"/>
          <w:szCs w:val="22"/>
        </w:rPr>
        <w:t xml:space="preserve">Iron absorption difference between </w:t>
      </w:r>
      <w:r w:rsidRPr="00900057">
        <w:rPr>
          <w:rFonts w:ascii="Arial" w:hAnsi="Arial" w:cs="Arial"/>
          <w:i/>
          <w:sz w:val="22"/>
          <w:szCs w:val="22"/>
        </w:rPr>
        <w:t>FGF6</w:t>
      </w:r>
      <w:r>
        <w:rPr>
          <w:rFonts w:ascii="Arial" w:hAnsi="Arial" w:cs="Arial"/>
          <w:sz w:val="22"/>
          <w:szCs w:val="22"/>
        </w:rPr>
        <w:t xml:space="preserve"> plasmid transfection with </w:t>
      </w:r>
      <w:proofErr w:type="spellStart"/>
      <w:r>
        <w:rPr>
          <w:rFonts w:ascii="Arial" w:hAnsi="Arial" w:cs="Arial"/>
          <w:sz w:val="22"/>
          <w:szCs w:val="22"/>
        </w:rPr>
        <w:t>wildtype</w:t>
      </w:r>
      <w:proofErr w:type="spellEnd"/>
      <w:r>
        <w:rPr>
          <w:rFonts w:ascii="Arial" w:hAnsi="Arial" w:cs="Arial"/>
          <w:sz w:val="22"/>
          <w:szCs w:val="22"/>
        </w:rPr>
        <w:t xml:space="preserve">, M1 (E127X), M2 (D174V), M3 (R188Q) mutation. </w:t>
      </w:r>
      <w:r w:rsidRPr="00034165">
        <w:rPr>
          <w:rFonts w:ascii="Arial" w:hAnsi="Arial" w:cs="Arial"/>
          <w:sz w:val="22"/>
          <w:szCs w:val="22"/>
        </w:rPr>
        <w:t xml:space="preserve">Iron staining </w:t>
      </w:r>
      <w:proofErr w:type="gramStart"/>
      <w:r w:rsidRPr="00034165">
        <w:rPr>
          <w:rFonts w:ascii="Arial" w:hAnsi="Arial" w:cs="Arial"/>
          <w:sz w:val="22"/>
          <w:szCs w:val="22"/>
        </w:rPr>
        <w:t>was visualized</w:t>
      </w:r>
      <w:proofErr w:type="gramEnd"/>
      <w:r w:rsidRPr="00034165">
        <w:rPr>
          <w:rFonts w:ascii="Arial" w:hAnsi="Arial" w:cs="Arial"/>
          <w:sz w:val="22"/>
          <w:szCs w:val="22"/>
        </w:rPr>
        <w:t xml:space="preserve"> by microscopy. Iron positive staining cells divided by total cell number </w:t>
      </w:r>
      <w:proofErr w:type="gramStart"/>
      <w:r w:rsidRPr="00034165">
        <w:rPr>
          <w:rFonts w:ascii="Arial" w:hAnsi="Arial" w:cs="Arial"/>
          <w:sz w:val="22"/>
          <w:szCs w:val="22"/>
        </w:rPr>
        <w:t>was used</w:t>
      </w:r>
      <w:proofErr w:type="gramEnd"/>
      <w:r w:rsidRPr="00034165">
        <w:rPr>
          <w:rFonts w:ascii="Arial" w:hAnsi="Arial" w:cs="Arial"/>
          <w:sz w:val="22"/>
          <w:szCs w:val="22"/>
        </w:rPr>
        <w:t xml:space="preserve"> to evaluate the iron deposition levels. </w:t>
      </w:r>
      <w:r w:rsidRPr="00C2571B">
        <w:rPr>
          <w:rFonts w:ascii="Arial" w:hAnsi="Arial" w:cs="Arial"/>
          <w:b/>
          <w:sz w:val="22"/>
          <w:szCs w:val="22"/>
        </w:rPr>
        <w:t>(C)</w:t>
      </w:r>
      <w:r w:rsidRPr="00034165">
        <w:rPr>
          <w:rFonts w:ascii="Arial" w:hAnsi="Arial" w:cs="Arial"/>
          <w:sz w:val="22"/>
          <w:szCs w:val="22"/>
        </w:rPr>
        <w:t xml:space="preserve"> Iron metabolism gene expression changes with FGF-6 </w:t>
      </w:r>
      <w:r>
        <w:rPr>
          <w:rFonts w:ascii="Arial" w:hAnsi="Arial" w:cs="Arial"/>
          <w:sz w:val="22"/>
          <w:szCs w:val="22"/>
        </w:rPr>
        <w:t xml:space="preserve">active </w:t>
      </w:r>
      <w:r w:rsidRPr="00034165">
        <w:rPr>
          <w:rFonts w:ascii="Arial" w:hAnsi="Arial" w:cs="Arial"/>
          <w:sz w:val="22"/>
          <w:szCs w:val="22"/>
        </w:rPr>
        <w:t xml:space="preserve">protein treatment in the cell culture media and </w:t>
      </w:r>
      <w:r w:rsidRPr="00034165">
        <w:rPr>
          <w:rFonts w:ascii="Arial" w:hAnsi="Arial" w:cs="Arial"/>
          <w:i/>
          <w:sz w:val="22"/>
          <w:szCs w:val="22"/>
        </w:rPr>
        <w:t>FGF6</w:t>
      </w:r>
      <w:r w:rsidRPr="00034165">
        <w:rPr>
          <w:rFonts w:ascii="Arial" w:hAnsi="Arial" w:cs="Arial"/>
          <w:sz w:val="22"/>
          <w:szCs w:val="22"/>
        </w:rPr>
        <w:t xml:space="preserve"> </w:t>
      </w:r>
      <w:r>
        <w:rPr>
          <w:rFonts w:ascii="Arial" w:hAnsi="Arial" w:cs="Arial"/>
          <w:sz w:val="22"/>
          <w:szCs w:val="22"/>
        </w:rPr>
        <w:t xml:space="preserve">mRNA transfection. </w:t>
      </w:r>
      <w:r w:rsidRPr="00C2571B">
        <w:rPr>
          <w:rFonts w:ascii="Arial" w:hAnsi="Arial" w:cs="Arial"/>
          <w:b/>
          <w:sz w:val="22"/>
          <w:szCs w:val="22"/>
        </w:rPr>
        <w:t>(D-G)</w:t>
      </w:r>
      <w:r>
        <w:rPr>
          <w:rFonts w:ascii="Arial" w:hAnsi="Arial" w:cs="Arial"/>
          <w:sz w:val="22"/>
          <w:szCs w:val="22"/>
        </w:rPr>
        <w:t xml:space="preserve"> Iron </w:t>
      </w:r>
      <w:proofErr w:type="gramStart"/>
      <w:r>
        <w:rPr>
          <w:rFonts w:ascii="Arial" w:hAnsi="Arial" w:cs="Arial"/>
          <w:sz w:val="22"/>
          <w:szCs w:val="22"/>
        </w:rPr>
        <w:t>metabolism gene expression changes</w:t>
      </w:r>
      <w:proofErr w:type="gramEnd"/>
      <w:r>
        <w:rPr>
          <w:rFonts w:ascii="Arial" w:hAnsi="Arial" w:cs="Arial"/>
          <w:sz w:val="22"/>
          <w:szCs w:val="22"/>
        </w:rPr>
        <w:t xml:space="preserve"> after the transfection by </w:t>
      </w:r>
      <w:r w:rsidRPr="00C9453A">
        <w:rPr>
          <w:rFonts w:ascii="Arial" w:hAnsi="Arial" w:cs="Arial"/>
          <w:i/>
          <w:sz w:val="22"/>
          <w:szCs w:val="22"/>
        </w:rPr>
        <w:t>FGF6</w:t>
      </w:r>
      <w:r>
        <w:rPr>
          <w:rFonts w:ascii="Arial" w:hAnsi="Arial" w:cs="Arial"/>
          <w:sz w:val="22"/>
          <w:szCs w:val="22"/>
        </w:rPr>
        <w:t xml:space="preserve"> mRNA into various cell types with </w:t>
      </w:r>
      <w:proofErr w:type="spellStart"/>
      <w:r>
        <w:rPr>
          <w:rFonts w:ascii="Arial" w:hAnsi="Arial" w:cs="Arial"/>
          <w:sz w:val="22"/>
          <w:szCs w:val="22"/>
        </w:rPr>
        <w:t>wildtype</w:t>
      </w:r>
      <w:proofErr w:type="spellEnd"/>
      <w:r>
        <w:rPr>
          <w:rFonts w:ascii="Arial" w:hAnsi="Arial" w:cs="Arial"/>
          <w:sz w:val="22"/>
          <w:szCs w:val="22"/>
        </w:rPr>
        <w:t xml:space="preserve"> and the identified variants R188Q, D174V and E172X. Cell lines: 786-O are kidney adenocarcinoma cells, A-498 are kidney carcinoma cells, HCT-8 are ileocecal colorectal adenocarcinoma cells, and HepG2 are liver hepatocellular carcinoma cells.  </w:t>
      </w:r>
    </w:p>
    <w:p w:rsidR="00F866BB" w:rsidRDefault="00F866BB" w:rsidP="00F41E57">
      <w:pPr>
        <w:jc w:val="both"/>
        <w:rPr>
          <w:rFonts w:ascii="Arial" w:hAnsi="Arial" w:cs="Arial"/>
          <w:sz w:val="22"/>
          <w:szCs w:val="22"/>
        </w:rPr>
      </w:pPr>
    </w:p>
    <w:p w:rsidR="00F866BB" w:rsidRPr="00A85487" w:rsidRDefault="00F866BB" w:rsidP="0028489B">
      <w:pPr>
        <w:jc w:val="both"/>
        <w:rPr>
          <w:rFonts w:ascii="Arial" w:hAnsi="Arial" w:cs="Arial"/>
          <w:color w:val="FF0000"/>
          <w:sz w:val="22"/>
          <w:szCs w:val="22"/>
        </w:rPr>
      </w:pPr>
      <w:r w:rsidRPr="00C9453A">
        <w:rPr>
          <w:rFonts w:ascii="Arial" w:hAnsi="Arial" w:cs="Arial"/>
          <w:b/>
          <w:sz w:val="22"/>
          <w:szCs w:val="22"/>
        </w:rPr>
        <w:t>Fig</w:t>
      </w:r>
      <w:r>
        <w:rPr>
          <w:rFonts w:ascii="Arial" w:hAnsi="Arial" w:cs="Arial"/>
          <w:b/>
          <w:sz w:val="22"/>
          <w:szCs w:val="22"/>
        </w:rPr>
        <w:t>ure</w:t>
      </w:r>
      <w:r w:rsidRPr="00C9453A">
        <w:rPr>
          <w:rFonts w:ascii="Arial" w:hAnsi="Arial" w:cs="Arial"/>
          <w:b/>
          <w:sz w:val="22"/>
          <w:szCs w:val="22"/>
        </w:rPr>
        <w:t xml:space="preserve"> 5</w:t>
      </w:r>
      <w:r>
        <w:rPr>
          <w:rFonts w:ascii="Arial" w:hAnsi="Arial" w:cs="Arial"/>
          <w:b/>
          <w:sz w:val="22"/>
          <w:szCs w:val="22"/>
        </w:rPr>
        <w:t>.</w:t>
      </w:r>
      <w:r w:rsidRPr="00F41E57">
        <w:rPr>
          <w:rFonts w:ascii="Arial" w:hAnsi="Arial" w:cs="Arial"/>
          <w:sz w:val="22"/>
          <w:szCs w:val="22"/>
        </w:rPr>
        <w:t xml:space="preserve"> </w:t>
      </w:r>
      <w:r w:rsidRPr="00350E45">
        <w:rPr>
          <w:rFonts w:ascii="Arial" w:hAnsi="Arial" w:cs="Arial"/>
          <w:b/>
          <w:sz w:val="22"/>
          <w:szCs w:val="22"/>
        </w:rPr>
        <w:t xml:space="preserve">Decreased </w:t>
      </w:r>
      <w:r w:rsidRPr="00350E45">
        <w:rPr>
          <w:rFonts w:ascii="Arial" w:hAnsi="Arial" w:cs="Arial"/>
          <w:b/>
          <w:i/>
          <w:sz w:val="22"/>
          <w:szCs w:val="22"/>
        </w:rPr>
        <w:t>FGF6</w:t>
      </w:r>
      <w:r w:rsidRPr="00350E45">
        <w:rPr>
          <w:rFonts w:ascii="Arial" w:hAnsi="Arial" w:cs="Arial"/>
          <w:b/>
          <w:sz w:val="22"/>
          <w:szCs w:val="22"/>
        </w:rPr>
        <w:t xml:space="preserve"> expression gene in systemic sclerosis and hepatic cancer.</w:t>
      </w:r>
      <w:r>
        <w:rPr>
          <w:rFonts w:ascii="Arial" w:hAnsi="Arial" w:cs="Arial"/>
          <w:sz w:val="22"/>
          <w:szCs w:val="22"/>
        </w:rPr>
        <w:t xml:space="preserve"> </w:t>
      </w:r>
      <w:r w:rsidRPr="00350E45">
        <w:rPr>
          <w:rFonts w:ascii="Arial" w:hAnsi="Arial" w:cs="Arial"/>
          <w:b/>
          <w:sz w:val="22"/>
          <w:szCs w:val="22"/>
        </w:rPr>
        <w:t>(A)</w:t>
      </w:r>
      <w:r>
        <w:rPr>
          <w:rFonts w:ascii="Arial" w:hAnsi="Arial" w:cs="Arial"/>
          <w:sz w:val="22"/>
          <w:szCs w:val="22"/>
        </w:rPr>
        <w:t xml:space="preserve"> FGF-6 protein level </w:t>
      </w:r>
      <w:proofErr w:type="gramStart"/>
      <w:r>
        <w:rPr>
          <w:rFonts w:ascii="Arial" w:hAnsi="Arial" w:cs="Arial"/>
          <w:sz w:val="22"/>
          <w:szCs w:val="22"/>
        </w:rPr>
        <w:t>was evaluated</w:t>
      </w:r>
      <w:proofErr w:type="gramEnd"/>
      <w:r>
        <w:rPr>
          <w:rFonts w:ascii="Arial" w:hAnsi="Arial" w:cs="Arial"/>
          <w:sz w:val="22"/>
          <w:szCs w:val="22"/>
        </w:rPr>
        <w:t xml:space="preserve"> by </w:t>
      </w:r>
      <w:r w:rsidRPr="00B6633D">
        <w:rPr>
          <w:rFonts w:ascii="Arial" w:hAnsi="Arial" w:cs="Arial"/>
          <w:sz w:val="22"/>
          <w:szCs w:val="22"/>
        </w:rPr>
        <w:t>immunohistochemistry assay</w:t>
      </w:r>
      <w:r>
        <w:rPr>
          <w:rFonts w:ascii="Arial" w:hAnsi="Arial" w:cs="Arial"/>
          <w:sz w:val="22"/>
          <w:szCs w:val="22"/>
        </w:rPr>
        <w:t xml:space="preserve"> (IHC) in skin tissues from </w:t>
      </w:r>
      <w:proofErr w:type="spellStart"/>
      <w:r>
        <w:rPr>
          <w:rFonts w:ascii="Arial" w:hAnsi="Arial" w:cs="Arial"/>
          <w:sz w:val="22"/>
          <w:szCs w:val="22"/>
        </w:rPr>
        <w:t>SSc</w:t>
      </w:r>
      <w:proofErr w:type="spellEnd"/>
      <w:r>
        <w:rPr>
          <w:rFonts w:ascii="Arial" w:hAnsi="Arial" w:cs="Arial"/>
          <w:sz w:val="22"/>
          <w:szCs w:val="22"/>
        </w:rPr>
        <w:t xml:space="preserve"> patients.</w:t>
      </w:r>
      <w:r w:rsidRPr="00350E45">
        <w:rPr>
          <w:rFonts w:ascii="Arial" w:hAnsi="Arial" w:cs="Arial"/>
          <w:b/>
          <w:sz w:val="22"/>
          <w:szCs w:val="22"/>
        </w:rPr>
        <w:t xml:space="preserve"> (B)</w:t>
      </w:r>
      <w:r w:rsidRPr="0028489B">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t>
      </w:r>
      <w:proofErr w:type="gramStart"/>
      <w:r>
        <w:rPr>
          <w:rFonts w:ascii="Arial" w:hAnsi="Arial" w:cs="Arial"/>
          <w:sz w:val="22"/>
          <w:szCs w:val="22"/>
        </w:rPr>
        <w:t>was applied</w:t>
      </w:r>
      <w:proofErr w:type="gramEnd"/>
      <w:r>
        <w:rPr>
          <w:rFonts w:ascii="Arial" w:hAnsi="Arial" w:cs="Arial"/>
          <w:sz w:val="22"/>
          <w:szCs w:val="22"/>
        </w:rPr>
        <w:t xml:space="preserve"> to evaluate the iron deposition in </w:t>
      </w:r>
      <w:proofErr w:type="spellStart"/>
      <w:r>
        <w:rPr>
          <w:rFonts w:ascii="Arial" w:hAnsi="Arial" w:cs="Arial"/>
          <w:sz w:val="22"/>
          <w:szCs w:val="22"/>
        </w:rPr>
        <w:t>SSc</w:t>
      </w:r>
      <w:proofErr w:type="spellEnd"/>
      <w:r>
        <w:rPr>
          <w:rFonts w:ascii="Arial" w:hAnsi="Arial" w:cs="Arial"/>
          <w:sz w:val="22"/>
          <w:szCs w:val="22"/>
        </w:rPr>
        <w:t xml:space="preserve"> skin tissues.</w:t>
      </w:r>
      <w:r w:rsidRPr="00350E45">
        <w:rPr>
          <w:rFonts w:ascii="Arial" w:hAnsi="Arial" w:cs="Arial"/>
          <w:b/>
          <w:sz w:val="22"/>
          <w:szCs w:val="22"/>
        </w:rPr>
        <w:t xml:space="preserve"> (C) </w:t>
      </w:r>
      <w:r>
        <w:rPr>
          <w:rFonts w:ascii="Arial" w:hAnsi="Arial" w:cs="Arial"/>
          <w:sz w:val="22"/>
          <w:szCs w:val="22"/>
        </w:rPr>
        <w:t>I</w:t>
      </w:r>
      <w:r w:rsidRPr="00B6633D">
        <w:rPr>
          <w:rFonts w:ascii="Arial" w:hAnsi="Arial" w:cs="Arial"/>
          <w:sz w:val="22"/>
          <w:szCs w:val="22"/>
        </w:rPr>
        <w:t>mmunohistochemistry assay</w:t>
      </w:r>
      <w:r>
        <w:rPr>
          <w:rFonts w:ascii="Arial" w:hAnsi="Arial" w:cs="Arial"/>
          <w:sz w:val="22"/>
          <w:szCs w:val="22"/>
        </w:rPr>
        <w:t xml:space="preserve"> of FGF-6 protein in liver cancer tissues. </w:t>
      </w:r>
      <w:r w:rsidRPr="00350E45">
        <w:rPr>
          <w:rFonts w:ascii="Arial" w:hAnsi="Arial" w:cs="Arial"/>
          <w:b/>
          <w:sz w:val="22"/>
          <w:szCs w:val="22"/>
        </w:rPr>
        <w:t>(D)</w:t>
      </w:r>
      <w:r>
        <w:rPr>
          <w:rFonts w:ascii="Arial" w:hAnsi="Arial" w:cs="Arial"/>
          <w:sz w:val="22"/>
          <w:szCs w:val="22"/>
        </w:rPr>
        <w:t xml:space="preserve"> </w:t>
      </w:r>
      <w:r w:rsidRPr="00496AB4">
        <w:rPr>
          <w:rFonts w:ascii="Arial" w:hAnsi="Arial" w:cs="Arial"/>
          <w:sz w:val="22"/>
          <w:szCs w:val="22"/>
        </w:rPr>
        <w:t>Prussian blue staining</w:t>
      </w:r>
      <w:r>
        <w:rPr>
          <w:rFonts w:ascii="Arial" w:hAnsi="Arial" w:cs="Arial"/>
          <w:sz w:val="22"/>
          <w:szCs w:val="22"/>
        </w:rPr>
        <w:t xml:space="preserve"> </w:t>
      </w:r>
      <w:proofErr w:type="gramStart"/>
      <w:r>
        <w:rPr>
          <w:rFonts w:ascii="Arial" w:hAnsi="Arial" w:cs="Arial"/>
          <w:sz w:val="22"/>
          <w:szCs w:val="22"/>
        </w:rPr>
        <w:t>was applied</w:t>
      </w:r>
      <w:proofErr w:type="gramEnd"/>
      <w:r>
        <w:rPr>
          <w:rFonts w:ascii="Arial" w:hAnsi="Arial" w:cs="Arial"/>
          <w:sz w:val="22"/>
          <w:szCs w:val="22"/>
        </w:rPr>
        <w:t xml:space="preserve"> to evaluate the iron deposition in liver cancer tissues</w:t>
      </w:r>
      <w:r w:rsidRPr="009D0EF9">
        <w:rPr>
          <w:rFonts w:ascii="Arial" w:hAnsi="Arial" w:cs="Arial"/>
          <w:sz w:val="22"/>
          <w:szCs w:val="22"/>
        </w:rPr>
        <w:t>. FGF-6 expression level (</w:t>
      </w:r>
      <w:proofErr w:type="spellStart"/>
      <w:r w:rsidRPr="009D0EF9">
        <w:rPr>
          <w:rFonts w:ascii="Arial" w:hAnsi="Arial" w:cs="Arial"/>
          <w:sz w:val="22"/>
          <w:szCs w:val="22"/>
        </w:rPr>
        <w:t>Immunohistochemistry</w:t>
      </w:r>
      <w:proofErr w:type="gramStart"/>
      <w:r w:rsidRPr="009D0EF9">
        <w:rPr>
          <w:rFonts w:ascii="Arial" w:hAnsi="Arial" w:cs="Arial"/>
          <w:sz w:val="22"/>
          <w:szCs w:val="22"/>
        </w:rPr>
        <w:t>,IHC,staining</w:t>
      </w:r>
      <w:proofErr w:type="spellEnd"/>
      <w:proofErr w:type="gramEnd"/>
      <w:r w:rsidRPr="009D0EF9">
        <w:rPr>
          <w:rFonts w:ascii="Arial" w:hAnsi="Arial" w:cs="Arial"/>
          <w:sz w:val="22"/>
          <w:szCs w:val="22"/>
        </w:rPr>
        <w:t xml:space="preserve">) were counted by average optical density (AOD) of positive signal in each sample. Iron staining </w:t>
      </w:r>
      <w:proofErr w:type="gramStart"/>
      <w:r w:rsidRPr="009D0EF9">
        <w:rPr>
          <w:rFonts w:ascii="Arial" w:hAnsi="Arial" w:cs="Arial"/>
          <w:sz w:val="22"/>
          <w:szCs w:val="22"/>
        </w:rPr>
        <w:t>was visualized</w:t>
      </w:r>
      <w:proofErr w:type="gramEnd"/>
      <w:r w:rsidRPr="009D0EF9">
        <w:rPr>
          <w:rFonts w:ascii="Arial" w:hAnsi="Arial" w:cs="Arial"/>
          <w:sz w:val="22"/>
          <w:szCs w:val="22"/>
        </w:rPr>
        <w:t xml:space="preserve"> by microscopy. The ratio of iron-positive stain areas to the total area </w:t>
      </w:r>
      <w:proofErr w:type="gramStart"/>
      <w:r w:rsidRPr="009D0EF9">
        <w:rPr>
          <w:rFonts w:ascii="Arial" w:hAnsi="Arial" w:cs="Arial"/>
          <w:sz w:val="22"/>
          <w:szCs w:val="22"/>
        </w:rPr>
        <w:t>was used</w:t>
      </w:r>
      <w:proofErr w:type="gramEnd"/>
      <w:r w:rsidRPr="009D0EF9">
        <w:rPr>
          <w:rFonts w:ascii="Arial" w:hAnsi="Arial" w:cs="Arial"/>
          <w:sz w:val="22"/>
          <w:szCs w:val="22"/>
        </w:rPr>
        <w:t xml:space="preserve"> to eval</w:t>
      </w:r>
      <w:r>
        <w:rPr>
          <w:rFonts w:ascii="Arial" w:hAnsi="Arial" w:cs="Arial"/>
          <w:sz w:val="22"/>
          <w:szCs w:val="22"/>
        </w:rPr>
        <w:t xml:space="preserve">uate the iron deposition levels </w:t>
      </w:r>
      <w:r w:rsidRPr="0058228A">
        <w:rPr>
          <w:rFonts w:ascii="Arial" w:hAnsi="Arial" w:cs="Arial"/>
          <w:sz w:val="22"/>
          <w:szCs w:val="22"/>
        </w:rPr>
        <w:t>by Image J software.</w:t>
      </w:r>
    </w:p>
    <w:p w:rsidR="00F866BB" w:rsidRDefault="00F866BB" w:rsidP="00760AF3">
      <w:pPr>
        <w:jc w:val="both"/>
        <w:rPr>
          <w:rFonts w:ascii="Arial" w:hAnsi="Arial" w:cs="Arial"/>
          <w:sz w:val="22"/>
          <w:szCs w:val="22"/>
        </w:rPr>
      </w:pPr>
    </w:p>
    <w:p w:rsidR="00F866BB" w:rsidRDefault="00F866BB" w:rsidP="002A0C0B">
      <w:pPr>
        <w:pStyle w:val="2"/>
        <w:spacing w:line="276" w:lineRule="auto"/>
        <w:rPr>
          <w:rFonts w:ascii="Arial" w:hAnsi="Arial" w:cs="Arial"/>
          <w:sz w:val="22"/>
          <w:szCs w:val="22"/>
        </w:rPr>
      </w:pPr>
      <w:r w:rsidRPr="002A0C0B">
        <w:rPr>
          <w:rFonts w:ascii="Arial" w:eastAsia="Arial" w:hAnsi="Arial" w:cs="Arial"/>
          <w:color w:val="000000" w:themeColor="text1"/>
          <w:sz w:val="22"/>
          <w:szCs w:val="22"/>
        </w:rPr>
        <w:t>Analysis Code:</w:t>
      </w:r>
    </w:p>
    <w:p w:rsidR="00F866BB" w:rsidRDefault="00F866BB" w:rsidP="00C848A1">
      <w:pPr>
        <w:jc w:val="both"/>
        <w:rPr>
          <w:rFonts w:ascii="Arial" w:hAnsi="Arial" w:cs="Arial"/>
          <w:sz w:val="22"/>
          <w:szCs w:val="22"/>
        </w:rPr>
      </w:pPr>
      <w:r>
        <w:rPr>
          <w:rFonts w:ascii="Arial" w:hAnsi="Arial" w:cs="Arial"/>
          <w:sz w:val="22"/>
          <w:szCs w:val="22"/>
        </w:rPr>
        <w:t xml:space="preserve">We uploaded the Code to </w:t>
      </w:r>
      <w:proofErr w:type="spellStart"/>
      <w:r>
        <w:rPr>
          <w:rFonts w:ascii="Arial" w:hAnsi="Arial" w:cs="Arial"/>
          <w:sz w:val="22"/>
          <w:szCs w:val="22"/>
        </w:rPr>
        <w:t>github</w:t>
      </w:r>
      <w:proofErr w:type="spellEnd"/>
      <w:r>
        <w:rPr>
          <w:rFonts w:ascii="Arial" w:hAnsi="Arial" w:cs="Arial"/>
          <w:sz w:val="22"/>
          <w:szCs w:val="22"/>
        </w:rPr>
        <w:t xml:space="preserve">: </w:t>
      </w:r>
      <w:hyperlink r:id="rId9" w:history="1">
        <w:r w:rsidRPr="00F8689F">
          <w:rPr>
            <w:rStyle w:val="a3"/>
            <w:rFonts w:ascii="Arial" w:eastAsiaTheme="majorEastAsia" w:hAnsi="Arial" w:cs="Arial"/>
            <w:sz w:val="22"/>
            <w:szCs w:val="22"/>
          </w:rPr>
          <w:t>https://github.com/Shicheng-Guo/marshfield/blob/master/2ALOF/readme.md</w:t>
        </w:r>
      </w:hyperlink>
    </w:p>
    <w:p w:rsidR="000E753C" w:rsidRDefault="000E753C" w:rsidP="003D1C4C">
      <w:pPr>
        <w:pStyle w:val="2"/>
        <w:spacing w:line="276" w:lineRule="auto"/>
        <w:rPr>
          <w:rFonts w:ascii="Arial" w:eastAsia="Arial" w:hAnsi="Arial" w:cs="Arial"/>
          <w:color w:val="000000" w:themeColor="text1"/>
          <w:sz w:val="22"/>
          <w:szCs w:val="22"/>
        </w:rPr>
      </w:pPr>
    </w:p>
    <w:p w:rsidR="003E492D" w:rsidRDefault="003E492D"/>
    <w:sectPr w:rsidR="003E492D" w:rsidSect="00F866BB">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7B6" w:rsidRDefault="00D137B6" w:rsidP="00DA0E04">
      <w:r>
        <w:separator/>
      </w:r>
    </w:p>
  </w:endnote>
  <w:endnote w:type="continuationSeparator" w:id="0">
    <w:p w:rsidR="00D137B6" w:rsidRDefault="00D137B6" w:rsidP="00DA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47424"/>
      <w:docPartObj>
        <w:docPartGallery w:val="Page Numbers (Bottom of Page)"/>
        <w:docPartUnique/>
      </w:docPartObj>
    </w:sdtPr>
    <w:sdtEndPr>
      <w:rPr>
        <w:noProof/>
      </w:rPr>
    </w:sdtEndPr>
    <w:sdtContent>
      <w:p w:rsidR="00DA0E04" w:rsidRDefault="00DA0E04">
        <w:pPr>
          <w:pStyle w:val="af1"/>
          <w:jc w:val="center"/>
        </w:pPr>
        <w:r>
          <w:fldChar w:fldCharType="begin"/>
        </w:r>
        <w:r>
          <w:instrText xml:space="preserve"> PAGE   \* MERGEFORMAT </w:instrText>
        </w:r>
        <w:r>
          <w:fldChar w:fldCharType="separate"/>
        </w:r>
        <w:r w:rsidR="00F77F22">
          <w:rPr>
            <w:noProof/>
          </w:rPr>
          <w:t>12</w:t>
        </w:r>
        <w:r>
          <w:rPr>
            <w:noProof/>
          </w:rPr>
          <w:fldChar w:fldCharType="end"/>
        </w:r>
      </w:p>
    </w:sdtContent>
  </w:sdt>
  <w:p w:rsidR="00DA0E04" w:rsidRDefault="00DA0E0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7B6" w:rsidRDefault="00D137B6" w:rsidP="00DA0E04">
      <w:r>
        <w:separator/>
      </w:r>
    </w:p>
  </w:footnote>
  <w:footnote w:type="continuationSeparator" w:id="0">
    <w:p w:rsidR="00D137B6" w:rsidRDefault="00D137B6" w:rsidP="00DA0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12D"/>
    <w:multiLevelType w:val="hybridMultilevel"/>
    <w:tmpl w:val="3228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00F69"/>
    <w:multiLevelType w:val="hybridMultilevel"/>
    <w:tmpl w:val="9D0E9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92E16"/>
    <w:multiLevelType w:val="hybridMultilevel"/>
    <w:tmpl w:val="DBC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03237"/>
    <w:multiLevelType w:val="hybridMultilevel"/>
    <w:tmpl w:val="B90CB668"/>
    <w:lvl w:ilvl="0" w:tplc="799CB9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EEF"/>
    <w:multiLevelType w:val="multilevel"/>
    <w:tmpl w:val="EF6C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41E39"/>
    <w:multiLevelType w:val="hybridMultilevel"/>
    <w:tmpl w:val="4A1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8673B"/>
    <w:multiLevelType w:val="hybridMultilevel"/>
    <w:tmpl w:val="902E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085D"/>
    <w:multiLevelType w:val="hybridMultilevel"/>
    <w:tmpl w:val="A78AF08E"/>
    <w:lvl w:ilvl="0" w:tplc="77AEB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佛系老男人">
    <w15:presenceInfo w15:providerId="None" w15:userId="佛系老男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66BB"/>
    <w:rsid w:val="0003292F"/>
    <w:rsid w:val="00034B6C"/>
    <w:rsid w:val="000355BB"/>
    <w:rsid w:val="00082005"/>
    <w:rsid w:val="000B6473"/>
    <w:rsid w:val="000E753C"/>
    <w:rsid w:val="000F4CDC"/>
    <w:rsid w:val="001342DB"/>
    <w:rsid w:val="001406A9"/>
    <w:rsid w:val="001414B7"/>
    <w:rsid w:val="00164086"/>
    <w:rsid w:val="00193840"/>
    <w:rsid w:val="001B1EEE"/>
    <w:rsid w:val="001E1B6C"/>
    <w:rsid w:val="001E3D3A"/>
    <w:rsid w:val="001E7243"/>
    <w:rsid w:val="00201C76"/>
    <w:rsid w:val="00210721"/>
    <w:rsid w:val="00213125"/>
    <w:rsid w:val="00221662"/>
    <w:rsid w:val="00293A10"/>
    <w:rsid w:val="002A0941"/>
    <w:rsid w:val="002A2DBD"/>
    <w:rsid w:val="002B5F03"/>
    <w:rsid w:val="00311B26"/>
    <w:rsid w:val="003130BC"/>
    <w:rsid w:val="003201F0"/>
    <w:rsid w:val="003470EA"/>
    <w:rsid w:val="003A358F"/>
    <w:rsid w:val="003C0904"/>
    <w:rsid w:val="003D14C6"/>
    <w:rsid w:val="003D200C"/>
    <w:rsid w:val="003E492D"/>
    <w:rsid w:val="0041114C"/>
    <w:rsid w:val="004171EE"/>
    <w:rsid w:val="00446F9C"/>
    <w:rsid w:val="00472250"/>
    <w:rsid w:val="004B7520"/>
    <w:rsid w:val="004D480E"/>
    <w:rsid w:val="005951CC"/>
    <w:rsid w:val="005B71F7"/>
    <w:rsid w:val="005C328A"/>
    <w:rsid w:val="005E7976"/>
    <w:rsid w:val="005E7AD3"/>
    <w:rsid w:val="0060472E"/>
    <w:rsid w:val="006D3DAC"/>
    <w:rsid w:val="006D3DBE"/>
    <w:rsid w:val="0070005B"/>
    <w:rsid w:val="0071096D"/>
    <w:rsid w:val="00731579"/>
    <w:rsid w:val="007C061F"/>
    <w:rsid w:val="00861FBB"/>
    <w:rsid w:val="00880D04"/>
    <w:rsid w:val="008C3291"/>
    <w:rsid w:val="008D6FC6"/>
    <w:rsid w:val="0094796B"/>
    <w:rsid w:val="00951113"/>
    <w:rsid w:val="009634D2"/>
    <w:rsid w:val="00965451"/>
    <w:rsid w:val="009817F1"/>
    <w:rsid w:val="00A01E86"/>
    <w:rsid w:val="00A04588"/>
    <w:rsid w:val="00A050F2"/>
    <w:rsid w:val="00A91DF4"/>
    <w:rsid w:val="00AE74F0"/>
    <w:rsid w:val="00B31D32"/>
    <w:rsid w:val="00B73CC6"/>
    <w:rsid w:val="00B762A7"/>
    <w:rsid w:val="00B91855"/>
    <w:rsid w:val="00BB5F73"/>
    <w:rsid w:val="00BC772D"/>
    <w:rsid w:val="00BE182A"/>
    <w:rsid w:val="00BF5212"/>
    <w:rsid w:val="00BF5BD4"/>
    <w:rsid w:val="00BF6325"/>
    <w:rsid w:val="00C32331"/>
    <w:rsid w:val="00C34278"/>
    <w:rsid w:val="00C35E99"/>
    <w:rsid w:val="00C51AAA"/>
    <w:rsid w:val="00C57716"/>
    <w:rsid w:val="00C8037D"/>
    <w:rsid w:val="00D137B6"/>
    <w:rsid w:val="00D15144"/>
    <w:rsid w:val="00D30DA4"/>
    <w:rsid w:val="00D42EC5"/>
    <w:rsid w:val="00D4777F"/>
    <w:rsid w:val="00D52C4E"/>
    <w:rsid w:val="00D61BC4"/>
    <w:rsid w:val="00D76F7D"/>
    <w:rsid w:val="00D90D2D"/>
    <w:rsid w:val="00DA0E04"/>
    <w:rsid w:val="00DA4E59"/>
    <w:rsid w:val="00DC4053"/>
    <w:rsid w:val="00DD0D30"/>
    <w:rsid w:val="00DD35F9"/>
    <w:rsid w:val="00DD49C8"/>
    <w:rsid w:val="00E11F1E"/>
    <w:rsid w:val="00E12A7E"/>
    <w:rsid w:val="00E13105"/>
    <w:rsid w:val="00E13F5E"/>
    <w:rsid w:val="00E40667"/>
    <w:rsid w:val="00E52F76"/>
    <w:rsid w:val="00E724E6"/>
    <w:rsid w:val="00E9485B"/>
    <w:rsid w:val="00EB1E5D"/>
    <w:rsid w:val="00ED533C"/>
    <w:rsid w:val="00EE05CA"/>
    <w:rsid w:val="00EF2255"/>
    <w:rsid w:val="00F07E62"/>
    <w:rsid w:val="00F24B99"/>
    <w:rsid w:val="00F40140"/>
    <w:rsid w:val="00F409D7"/>
    <w:rsid w:val="00F54E9A"/>
    <w:rsid w:val="00F57328"/>
    <w:rsid w:val="00F62F73"/>
    <w:rsid w:val="00F70CA6"/>
    <w:rsid w:val="00F70F10"/>
    <w:rsid w:val="00F77F22"/>
    <w:rsid w:val="00F866BB"/>
    <w:rsid w:val="00F86E47"/>
    <w:rsid w:val="00FB5BC9"/>
    <w:rsid w:val="00FC0873"/>
    <w:rsid w:val="00FD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D6403"/>
  <w15:docId w15:val="{17908014-2254-4BBE-B470-309CE0AA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6BB"/>
    <w:rPr>
      <w:sz w:val="24"/>
      <w:szCs w:val="24"/>
    </w:rPr>
  </w:style>
  <w:style w:type="paragraph" w:styleId="1">
    <w:name w:val="heading 1"/>
    <w:basedOn w:val="a"/>
    <w:next w:val="a"/>
    <w:link w:val="10"/>
    <w:qFormat/>
    <w:rsid w:val="00F866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rsid w:val="00F866BB"/>
    <w:pPr>
      <w:keepNext/>
      <w:keepLines/>
      <w:widowControl w:val="0"/>
      <w:spacing w:before="260" w:after="260" w:line="415" w:lineRule="auto"/>
      <w:jc w:val="both"/>
      <w:outlineLvl w:val="1"/>
    </w:pPr>
    <w:rPr>
      <w:rFonts w:ascii="Cambria" w:eastAsia="Cambria" w:hAnsi="Cambria" w:cs="Cambria"/>
      <w:b/>
      <w:color w:val="00000A"/>
      <w:sz w:val="32"/>
      <w:szCs w:val="32"/>
      <w:lang w:eastAsia="zh-CN"/>
    </w:rPr>
  </w:style>
  <w:style w:type="paragraph" w:styleId="3">
    <w:name w:val="heading 3"/>
    <w:basedOn w:val="a"/>
    <w:next w:val="a"/>
    <w:link w:val="30"/>
    <w:unhideWhenUsed/>
    <w:qFormat/>
    <w:rsid w:val="00F866BB"/>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nhideWhenUsed/>
    <w:qFormat/>
    <w:rsid w:val="00F866B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866B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rsid w:val="00F866BB"/>
    <w:rPr>
      <w:rFonts w:ascii="Cambria" w:eastAsia="Cambria" w:hAnsi="Cambria" w:cs="Cambria"/>
      <w:b/>
      <w:color w:val="00000A"/>
      <w:sz w:val="32"/>
      <w:szCs w:val="32"/>
      <w:lang w:eastAsia="zh-CN"/>
    </w:rPr>
  </w:style>
  <w:style w:type="character" w:customStyle="1" w:styleId="30">
    <w:name w:val="标题 3 字符"/>
    <w:basedOn w:val="a0"/>
    <w:link w:val="3"/>
    <w:rsid w:val="00F866BB"/>
    <w:rPr>
      <w:rFonts w:asciiTheme="majorHAnsi" w:eastAsiaTheme="majorEastAsia" w:hAnsiTheme="majorHAnsi" w:cstheme="majorBidi"/>
      <w:color w:val="243F60" w:themeColor="accent1" w:themeShade="7F"/>
      <w:sz w:val="24"/>
      <w:szCs w:val="24"/>
    </w:rPr>
  </w:style>
  <w:style w:type="character" w:customStyle="1" w:styleId="40">
    <w:name w:val="标题 4 字符"/>
    <w:basedOn w:val="a0"/>
    <w:link w:val="4"/>
    <w:rsid w:val="00F866BB"/>
    <w:rPr>
      <w:rFonts w:asciiTheme="majorHAnsi" w:eastAsiaTheme="majorEastAsia" w:hAnsiTheme="majorHAnsi" w:cstheme="majorBidi"/>
      <w:b/>
      <w:bCs/>
      <w:i/>
      <w:iCs/>
      <w:color w:val="4F81BD" w:themeColor="accent1"/>
      <w:sz w:val="24"/>
      <w:szCs w:val="24"/>
    </w:rPr>
  </w:style>
  <w:style w:type="character" w:styleId="a3">
    <w:name w:val="Hyperlink"/>
    <w:basedOn w:val="a0"/>
    <w:rsid w:val="00F866BB"/>
    <w:rPr>
      <w:color w:val="0000FF" w:themeColor="hyperlink"/>
      <w:u w:val="single"/>
    </w:rPr>
  </w:style>
  <w:style w:type="paragraph" w:styleId="a4">
    <w:name w:val="List Paragraph"/>
    <w:basedOn w:val="a"/>
    <w:uiPriority w:val="34"/>
    <w:qFormat/>
    <w:rsid w:val="00F866BB"/>
    <w:pPr>
      <w:ind w:left="720"/>
      <w:contextualSpacing/>
    </w:pPr>
  </w:style>
  <w:style w:type="paragraph" w:styleId="a5">
    <w:name w:val="Balloon Text"/>
    <w:basedOn w:val="a"/>
    <w:link w:val="a6"/>
    <w:rsid w:val="00F866BB"/>
    <w:rPr>
      <w:rFonts w:ascii="Tahoma" w:hAnsi="Tahoma" w:cs="Tahoma"/>
      <w:sz w:val="16"/>
      <w:szCs w:val="16"/>
    </w:rPr>
  </w:style>
  <w:style w:type="character" w:customStyle="1" w:styleId="a6">
    <w:name w:val="批注框文本 字符"/>
    <w:basedOn w:val="a0"/>
    <w:link w:val="a5"/>
    <w:rsid w:val="00F866BB"/>
    <w:rPr>
      <w:rFonts w:ascii="Tahoma" w:hAnsi="Tahoma" w:cs="Tahoma"/>
      <w:sz w:val="16"/>
      <w:szCs w:val="16"/>
    </w:rPr>
  </w:style>
  <w:style w:type="character" w:styleId="a7">
    <w:name w:val="Placeholder Text"/>
    <w:basedOn w:val="a0"/>
    <w:uiPriority w:val="99"/>
    <w:semiHidden/>
    <w:rsid w:val="00F866BB"/>
    <w:rPr>
      <w:color w:val="808080"/>
    </w:rPr>
  </w:style>
  <w:style w:type="character" w:styleId="a8">
    <w:name w:val="Emphasis"/>
    <w:basedOn w:val="a0"/>
    <w:uiPriority w:val="20"/>
    <w:qFormat/>
    <w:rsid w:val="00F866BB"/>
    <w:rPr>
      <w:i/>
      <w:iCs/>
    </w:rPr>
  </w:style>
  <w:style w:type="character" w:customStyle="1" w:styleId="ilfuvd">
    <w:name w:val="ilfuvd"/>
    <w:basedOn w:val="a0"/>
    <w:rsid w:val="00F866BB"/>
  </w:style>
  <w:style w:type="character" w:styleId="a9">
    <w:name w:val="annotation reference"/>
    <w:basedOn w:val="a0"/>
    <w:unhideWhenUsed/>
    <w:rsid w:val="00F866BB"/>
    <w:rPr>
      <w:sz w:val="16"/>
      <w:szCs w:val="16"/>
    </w:rPr>
  </w:style>
  <w:style w:type="paragraph" w:styleId="aa">
    <w:name w:val="annotation text"/>
    <w:basedOn w:val="a"/>
    <w:link w:val="ab"/>
    <w:unhideWhenUsed/>
    <w:rsid w:val="00F866BB"/>
    <w:rPr>
      <w:sz w:val="20"/>
      <w:szCs w:val="20"/>
    </w:rPr>
  </w:style>
  <w:style w:type="character" w:customStyle="1" w:styleId="ab">
    <w:name w:val="批注文字 字符"/>
    <w:basedOn w:val="a0"/>
    <w:link w:val="aa"/>
    <w:rsid w:val="00F866BB"/>
  </w:style>
  <w:style w:type="paragraph" w:styleId="ac">
    <w:name w:val="annotation subject"/>
    <w:basedOn w:val="aa"/>
    <w:next w:val="aa"/>
    <w:link w:val="ad"/>
    <w:unhideWhenUsed/>
    <w:rsid w:val="00F866BB"/>
    <w:rPr>
      <w:b/>
      <w:bCs/>
    </w:rPr>
  </w:style>
  <w:style w:type="character" w:customStyle="1" w:styleId="ad">
    <w:name w:val="批注主题 字符"/>
    <w:basedOn w:val="ab"/>
    <w:link w:val="ac"/>
    <w:rsid w:val="00F866BB"/>
    <w:rPr>
      <w:b/>
      <w:bCs/>
    </w:rPr>
  </w:style>
  <w:style w:type="character" w:styleId="ae">
    <w:name w:val="Strong"/>
    <w:basedOn w:val="a0"/>
    <w:qFormat/>
    <w:rsid w:val="00F866BB"/>
    <w:rPr>
      <w:b/>
      <w:bCs/>
    </w:rPr>
  </w:style>
  <w:style w:type="paragraph" w:styleId="af">
    <w:name w:val="header"/>
    <w:basedOn w:val="a"/>
    <w:link w:val="af0"/>
    <w:rsid w:val="00DA0E04"/>
    <w:pPr>
      <w:tabs>
        <w:tab w:val="center" w:pos="4680"/>
        <w:tab w:val="right" w:pos="9360"/>
      </w:tabs>
    </w:pPr>
  </w:style>
  <w:style w:type="character" w:customStyle="1" w:styleId="af0">
    <w:name w:val="页眉 字符"/>
    <w:basedOn w:val="a0"/>
    <w:link w:val="af"/>
    <w:rsid w:val="00DA0E04"/>
    <w:rPr>
      <w:sz w:val="24"/>
      <w:szCs w:val="24"/>
    </w:rPr>
  </w:style>
  <w:style w:type="paragraph" w:styleId="af1">
    <w:name w:val="footer"/>
    <w:basedOn w:val="a"/>
    <w:link w:val="af2"/>
    <w:uiPriority w:val="99"/>
    <w:rsid w:val="00DA0E04"/>
    <w:pPr>
      <w:tabs>
        <w:tab w:val="center" w:pos="4680"/>
        <w:tab w:val="right" w:pos="9360"/>
      </w:tabs>
    </w:pPr>
  </w:style>
  <w:style w:type="character" w:customStyle="1" w:styleId="af2">
    <w:name w:val="页脚 字符"/>
    <w:basedOn w:val="a0"/>
    <w:link w:val="af1"/>
    <w:uiPriority w:val="99"/>
    <w:rsid w:val="00DA0E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wang@fudan.edu.cn"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hicheng-Guo/marshfield/blob/master/2ALOF/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6840</Words>
  <Characters>38989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45738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佛系老男人</cp:lastModifiedBy>
  <cp:revision>7</cp:revision>
  <cp:lastPrinted>2018-10-10T01:07:00Z</cp:lastPrinted>
  <dcterms:created xsi:type="dcterms:W3CDTF">2019-01-24T03:16:00Z</dcterms:created>
  <dcterms:modified xsi:type="dcterms:W3CDTF">2019-01-24T15:35:00Z</dcterms:modified>
</cp:coreProperties>
</file>