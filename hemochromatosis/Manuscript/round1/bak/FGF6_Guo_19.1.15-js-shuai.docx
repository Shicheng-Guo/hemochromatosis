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Heading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bookmarkStart w:id="0" w:name="OLE_LINK3"/>
      <w:bookmarkStart w:id="1" w:name="OLE_LINK4"/>
      <w:r w:rsidR="00F866BB" w:rsidRPr="00EA7D68">
        <w:rPr>
          <w:rFonts w:ascii="Arial" w:eastAsia="Arial" w:hAnsi="Arial" w:cs="Arial"/>
          <w:color w:val="000000" w:themeColor="text1"/>
          <w:sz w:val="22"/>
          <w:szCs w:val="22"/>
        </w:rPr>
        <w:t xml:space="preserve">A Gene-Based Recessive Diplotype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r w:rsidR="00DD0D30">
        <w:rPr>
          <w:rFonts w:ascii="Arial" w:eastAsia="Arial" w:hAnsi="Arial" w:cs="Arial"/>
          <w:color w:val="000000" w:themeColor="text1"/>
          <w:sz w:val="22"/>
          <w:szCs w:val="22"/>
        </w:rPr>
        <w:t xml:space="preserve">Hepcidin-Regulating </w:t>
      </w:r>
      <w:r w:rsidR="00F866BB" w:rsidRPr="00EA7D68">
        <w:rPr>
          <w:rFonts w:ascii="Arial" w:eastAsia="Arial" w:hAnsi="Arial" w:cs="Arial"/>
          <w:color w:val="000000" w:themeColor="text1"/>
          <w:sz w:val="22"/>
          <w:szCs w:val="22"/>
        </w:rPr>
        <w:t>Iron Metabolism Gene</w:t>
      </w:r>
      <w:bookmarkEnd w:id="0"/>
      <w:bookmarkEnd w:id="1"/>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r w:rsidRPr="00EA7D68">
        <w:rPr>
          <w:rFonts w:ascii="Arial" w:hAnsi="Arial" w:cs="Arial"/>
          <w:sz w:val="22"/>
          <w:szCs w:val="22"/>
        </w:rPr>
        <w:t>Shicheng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Shuai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Narendranath Epperla</w:t>
      </w:r>
      <w:r>
        <w:rPr>
          <w:rFonts w:ascii="Arial" w:hAnsi="Arial" w:cs="Arial"/>
          <w:sz w:val="22"/>
          <w:szCs w:val="22"/>
          <w:vertAlign w:val="superscript"/>
        </w:rPr>
        <w:t>3</w:t>
      </w:r>
      <w:r w:rsidRPr="00EA7D68">
        <w:rPr>
          <w:rFonts w:ascii="Arial" w:hAnsi="Arial" w:cs="Arial"/>
          <w:sz w:val="22"/>
          <w:szCs w:val="22"/>
        </w:rPr>
        <w:t>, Yanyun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r>
        <w:rPr>
          <w:rFonts w:ascii="Arial" w:hAnsi="Arial" w:cs="Arial"/>
          <w:sz w:val="22"/>
          <w:szCs w:val="22"/>
        </w:rPr>
        <w:t>Minghua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r>
        <w:rPr>
          <w:rFonts w:ascii="Arial" w:hAnsi="Arial" w:cs="Arial"/>
          <w:sz w:val="22"/>
          <w:szCs w:val="22"/>
        </w:rPr>
        <w:t>Wenyu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r w:rsidRPr="00EA7D68">
        <w:rPr>
          <w:rFonts w:ascii="Arial" w:hAnsi="Arial" w:cs="Arial"/>
          <w:sz w:val="22"/>
          <w:szCs w:val="22"/>
        </w:rPr>
        <w:t>Jiucun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State Key Laboratory of Genetic Engineering, Collaborative Innovation Center for Genetics and Development, School of Life Sciences, Fudan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r>
        <w:rPr>
          <w:rFonts w:ascii="Arial" w:hAnsi="Arial" w:cs="Arial"/>
          <w:color w:val="000000"/>
          <w:sz w:val="22"/>
          <w:szCs w:val="22"/>
          <w:shd w:val="clear" w:color="auto" w:fill="FFFFFF"/>
        </w:rPr>
        <w:t>The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Department of Dermatology, Huashan Hospital,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Institute of Rheumatology, Immunology and Allergy, Fudan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r w:rsidRPr="00870EAB">
        <w:rPr>
          <w:rFonts w:ascii="Arial" w:hAnsi="Arial" w:cs="Arial"/>
          <w:sz w:val="22"/>
          <w:szCs w:val="22"/>
        </w:rPr>
        <w:t>These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r w:rsidRPr="00EA7D68">
        <w:rPr>
          <w:rFonts w:ascii="Arial" w:hAnsi="Arial" w:cs="Arial"/>
          <w:sz w:val="22"/>
          <w:szCs w:val="22"/>
        </w:rPr>
        <w:t>Jiucun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r w:rsidRPr="00EA7D68">
        <w:rPr>
          <w:rFonts w:ascii="Arial" w:hAnsi="Arial" w:cs="Arial"/>
          <w:sz w:val="22"/>
          <w:szCs w:val="22"/>
        </w:rPr>
        <w:t>Fudan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Hyperlink"/>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Hyperlink"/>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Hyperlink"/>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are well-designed to detect additive effects of moderate strength</w:t>
      </w:r>
      <w:r>
        <w:rPr>
          <w:rFonts w:ascii="Arial" w:hAnsi="Arial" w:cs="Arial"/>
          <w:sz w:val="22"/>
          <w:szCs w:val="22"/>
        </w:rPr>
        <w:t xml:space="preserve">. However, the power for standard GWAS analyses to identify effects from recessive diplotypes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r>
        <w:rPr>
          <w:rFonts w:ascii="Arial" w:hAnsi="Arial" w:cs="Arial"/>
          <w:sz w:val="22"/>
          <w:szCs w:val="22"/>
        </w:rPr>
        <w:t xml:space="preserve">was identified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hepcidin. Moreover, specific identified </w:t>
      </w:r>
      <w:r w:rsidRPr="00D95E9E">
        <w:rPr>
          <w:rFonts w:ascii="Arial" w:hAnsi="Arial" w:cs="Arial"/>
          <w:i/>
          <w:sz w:val="22"/>
          <w:szCs w:val="22"/>
        </w:rPr>
        <w:t>FGF6</w:t>
      </w:r>
      <w:r>
        <w:rPr>
          <w:rFonts w:ascii="Arial" w:hAnsi="Arial" w:cs="Arial"/>
          <w:sz w:val="22"/>
          <w:szCs w:val="22"/>
        </w:rPr>
        <w:t xml:space="preserve"> variants differentially impact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diplotype approach revealed </w:t>
      </w:r>
      <w:r w:rsidR="00E52F76">
        <w:rPr>
          <w:rFonts w:ascii="Arial" w:hAnsi="Arial" w:cs="Arial"/>
          <w:sz w:val="22"/>
          <w:szCs w:val="22"/>
        </w:rPr>
        <w:t xml:space="preserve">a </w:t>
      </w:r>
      <w:r>
        <w:rPr>
          <w:rFonts w:ascii="Arial" w:hAnsi="Arial" w:cs="Arial"/>
          <w:sz w:val="22"/>
          <w:szCs w:val="22"/>
        </w:rPr>
        <w:t xml:space="preserve">novel susceptibility </w:t>
      </w:r>
      <w:r w:rsidR="00E52F76">
        <w:rPr>
          <w:rFonts w:ascii="Arial" w:hAnsi="Arial" w:cs="Arial"/>
          <w:sz w:val="22"/>
          <w:szCs w:val="22"/>
        </w:rPr>
        <w:t>hemochromatosis gene</w:t>
      </w:r>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ListParagraph"/>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ListParagraph"/>
        <w:jc w:val="both"/>
        <w:rPr>
          <w:rFonts w:ascii="Arial" w:hAnsi="Arial" w:cs="Arial"/>
          <w:sz w:val="22"/>
          <w:szCs w:val="22"/>
        </w:rPr>
      </w:pPr>
    </w:p>
    <w:p w:rsidR="00F866BB" w:rsidRDefault="002A0941" w:rsidP="00ED533C">
      <w:pPr>
        <w:pStyle w:val="ListParagraph"/>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hepcidin expression.</w:t>
      </w:r>
    </w:p>
    <w:p w:rsidR="002A0941" w:rsidRDefault="002A0941" w:rsidP="002A0941">
      <w:pPr>
        <w:pStyle w:val="ListParagraph"/>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Genome-wide Association Studies (GWAS) are well-designed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recessive diplotypes—including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r>
        <w:rPr>
          <w:rFonts w:ascii="Arial" w:hAnsi="Arial" w:cs="Arial"/>
          <w:sz w:val="22"/>
          <w:szCs w:val="22"/>
        </w:rPr>
        <w:t xml:space="preserve">Rare variants in functional categories (e.g., missense, regulatory motifs) may generate pathogenic effects through recessively-acting diplotypes,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recessive diplotype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ecessive diplotype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mevalonic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Niemann-Pick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diplotypes using putative functional variants in both oligogenic and complex diseases may expand our knowledge of disease genes.</w:t>
      </w:r>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r w:rsidR="005951CC">
        <w:rPr>
          <w:rFonts w:ascii="Arial" w:hAnsi="Arial" w:cs="Arial"/>
          <w:sz w:val="22"/>
          <w:szCs w:val="22"/>
        </w:rPr>
        <w:t>I</w:t>
      </w:r>
      <w:r w:rsidR="005951CC" w:rsidRPr="00EA7D68">
        <w:rPr>
          <w:rFonts w:ascii="Arial" w:hAnsi="Arial" w:cs="Arial"/>
          <w:sz w:val="22"/>
          <w:szCs w:val="22"/>
        </w:rPr>
        <w:t>mportantly</w:t>
      </w:r>
      <w:r w:rsidRPr="00EA7D68">
        <w:rPr>
          <w:rFonts w:ascii="Arial" w:hAnsi="Arial" w:cs="Arial"/>
          <w:sz w:val="22"/>
          <w:szCs w:val="22"/>
        </w:rPr>
        <w:t xml:space="preserve">, the hepatic hormone hepcidin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ferroportin. </w:t>
      </w:r>
      <w:r w:rsidR="00461CED" w:rsidRPr="00461CED">
        <w:rPr>
          <w:rFonts w:ascii="Arial" w:hAnsi="Arial" w:cs="Arial"/>
          <w:color w:val="FF0000"/>
          <w:sz w:val="22"/>
          <w:szCs w:val="22"/>
        </w:rPr>
        <w:t xml:space="preserve">Within cells, ferritin is the iron-storage protein which can quantify iron (although indirectly).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Several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 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bookmarkStart w:id="2" w:name="OLE_LINK5"/>
      <w:bookmarkStart w:id="3" w:name="OLE_LINK6"/>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bookmarkEnd w:id="2"/>
      <w:bookmarkEnd w:id="3"/>
      <w:r>
        <w:rPr>
          <w:rFonts w:ascii="Arial" w:hAnsi="Arial" w:cs="Arial"/>
          <w:sz w:val="22"/>
          <w:szCs w:val="22"/>
        </w:rPr>
        <w:t>.</w:t>
      </w:r>
      <w:r w:rsidRPr="00F4667E">
        <w:rPr>
          <w:rFonts w:ascii="Arial" w:hAnsi="Arial" w:cs="Arial"/>
          <w:noProof/>
          <w:sz w:val="22"/>
          <w:szCs w:val="22"/>
          <w:vertAlign w:val="superscript"/>
        </w:rPr>
        <w:t>27-29</w:t>
      </w:r>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Methods</w:t>
      </w:r>
    </w:p>
    <w:p w:rsidR="00F866BB" w:rsidRPr="00EA7D68" w:rsidRDefault="00E52F76"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The homogenous population in </w:t>
      </w:r>
      <w:bookmarkStart w:id="4" w:name="OLE_LINK13"/>
      <w:bookmarkStart w:id="5" w:name="OLE_LINK14"/>
      <w:r w:rsidRPr="00EA7D68">
        <w:rPr>
          <w:rFonts w:ascii="Arial" w:hAnsi="Arial" w:cs="Arial"/>
          <w:sz w:val="22"/>
          <w:szCs w:val="22"/>
        </w:rPr>
        <w:t>rural Central Wisconsin</w:t>
      </w:r>
      <w:bookmarkEnd w:id="4"/>
      <w:bookmarkEnd w:id="5"/>
      <w:r w:rsidRPr="00EA7D68">
        <w:rPr>
          <w:rFonts w:ascii="Arial" w:hAnsi="Arial" w:cs="Arial"/>
          <w:sz w:val="22"/>
          <w:szCs w:val="22"/>
        </w:rPr>
        <w:t xml:space="preserve">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prescription i</w:t>
      </w:r>
      <w:r>
        <w:rPr>
          <w:rFonts w:ascii="Arial" w:hAnsi="Arial" w:cs="Arial"/>
          <w:sz w:val="22"/>
          <w:szCs w:val="22"/>
        </w:rPr>
        <w:t>nformation and physician notes.</w:t>
      </w:r>
      <w:r w:rsidRPr="00EA7D68">
        <w:rPr>
          <w:rFonts w:ascii="Arial" w:hAnsi="Arial" w:cs="Arial"/>
          <w:sz w:val="22"/>
          <w:szCs w:val="22"/>
        </w:rPr>
        <w:t xml:space="preserve"> Hemochromatosis cases and controls were sel</w:t>
      </w:r>
      <w:r>
        <w:rPr>
          <w:rFonts w:ascii="Arial" w:hAnsi="Arial" w:cs="Arial"/>
          <w:sz w:val="22"/>
          <w:szCs w:val="22"/>
        </w:rPr>
        <w:t xml:space="preserve">ected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Pr="00EA7D68">
        <w:rPr>
          <w:rFonts w:ascii="Arial" w:hAnsi="Arial" w:cs="Arial"/>
          <w:sz w:val="22"/>
          <w:szCs w:val="22"/>
        </w:rPr>
        <w:t>Using a PCA analysis of the exome genotyping data, individuals considered genetic background outliers were excluded from the study.  Of the approximately 10,000 individuals previously subjected to the exome genotyping array, the phenotype algorithm identified 18 individuals that were selected as hemochromatosis cases. Controls (n=6,896) were individuals without abnormal saturation values and without any instances of hemochromatosis ICD-9 codes.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Genotyping Platform</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Of the full PMRP cohort, approximately 10,000 DNAs were interrogated by high density genotyping on the Illumina HumanCoreExome beadchip</w:t>
      </w:r>
      <w:r>
        <w:rPr>
          <w:rFonts w:ascii="Arial" w:hAnsi="Arial" w:cs="Arial"/>
          <w:sz w:val="22"/>
          <w:szCs w:val="22"/>
        </w:rPr>
        <w:t>.</w:t>
      </w:r>
      <w:r w:rsidRPr="00EA7D68">
        <w:rPr>
          <w:rFonts w:ascii="Arial" w:hAnsi="Arial" w:cs="Arial"/>
          <w:sz w:val="22"/>
          <w:szCs w:val="22"/>
        </w:rPr>
        <w:t xml:space="preserve"> The exome array has ancestry informative markers, a panel of identity-by-descent SNPs, coverage of markers found to be genome-wide significant in GWAS studies, and excellent coverage of exonic variants. Over 500,000 variants are interrogated on this genotyping beadchip. The version of the beadchip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Additional recent studies have used data generated from this genotyping platform to discover susceptibility genes for common diseases.</w:t>
      </w:r>
      <w:r w:rsidR="00E52F76">
        <w:rPr>
          <w:rFonts w:ascii="Arial" w:hAnsi="Arial" w:cs="Arial"/>
          <w:sz w:val="22"/>
          <w:szCs w:val="22"/>
          <w:vertAlign w:val="superscript"/>
        </w:rPr>
        <w:t>35</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Putative functional variants included in the analyses satisfied the quality control criteria as described previously.</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In addition, markers in the analyses were either GWAS-significant as of June 2015 and/or annotated as missense, nonsense, 3’UTR, 5’UTR or occurring within a splice site region.</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In general, gametic phasing is necessary to directly determine compound heterozygous in</w:t>
      </w:r>
      <w:r>
        <w:rPr>
          <w:rFonts w:ascii="Arial" w:hAnsi="Arial" w:cs="Arial"/>
          <w:sz w:val="22"/>
          <w:szCs w:val="22"/>
        </w:rPr>
        <w:t>dividuals at a particular gene.</w:t>
      </w:r>
      <w:r w:rsidRPr="00EA7D68">
        <w:rPr>
          <w:rFonts w:ascii="Arial" w:hAnsi="Arial" w:cs="Arial"/>
          <w:sz w:val="22"/>
          <w:szCs w:val="22"/>
        </w:rPr>
        <w:t xml:space="preserve"> Beagle</w:t>
      </w:r>
      <w:r>
        <w:rPr>
          <w:rFonts w:ascii="Arial" w:hAnsi="Arial" w:cs="Arial"/>
          <w:sz w:val="22"/>
          <w:szCs w:val="22"/>
        </w:rPr>
        <w:t xml:space="preserve"> is applied </w:t>
      </w:r>
      <w:r w:rsidRPr="00EA7D68">
        <w:rPr>
          <w:rFonts w:ascii="Arial" w:hAnsi="Arial" w:cs="Arial"/>
          <w:sz w:val="22"/>
          <w:szCs w:val="22"/>
        </w:rPr>
        <w:t>for inferring phased haplotypes from unphased genotype data using population-based samples, including the localized haplotype-cluster model algorithm</w:t>
      </w:r>
      <w:r>
        <w:rPr>
          <w:rFonts w:ascii="Arial" w:hAnsi="Arial" w:cs="Arial"/>
          <w:sz w:val="22"/>
          <w:szCs w:val="22"/>
        </w:rPr>
        <w:t>.</w:t>
      </w:r>
      <w:r w:rsidR="00C32331">
        <w:rPr>
          <w:rFonts w:ascii="Arial" w:hAnsi="Arial" w:cs="Arial"/>
          <w:noProof/>
          <w:sz w:val="22"/>
          <w:szCs w:val="22"/>
          <w:vertAlign w:val="superscript"/>
        </w:rPr>
        <w:t>36</w:t>
      </w:r>
      <w:r>
        <w:rPr>
          <w:rFonts w:ascii="Arial" w:hAnsi="Arial" w:cs="Arial"/>
          <w:sz w:val="22"/>
          <w:szCs w:val="22"/>
        </w:rPr>
        <w:t xml:space="preserve"> </w:t>
      </w:r>
      <w:r w:rsidRPr="00EA7D68">
        <w:rPr>
          <w:rFonts w:ascii="Arial" w:hAnsi="Arial" w:cs="Arial"/>
          <w:sz w:val="22"/>
          <w:szCs w:val="22"/>
        </w:rPr>
        <w:t>Each gene in the exome was phased separately using this method within Beagle.</w:t>
      </w:r>
      <w:r>
        <w:rPr>
          <w:rFonts w:ascii="Arial" w:hAnsi="Arial" w:cs="Arial"/>
          <w:sz w:val="22"/>
          <w:szCs w:val="22"/>
        </w:rPr>
        <w:t xml:space="preserve"> Phasing was performed using all cases and controls in combination. Beagle has been shown to have error rates in phasing between 0.77-0.94% for medium (n=1,000) to large (n=5,000) sample sizes using a 500K GWAS array.</w:t>
      </w:r>
      <w:r w:rsidR="00C32331">
        <w:rPr>
          <w:rFonts w:ascii="Arial" w:hAnsi="Arial" w:cs="Arial"/>
          <w:sz w:val="22"/>
          <w:szCs w:val="22"/>
          <w:vertAlign w:val="superscript"/>
        </w:rPr>
        <w:t>36</w:t>
      </w:r>
      <w:r>
        <w:rPr>
          <w:rFonts w:ascii="Arial" w:hAnsi="Arial" w:cs="Arial"/>
          <w:sz w:val="22"/>
          <w:szCs w:val="22"/>
        </w:rPr>
        <w:t xml:space="preserve"> Although phasing accuracy is generally compromised with rare variants, it should be noted that randomly assigning alleles to a homolog in individuals carrying multiple putative functional alleles at a gene yields a probability that the individual has a recessive diplotype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 Hence, an individual carrying four, six or eight putative functional variants at a gene would have a probability of carrying a recessive diplotype of 0.875, 0.969 and 0.992, respectively, given random phasing. </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Statistical Tests of Recessive Diplotypes</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At each gene, individuals were classified as having a recessive diplotype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Individuals carrying at least one homolog free from putative functional alleles were deemed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was applied to the contingency table. 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Genes without any high quality, putative functional alleles across all samples were removed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experiment-wise correction was u</w:t>
      </w:r>
      <w:r>
        <w:rPr>
          <w:rFonts w:ascii="Arial" w:hAnsi="Arial" w:cs="Arial"/>
          <w:sz w:val="22"/>
          <w:szCs w:val="22"/>
        </w:rPr>
        <w:t>sed to correct for multiplicity using 15,900 gene-based tests.</w:t>
      </w:r>
    </w:p>
    <w:p w:rsidR="00F866BB" w:rsidRPr="00EA7D68" w:rsidRDefault="00F866BB" w:rsidP="007B2A82">
      <w:pPr>
        <w:jc w:val="both"/>
        <w:rPr>
          <w:rFonts w:ascii="Arial" w:hAnsi="Arial" w:cs="Arial"/>
          <w:sz w:val="22"/>
          <w:szCs w:val="22"/>
        </w:rPr>
      </w:pPr>
    </w:p>
    <w:p w:rsidR="00F866BB" w:rsidRPr="00EA7D68"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penetrances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are plotted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Additional work in this area was recently performed by Sanjak and colleagues showing similar results.</w:t>
      </w:r>
      <w:r w:rsidR="00C32331">
        <w:rPr>
          <w:rFonts w:ascii="Arial" w:hAnsi="Arial" w:cs="Arial"/>
          <w:noProof/>
          <w:sz w:val="22"/>
          <w:szCs w:val="22"/>
          <w:vertAlign w:val="superscript"/>
        </w:rPr>
        <w:t>38</w:t>
      </w:r>
    </w:p>
    <w:p w:rsidR="00F866BB" w:rsidRDefault="00F866BB" w:rsidP="007B2A82">
      <w:pPr>
        <w:jc w:val="both"/>
        <w:rPr>
          <w:rFonts w:ascii="Arial" w:hAnsi="Arial" w:cs="Arial"/>
          <w:sz w:val="22"/>
          <w:szCs w:val="22"/>
          <w:vertAlign w:val="superscript"/>
        </w:rPr>
      </w:pPr>
    </w:p>
    <w:p w:rsidR="00F866BB"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core iron metabolism genes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nts were derived from NCBI BLAST</w:t>
      </w:r>
      <w:r w:rsidRPr="002E03C4">
        <w:rPr>
          <w:rFonts w:ascii="Arial" w:hAnsi="Arial" w:cs="Arial"/>
          <w:sz w:val="22"/>
          <w:szCs w:val="22"/>
        </w:rPr>
        <w:t>n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m genes. The finial network was</w:t>
      </w:r>
      <w:r w:rsidRPr="002E03C4">
        <w:rPr>
          <w:rFonts w:ascii="Arial" w:hAnsi="Arial" w:cs="Arial"/>
          <w:sz w:val="22"/>
          <w:szCs w:val="22"/>
        </w:rPr>
        <w:t xml:space="preserve"> tuned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Default="00F866BB" w:rsidP="00F866BB">
      <w:pPr>
        <w:spacing w:line="360" w:lineRule="auto"/>
        <w:jc w:val="both"/>
        <w:rPr>
          <w:rFonts w:ascii="Arial" w:hAnsi="Arial" w:cs="Arial"/>
          <w:sz w:val="22"/>
          <w:szCs w:val="22"/>
        </w:rPr>
      </w:pPr>
      <w:r w:rsidRPr="00B6633D">
        <w:rPr>
          <w:rFonts w:ascii="Arial" w:hAnsi="Arial" w:cs="Arial"/>
          <w:sz w:val="22"/>
          <w:szCs w:val="22"/>
        </w:rPr>
        <w:t>Colon cancer cell lines HCT</w:t>
      </w:r>
      <w:r>
        <w:rPr>
          <w:rFonts w:ascii="Arial" w:hAnsi="Arial" w:cs="Arial"/>
          <w:sz w:val="22"/>
          <w:szCs w:val="22"/>
        </w:rPr>
        <w:t>-</w:t>
      </w:r>
      <w:r w:rsidRPr="00B6633D">
        <w:rPr>
          <w:rFonts w:ascii="Arial" w:hAnsi="Arial" w:cs="Arial"/>
          <w:sz w:val="22"/>
          <w:szCs w:val="22"/>
        </w:rPr>
        <w:t>8,</w:t>
      </w:r>
      <w:ins w:id="6" w:author="佛系老男人" w:date="2019-01-11T09:57:00Z">
        <w:r w:rsidR="00461CED">
          <w:rPr>
            <w:rFonts w:ascii="Arial" w:hAnsi="Arial" w:cs="Arial"/>
            <w:sz w:val="22"/>
            <w:szCs w:val="22"/>
          </w:rPr>
          <w:t xml:space="preserve"> HCT116,</w:t>
        </w:r>
      </w:ins>
      <w:r w:rsidRPr="00B6633D">
        <w:rPr>
          <w:rFonts w:ascii="Arial" w:hAnsi="Arial" w:cs="Arial"/>
          <w:sz w:val="22"/>
          <w:szCs w:val="22"/>
        </w:rPr>
        <w:t xml:space="preserve"> Kidney cancer cell lines </w:t>
      </w:r>
      <w:del w:id="7" w:author="佛系老男人" w:date="2019-01-11T09:57:00Z">
        <w:r w:rsidRPr="00B6633D" w:rsidDel="00461CED">
          <w:rPr>
            <w:rFonts w:ascii="Arial" w:hAnsi="Arial" w:cs="Arial"/>
            <w:sz w:val="22"/>
            <w:szCs w:val="22"/>
          </w:rPr>
          <w:delText xml:space="preserve">A498, </w:delText>
        </w:r>
      </w:del>
      <w:r w:rsidRPr="00B6633D">
        <w:rPr>
          <w:rFonts w:ascii="Arial" w:hAnsi="Arial" w:cs="Arial"/>
          <w:sz w:val="22"/>
          <w:szCs w:val="22"/>
        </w:rPr>
        <w:t>786-O</w:t>
      </w:r>
      <w:del w:id="8" w:author="佛系老男人" w:date="2019-01-11T09:57:00Z">
        <w:r w:rsidRPr="00B6633D" w:rsidDel="00461CED">
          <w:rPr>
            <w:rFonts w:ascii="Arial" w:hAnsi="Arial" w:cs="Arial"/>
            <w:sz w:val="22"/>
            <w:szCs w:val="22"/>
          </w:rPr>
          <w:delText xml:space="preserve"> and</w:delText>
        </w:r>
      </w:del>
      <w:ins w:id="9" w:author="佛系老男人" w:date="2019-01-11T09:57:00Z">
        <w:r w:rsidR="00461CED">
          <w:rPr>
            <w:rFonts w:ascii="Arial" w:hAnsi="Arial" w:cs="Arial"/>
            <w:sz w:val="22"/>
            <w:szCs w:val="22"/>
          </w:rPr>
          <w:t>,</w:t>
        </w:r>
      </w:ins>
      <w:r w:rsidRPr="00B6633D">
        <w:rPr>
          <w:rFonts w:ascii="Arial" w:hAnsi="Arial" w:cs="Arial"/>
          <w:sz w:val="22"/>
          <w:szCs w:val="22"/>
        </w:rPr>
        <w:t xml:space="preserve"> Liver c</w:t>
      </w:r>
      <w:r>
        <w:rPr>
          <w:rFonts w:ascii="Arial" w:hAnsi="Arial" w:cs="Arial"/>
          <w:sz w:val="22"/>
          <w:szCs w:val="22"/>
        </w:rPr>
        <w:t xml:space="preserve">ancer cell line HepG2 </w:t>
      </w:r>
      <w:ins w:id="10" w:author="佛系老男人" w:date="2019-01-11T09:57:00Z">
        <w:r w:rsidR="00FE26DC">
          <w:rPr>
            <w:rFonts w:ascii="Arial" w:hAnsi="Arial" w:cs="Arial"/>
            <w:sz w:val="22"/>
            <w:szCs w:val="22"/>
          </w:rPr>
          <w:t xml:space="preserve">and </w:t>
        </w:r>
      </w:ins>
      <w:ins w:id="11" w:author="佛系老男人" w:date="2019-01-11T09:58:00Z">
        <w:r w:rsidR="00FE26DC">
          <w:rPr>
            <w:rFonts w:ascii="Arial" w:hAnsi="Arial" w:cs="Arial"/>
            <w:sz w:val="22"/>
            <w:szCs w:val="22"/>
          </w:rPr>
          <w:t>Human skin fibroblast</w:t>
        </w:r>
      </w:ins>
      <w:ins w:id="12" w:author="佛系老男人" w:date="2019-01-11T09:59:00Z">
        <w:r w:rsidR="00FE26DC">
          <w:rPr>
            <w:rFonts w:ascii="Arial" w:hAnsi="Arial" w:cs="Arial"/>
            <w:sz w:val="22"/>
            <w:szCs w:val="22"/>
          </w:rPr>
          <w:t xml:space="preserve"> cell lines</w:t>
        </w:r>
      </w:ins>
      <w:ins w:id="13" w:author="佛系老男人" w:date="2019-01-11T09:58:00Z">
        <w:r w:rsidR="00FE26DC">
          <w:rPr>
            <w:rFonts w:ascii="Arial" w:hAnsi="Arial" w:cs="Arial"/>
            <w:sz w:val="22"/>
            <w:szCs w:val="22"/>
          </w:rPr>
          <w:t xml:space="preserve"> HFF-1 </w:t>
        </w:r>
      </w:ins>
      <w:r>
        <w:rPr>
          <w:rFonts w:ascii="Arial" w:hAnsi="Arial" w:cs="Arial"/>
          <w:sz w:val="22"/>
          <w:szCs w:val="22"/>
        </w:rPr>
        <w:t xml:space="preserve">were </w:t>
      </w:r>
      <w:r w:rsidRPr="00B6633D">
        <w:rPr>
          <w:rFonts w:ascii="Arial" w:hAnsi="Arial" w:cs="Arial"/>
          <w:sz w:val="22"/>
          <w:szCs w:val="22"/>
        </w:rPr>
        <w:t>cultured in DMEM medium supplemented with 10% FCS at 37°C in a 5% CO2 humidified incubator. Recombinant human FGF</w:t>
      </w:r>
      <w:r>
        <w:rPr>
          <w:rFonts w:ascii="Arial" w:hAnsi="Arial" w:cs="Arial"/>
          <w:sz w:val="22"/>
          <w:szCs w:val="22"/>
        </w:rPr>
        <w:t>-</w:t>
      </w:r>
      <w:r w:rsidRPr="00B6633D">
        <w:rPr>
          <w:rFonts w:ascii="Arial" w:hAnsi="Arial" w:cs="Arial"/>
          <w:sz w:val="22"/>
          <w:szCs w:val="22"/>
        </w:rPr>
        <w:t>6 protein (Active)</w:t>
      </w:r>
      <w:r>
        <w:rPr>
          <w:rFonts w:ascii="Arial" w:hAnsi="Arial" w:cs="Arial"/>
          <w:sz w:val="22"/>
          <w:szCs w:val="22"/>
        </w:rPr>
        <w:t xml:space="preserve"> (ab219122</w:t>
      </w:r>
      <w:del w:id="14" w:author="佛系老男人" w:date="2019-01-11T10:54:00Z">
        <w:r w:rsidDel="00EB2171">
          <w:rPr>
            <w:rFonts w:ascii="Arial" w:hAnsi="Arial" w:cs="Arial"/>
            <w:sz w:val="22"/>
            <w:szCs w:val="22"/>
          </w:rPr>
          <w:delText xml:space="preserve">) </w:delText>
        </w:r>
      </w:del>
      <w:ins w:id="15" w:author="佛系老男人" w:date="2019-01-11T10:54:00Z">
        <w:r w:rsidR="00EB2171">
          <w:rPr>
            <w:rFonts w:ascii="Arial" w:hAnsi="Arial" w:cs="Arial"/>
            <w:sz w:val="22"/>
            <w:szCs w:val="22"/>
          </w:rPr>
          <w:t>), anti-Ferritin(ab75973)</w:t>
        </w:r>
      </w:ins>
      <w:del w:id="16" w:author="佛系老男人" w:date="2019-01-11T10:54:00Z">
        <w:r w:rsidDel="00EB2171">
          <w:rPr>
            <w:rFonts w:ascii="Arial" w:hAnsi="Arial" w:cs="Arial"/>
            <w:sz w:val="22"/>
            <w:szCs w:val="22"/>
          </w:rPr>
          <w:delText xml:space="preserve">was </w:delText>
        </w:r>
      </w:del>
      <w:ins w:id="17" w:author="佛系老男人" w:date="2019-01-11T10:54:00Z">
        <w:r w:rsidR="00EB2171">
          <w:rPr>
            <w:rFonts w:ascii="Arial" w:hAnsi="Arial" w:cs="Arial"/>
            <w:sz w:val="22"/>
            <w:szCs w:val="22"/>
          </w:rPr>
          <w:t xml:space="preserve">were </w:t>
        </w:r>
      </w:ins>
      <w:r>
        <w:rPr>
          <w:rFonts w:ascii="Arial" w:hAnsi="Arial" w:cs="Arial"/>
          <w:sz w:val="22"/>
          <w:szCs w:val="22"/>
        </w:rPr>
        <w:t xml:space="preserve">purchased from </w:t>
      </w:r>
      <w:del w:id="18" w:author="佛系老男人" w:date="2019-01-11T10:57:00Z">
        <w:r w:rsidDel="00EB2171">
          <w:rPr>
            <w:rFonts w:ascii="Arial" w:hAnsi="Arial" w:cs="Arial"/>
            <w:sz w:val="22"/>
            <w:szCs w:val="22"/>
          </w:rPr>
          <w:delText>A</w:delText>
        </w:r>
        <w:r w:rsidRPr="00B6633D" w:rsidDel="00EB2171">
          <w:rPr>
            <w:rFonts w:ascii="Arial" w:hAnsi="Arial" w:cs="Arial"/>
            <w:sz w:val="22"/>
            <w:szCs w:val="22"/>
          </w:rPr>
          <w:delText>bcam</w:delText>
        </w:r>
      </w:del>
      <w:ins w:id="19" w:author="佛系老男人" w:date="2019-01-11T10:57:00Z">
        <w:r w:rsidR="00EB2171">
          <w:rPr>
            <w:rFonts w:ascii="Arial" w:hAnsi="Arial" w:cs="Arial"/>
            <w:sz w:val="22"/>
            <w:szCs w:val="22"/>
          </w:rPr>
          <w:t>a</w:t>
        </w:r>
        <w:r w:rsidR="00EB2171" w:rsidRPr="00B6633D">
          <w:rPr>
            <w:rFonts w:ascii="Arial" w:hAnsi="Arial" w:cs="Arial"/>
            <w:sz w:val="22"/>
            <w:szCs w:val="22"/>
          </w:rPr>
          <w:t>bcam</w:t>
        </w:r>
      </w:ins>
      <w:ins w:id="20" w:author="佛系老男人" w:date="2019-01-11T10:52:00Z">
        <w:r w:rsidR="00EB2171">
          <w:rPr>
            <w:rFonts w:ascii="Arial" w:hAnsi="Arial" w:cs="Arial"/>
            <w:sz w:val="22"/>
            <w:szCs w:val="22"/>
          </w:rPr>
          <w:t>,</w:t>
        </w:r>
      </w:ins>
      <w:ins w:id="21" w:author="佛系老男人" w:date="2019-01-11T10:54:00Z">
        <w:r w:rsidR="00EB2171">
          <w:rPr>
            <w:rFonts w:ascii="Arial" w:hAnsi="Arial" w:cs="Arial"/>
            <w:sz w:val="22"/>
            <w:szCs w:val="22"/>
          </w:rPr>
          <w:t xml:space="preserve"> </w:t>
        </w:r>
      </w:ins>
      <w:ins w:id="22" w:author="佛系老男人" w:date="2019-01-11T10:56:00Z">
        <w:r w:rsidR="00EB2171">
          <w:rPr>
            <w:rFonts w:ascii="Arial" w:hAnsi="Arial" w:cs="Arial"/>
            <w:sz w:val="22"/>
            <w:szCs w:val="22"/>
          </w:rPr>
          <w:t>Flag tag antibody</w:t>
        </w:r>
      </w:ins>
      <w:ins w:id="23" w:author="佛系老男人" w:date="2019-01-11T10:57:00Z">
        <w:r w:rsidR="00EB2171">
          <w:rPr>
            <w:rFonts w:ascii="Arial" w:hAnsi="Arial" w:cs="Arial"/>
            <w:sz w:val="22"/>
            <w:szCs w:val="22"/>
          </w:rPr>
          <w:t xml:space="preserve"> </w:t>
        </w:r>
      </w:ins>
      <w:ins w:id="24" w:author="佛系老男人" w:date="2019-01-11T10:56:00Z">
        <w:r w:rsidR="00EB2171">
          <w:rPr>
            <w:rFonts w:ascii="Arial" w:hAnsi="Arial" w:cs="Arial"/>
            <w:sz w:val="22"/>
            <w:szCs w:val="22"/>
          </w:rPr>
          <w:t>(</w:t>
        </w:r>
      </w:ins>
      <w:ins w:id="25" w:author="佛系老男人" w:date="2019-01-11T10:57:00Z">
        <w:r w:rsidR="00EB2171">
          <w:rPr>
            <w:rFonts w:ascii="Arial" w:hAnsi="Arial" w:cs="Arial"/>
            <w:sz w:val="22"/>
            <w:szCs w:val="22"/>
          </w:rPr>
          <w:t>20543-1-AP</w:t>
        </w:r>
      </w:ins>
      <w:ins w:id="26" w:author="佛系老男人" w:date="2019-01-11T10:56:00Z">
        <w:r w:rsidR="00EB2171">
          <w:rPr>
            <w:rFonts w:ascii="Arial" w:hAnsi="Arial" w:cs="Arial"/>
            <w:sz w:val="22"/>
            <w:szCs w:val="22"/>
          </w:rPr>
          <w:t xml:space="preserve">) was purchased from </w:t>
        </w:r>
      </w:ins>
      <w:ins w:id="27" w:author="佛系老男人" w:date="2019-01-11T10:57:00Z">
        <w:r w:rsidR="00EB2171">
          <w:rPr>
            <w:rFonts w:ascii="Arial" w:hAnsi="Arial" w:cs="Arial"/>
            <w:sz w:val="22"/>
            <w:szCs w:val="22"/>
          </w:rPr>
          <w:t>proteintech</w:t>
        </w:r>
      </w:ins>
      <w:ins w:id="28" w:author="佛系老男人" w:date="2019-01-11T11:16:00Z">
        <w:r w:rsidR="00D85015">
          <w:rPr>
            <w:rFonts w:ascii="Arial" w:hAnsi="Arial" w:cs="Arial"/>
            <w:sz w:val="22"/>
            <w:szCs w:val="22"/>
          </w:rPr>
          <w:t>, anti GAPDH antibody was purchased from Shanghai Yeas</w:t>
        </w:r>
      </w:ins>
      <w:ins w:id="29" w:author="佛系老男人" w:date="2019-01-11T11:17:00Z">
        <w:r w:rsidR="00D85015">
          <w:rPr>
            <w:rFonts w:ascii="Arial" w:hAnsi="Arial" w:cs="Arial"/>
            <w:sz w:val="22"/>
            <w:szCs w:val="22"/>
          </w:rPr>
          <w:t>e</w:t>
        </w:r>
      </w:ins>
      <w:ins w:id="30" w:author="佛系老男人" w:date="2019-01-11T11:16:00Z">
        <w:r w:rsidR="00D85015">
          <w:rPr>
            <w:rFonts w:ascii="Arial" w:hAnsi="Arial" w:cs="Arial"/>
            <w:sz w:val="22"/>
            <w:szCs w:val="22"/>
          </w:rPr>
          <w:t>n Biotechnology</w:t>
        </w:r>
      </w:ins>
      <w:del w:id="31" w:author="佛系老男人" w:date="2019-01-11T10:52:00Z">
        <w:r w:rsidRPr="00B6633D" w:rsidDel="00EB2171">
          <w:rPr>
            <w:rFonts w:ascii="Arial" w:hAnsi="Arial" w:cs="Arial"/>
            <w:sz w:val="22"/>
            <w:szCs w:val="22"/>
          </w:rPr>
          <w:delText xml:space="preserve">. </w:delText>
        </w:r>
      </w:del>
      <w:ins w:id="32" w:author="佛系老男人" w:date="2019-01-11T10:01:00Z">
        <w:r w:rsidR="00FE26DC">
          <w:rPr>
            <w:rFonts w:ascii="Arial" w:hAnsi="Arial" w:cs="Arial"/>
            <w:sz w:val="22"/>
            <w:szCs w:val="22"/>
          </w:rPr>
          <w:t>1mM F</w:t>
        </w:r>
      </w:ins>
      <w:ins w:id="33" w:author="佛系老男人" w:date="2019-01-11T10:00:00Z">
        <w:r w:rsidR="00FE26DC" w:rsidRPr="00FE26DC">
          <w:rPr>
            <w:rFonts w:ascii="Arial" w:hAnsi="Arial" w:cs="Arial" w:hint="eastAsia"/>
            <w:sz w:val="22"/>
            <w:szCs w:val="22"/>
          </w:rPr>
          <w:t>erric ammonium citrate</w:t>
        </w:r>
        <w:r w:rsidR="00FE26DC">
          <w:rPr>
            <w:rFonts w:ascii="Arial" w:hAnsi="Arial" w:cs="Arial"/>
            <w:sz w:val="22"/>
            <w:szCs w:val="22"/>
          </w:rPr>
          <w:t xml:space="preserve"> </w:t>
        </w:r>
        <w:r w:rsidR="00FE26DC">
          <w:rPr>
            <w:rFonts w:ascii="Arial" w:hAnsi="Arial" w:cs="Arial" w:hint="eastAsia"/>
            <w:sz w:val="22"/>
            <w:szCs w:val="22"/>
            <w:lang w:eastAsia="zh-CN"/>
          </w:rPr>
          <w:t>a</w:t>
        </w:r>
        <w:r w:rsidR="00FE26DC">
          <w:rPr>
            <w:rFonts w:ascii="Arial" w:hAnsi="Arial" w:cs="Arial"/>
            <w:sz w:val="22"/>
            <w:szCs w:val="22"/>
            <w:lang w:eastAsia="zh-CN"/>
          </w:rPr>
          <w:t xml:space="preserve">nd </w:t>
        </w:r>
      </w:ins>
      <w:ins w:id="34" w:author="佛系老男人" w:date="2019-01-11T10:01:00Z">
        <w:r w:rsidR="00647C2C">
          <w:rPr>
            <w:rFonts w:ascii="Arial" w:hAnsi="Arial" w:cs="Arial"/>
            <w:sz w:val="22"/>
            <w:szCs w:val="22"/>
            <w:lang w:eastAsia="zh-CN"/>
          </w:rPr>
          <w:t>50</w:t>
        </w:r>
        <w:r w:rsidR="00FE26DC">
          <w:rPr>
            <w:rFonts w:ascii="Arial" w:hAnsi="Arial" w:cs="Arial"/>
            <w:sz w:val="22"/>
            <w:szCs w:val="22"/>
            <w:lang w:eastAsia="zh-CN"/>
          </w:rPr>
          <w:t xml:space="preserve">mM </w:t>
        </w:r>
      </w:ins>
      <w:ins w:id="35" w:author="佛系老男人" w:date="2019-01-11T10:00:00Z">
        <w:r w:rsidR="00FE26DC" w:rsidRPr="00FE26DC">
          <w:rPr>
            <w:rFonts w:ascii="Arial" w:hAnsi="Arial" w:cs="Arial" w:hint="eastAsia"/>
            <w:sz w:val="22"/>
            <w:szCs w:val="22"/>
          </w:rPr>
          <w:t>ascorbate</w:t>
        </w:r>
      </w:ins>
      <w:del w:id="36" w:author="佛系老男人" w:date="2019-01-11T10:00:00Z">
        <w:r w:rsidRPr="00B6633D" w:rsidDel="00FE26DC">
          <w:rPr>
            <w:rFonts w:ascii="Arial" w:hAnsi="Arial" w:cs="Arial"/>
            <w:sz w:val="22"/>
            <w:szCs w:val="22"/>
          </w:rPr>
          <w:delText>FeSO4·7H2O, Fe2(SO4)3</w:delText>
        </w:r>
        <w:r w:rsidRPr="00B6633D" w:rsidDel="00FE26DC">
          <w:rPr>
            <w:rFonts w:ascii="Arial" w:eastAsia="DengXian" w:hAnsi="Arial" w:cs="Arial"/>
            <w:sz w:val="22"/>
            <w:szCs w:val="22"/>
          </w:rPr>
          <w:delText>·X</w:delText>
        </w:r>
        <w:r w:rsidRPr="00B6633D" w:rsidDel="00FE26DC">
          <w:rPr>
            <w:rFonts w:ascii="Arial" w:hAnsi="Arial" w:cs="Arial"/>
            <w:sz w:val="22"/>
            <w:szCs w:val="22"/>
          </w:rPr>
          <w:delText xml:space="preserve">H2O </w:delText>
        </w:r>
      </w:del>
      <w:del w:id="37" w:author="佛系老男人" w:date="2019-01-11T10:02:00Z">
        <w:r w:rsidRPr="00B6633D" w:rsidDel="00FE26DC">
          <w:rPr>
            <w:rFonts w:ascii="Arial" w:hAnsi="Arial" w:cs="Arial"/>
            <w:sz w:val="22"/>
            <w:szCs w:val="22"/>
          </w:rPr>
          <w:delText xml:space="preserve">and a mixture of FeSO4·7H2O and </w:delText>
        </w:r>
        <w:bookmarkStart w:id="38" w:name="OLE_LINK1"/>
        <w:bookmarkStart w:id="39" w:name="OLE_LINK2"/>
        <w:r w:rsidRPr="00B6633D" w:rsidDel="00FE26DC">
          <w:rPr>
            <w:rFonts w:ascii="Arial" w:hAnsi="Arial" w:cs="Arial"/>
            <w:sz w:val="22"/>
            <w:szCs w:val="22"/>
          </w:rPr>
          <w:delText>Fe2(SO4)3</w:delText>
        </w:r>
        <w:r w:rsidRPr="00B6633D" w:rsidDel="00FE26DC">
          <w:rPr>
            <w:rFonts w:ascii="Arial" w:eastAsia="DengXian" w:hAnsi="Arial" w:cs="Arial"/>
            <w:sz w:val="22"/>
            <w:szCs w:val="22"/>
          </w:rPr>
          <w:delText>·X</w:delText>
        </w:r>
        <w:r w:rsidRPr="00B6633D" w:rsidDel="00FE26DC">
          <w:rPr>
            <w:rFonts w:ascii="Arial" w:hAnsi="Arial" w:cs="Arial"/>
            <w:sz w:val="22"/>
            <w:szCs w:val="22"/>
          </w:rPr>
          <w:delText>H2O</w:delText>
        </w:r>
        <w:bookmarkEnd w:id="38"/>
        <w:bookmarkEnd w:id="39"/>
        <w:r w:rsidRPr="00B6633D" w:rsidDel="00FE26DC">
          <w:rPr>
            <w:rFonts w:ascii="Arial" w:hAnsi="Arial" w:cs="Arial"/>
            <w:sz w:val="22"/>
            <w:szCs w:val="22"/>
          </w:rPr>
          <w:delText xml:space="preserve"> </w:delText>
        </w:r>
      </w:del>
      <w:ins w:id="40" w:author="佛系老男人" w:date="2019-01-11T10:02:00Z">
        <w:r w:rsidR="00FE26DC">
          <w:rPr>
            <w:rFonts w:ascii="Arial" w:hAnsi="Arial" w:cs="Arial"/>
            <w:sz w:val="22"/>
            <w:szCs w:val="22"/>
          </w:rPr>
          <w:t>-</w:t>
        </w:r>
      </w:ins>
      <w:r w:rsidRPr="00B6633D">
        <w:rPr>
          <w:rFonts w:ascii="Arial" w:hAnsi="Arial" w:cs="Arial"/>
          <w:sz w:val="22"/>
          <w:szCs w:val="22"/>
        </w:rPr>
        <w:t xml:space="preserve">was dissolved in </w:t>
      </w:r>
      <w:del w:id="41" w:author="佛系老男人" w:date="2019-01-11T10:03:00Z">
        <w:r w:rsidRPr="00B6633D" w:rsidDel="00FE26DC">
          <w:rPr>
            <w:rFonts w:ascii="Arial" w:hAnsi="Arial" w:cs="Arial"/>
            <w:sz w:val="22"/>
            <w:szCs w:val="22"/>
          </w:rPr>
          <w:delText>50 ml of</w:delText>
        </w:r>
      </w:del>
      <w:ins w:id="42" w:author="佛系老男人" w:date="2019-01-11T10:03:00Z">
        <w:r w:rsidR="00FE26DC">
          <w:rPr>
            <w:rFonts w:ascii="Arial" w:hAnsi="Arial" w:cs="Arial"/>
            <w:sz w:val="22"/>
            <w:szCs w:val="22"/>
          </w:rPr>
          <w:t>-</w:t>
        </w:r>
      </w:ins>
      <w:r w:rsidRPr="00B6633D">
        <w:rPr>
          <w:rFonts w:ascii="Arial" w:hAnsi="Arial" w:cs="Arial"/>
          <w:sz w:val="22"/>
          <w:szCs w:val="22"/>
        </w:rPr>
        <w:t xml:space="preserve"> </w:t>
      </w:r>
      <w:ins w:id="43" w:author="佛系老男人" w:date="2019-01-11T10:03:00Z">
        <w:r w:rsidR="00FE26DC" w:rsidRPr="00FE26DC">
          <w:rPr>
            <w:rFonts w:ascii="Arial" w:hAnsi="Arial" w:cs="Arial"/>
            <w:sz w:val="22"/>
            <w:szCs w:val="22"/>
          </w:rPr>
          <w:t xml:space="preserve">distilled </w:t>
        </w:r>
      </w:ins>
      <w:r w:rsidRPr="00B6633D">
        <w:rPr>
          <w:rFonts w:ascii="Arial" w:hAnsi="Arial" w:cs="Arial"/>
          <w:sz w:val="22"/>
          <w:szCs w:val="22"/>
        </w:rPr>
        <w:t xml:space="preserve">water </w:t>
      </w:r>
      <w:del w:id="44" w:author="佛系老男人" w:date="2019-01-11T10:02:00Z">
        <w:r w:rsidRPr="00B6633D" w:rsidDel="00FE26DC">
          <w:rPr>
            <w:rFonts w:ascii="Arial" w:hAnsi="Arial" w:cs="Arial"/>
            <w:sz w:val="22"/>
            <w:szCs w:val="22"/>
          </w:rPr>
          <w:delText>already boiled to eliminate oxygen</w:delText>
        </w:r>
      </w:del>
      <w:ins w:id="45" w:author="佛系老男人" w:date="2019-01-11T10:02:00Z">
        <w:r w:rsidR="00FE26DC">
          <w:rPr>
            <w:rFonts w:ascii="Arial" w:hAnsi="Arial" w:cs="Arial"/>
            <w:sz w:val="22"/>
            <w:szCs w:val="22"/>
          </w:rPr>
          <w:t>-</w:t>
        </w:r>
      </w:ins>
      <w:r w:rsidRPr="00B6633D">
        <w:rPr>
          <w:rFonts w:ascii="Arial" w:hAnsi="Arial" w:cs="Arial"/>
          <w:sz w:val="22"/>
          <w:szCs w:val="22"/>
        </w:rPr>
        <w:t xml:space="preserve">. </w:t>
      </w:r>
      <w:ins w:id="46" w:author="佛系老男人" w:date="2019-01-11T10:59:00Z">
        <w:r w:rsidR="00EB2171" w:rsidRPr="00EB2171">
          <w:rPr>
            <w:rFonts w:ascii="Arial" w:hAnsi="Arial" w:cs="Arial"/>
            <w:sz w:val="22"/>
            <w:szCs w:val="22"/>
          </w:rPr>
          <w:t>NaOH</w:t>
        </w:r>
      </w:ins>
      <w:ins w:id="47" w:author="佛系老男人" w:date="2019-01-11T11:01:00Z">
        <w:r w:rsidR="00EB2171">
          <w:rPr>
            <w:rFonts w:ascii="Arial" w:hAnsi="Arial" w:cs="Arial"/>
            <w:sz w:val="22"/>
            <w:szCs w:val="22"/>
          </w:rPr>
          <w:t xml:space="preserve">, </w:t>
        </w:r>
      </w:ins>
      <w:ins w:id="48" w:author="佛系老男人" w:date="2019-01-11T10:59:00Z">
        <w:r w:rsidR="00EB2171" w:rsidRPr="00EB2171">
          <w:rPr>
            <w:rFonts w:ascii="Arial" w:hAnsi="Arial" w:cs="Arial"/>
            <w:sz w:val="22"/>
            <w:szCs w:val="22"/>
          </w:rPr>
          <w:t>HCl</w:t>
        </w:r>
      </w:ins>
      <w:ins w:id="49" w:author="佛系老男人" w:date="2019-01-11T11:01:00Z">
        <w:r w:rsidR="00EB2171">
          <w:rPr>
            <w:rFonts w:ascii="Arial" w:hAnsi="Arial" w:cs="Arial"/>
            <w:sz w:val="22"/>
            <w:szCs w:val="22"/>
          </w:rPr>
          <w:t xml:space="preserve">, </w:t>
        </w:r>
      </w:ins>
      <w:ins w:id="50" w:author="佛系老男人" w:date="2019-01-11T10:59:00Z">
        <w:r w:rsidR="00EB2171" w:rsidRPr="00EB2171">
          <w:rPr>
            <w:rFonts w:ascii="Arial" w:hAnsi="Arial" w:cs="Arial"/>
            <w:sz w:val="22"/>
            <w:szCs w:val="22"/>
          </w:rPr>
          <w:t>KMnO4</w:t>
        </w:r>
      </w:ins>
      <w:ins w:id="51" w:author="佛系老男人" w:date="2019-01-11T11:01:00Z">
        <w:r w:rsidR="00EB2171">
          <w:rPr>
            <w:rFonts w:ascii="Arial" w:hAnsi="Arial" w:cs="Arial"/>
            <w:sz w:val="22"/>
            <w:szCs w:val="22"/>
          </w:rPr>
          <w:t xml:space="preserve">, </w:t>
        </w:r>
      </w:ins>
      <w:ins w:id="52" w:author="佛系老男人" w:date="2019-01-11T10:59:00Z">
        <w:r w:rsidR="00EB2171" w:rsidRPr="00EB2171">
          <w:rPr>
            <w:rFonts w:ascii="Arial" w:hAnsi="Arial" w:cs="Arial"/>
            <w:sz w:val="22"/>
            <w:szCs w:val="22"/>
          </w:rPr>
          <w:t>ferrozine</w:t>
        </w:r>
      </w:ins>
      <w:ins w:id="53" w:author="佛系老男人" w:date="2019-01-11T11:01:00Z">
        <w:r w:rsidR="00EB2171">
          <w:rPr>
            <w:rFonts w:ascii="Arial" w:hAnsi="Arial" w:cs="Arial"/>
            <w:sz w:val="22"/>
            <w:szCs w:val="22"/>
          </w:rPr>
          <w:t xml:space="preserve">, </w:t>
        </w:r>
      </w:ins>
      <w:ins w:id="54" w:author="佛系老男人" w:date="2019-01-11T11:00:00Z">
        <w:r w:rsidR="00EB2171" w:rsidRPr="00F87711">
          <w:rPr>
            <w:rFonts w:ascii="Arial" w:hAnsi="Arial" w:cs="Arial"/>
            <w:sz w:val="22"/>
            <w:szCs w:val="22"/>
            <w:lang w:eastAsia="zh-CN"/>
          </w:rPr>
          <w:t>neocuproine</w:t>
        </w:r>
      </w:ins>
      <w:ins w:id="55" w:author="佛系老男人" w:date="2019-01-11T11:01:00Z">
        <w:r w:rsidR="00EB2171">
          <w:rPr>
            <w:rFonts w:ascii="Arial" w:hAnsi="Arial" w:cs="Arial"/>
            <w:sz w:val="22"/>
            <w:szCs w:val="22"/>
            <w:lang w:eastAsia="zh-CN"/>
          </w:rPr>
          <w:t>,</w:t>
        </w:r>
      </w:ins>
      <w:ins w:id="56" w:author="佛系老男人" w:date="2019-01-11T11:00:00Z">
        <w:r w:rsidR="00EB2171" w:rsidRPr="00EB2171">
          <w:rPr>
            <w:rFonts w:ascii="Arial" w:hAnsi="Arial" w:cs="Arial"/>
            <w:sz w:val="22"/>
            <w:szCs w:val="22"/>
            <w:lang w:eastAsia="zh-CN"/>
          </w:rPr>
          <w:t xml:space="preserve"> </w:t>
        </w:r>
        <w:r w:rsidR="00EB2171" w:rsidRPr="00F87711">
          <w:rPr>
            <w:rFonts w:ascii="Arial" w:hAnsi="Arial" w:cs="Arial"/>
            <w:sz w:val="22"/>
            <w:szCs w:val="22"/>
            <w:lang w:eastAsia="zh-CN"/>
          </w:rPr>
          <w:t>ammonium acetate, ascorbic acid</w:t>
        </w:r>
        <w:r w:rsidR="00EB2171">
          <w:rPr>
            <w:rFonts w:ascii="Arial" w:hAnsi="Arial" w:cs="Arial"/>
            <w:sz w:val="22"/>
            <w:szCs w:val="22"/>
          </w:rPr>
          <w:t xml:space="preserve"> and </w:t>
        </w:r>
        <w:r w:rsidR="00EB2171" w:rsidRPr="00EB2171">
          <w:rPr>
            <w:rFonts w:ascii="Arial" w:hAnsi="Arial" w:cs="Arial"/>
            <w:sz w:val="22"/>
            <w:szCs w:val="22"/>
          </w:rPr>
          <w:t>FeCl3</w:t>
        </w:r>
      </w:ins>
      <w:ins w:id="57" w:author="佛系老男人" w:date="2019-01-11T11:01:00Z">
        <w:r w:rsidR="00EB2171">
          <w:rPr>
            <w:rFonts w:ascii="Arial" w:hAnsi="Arial" w:cs="Arial"/>
            <w:sz w:val="22"/>
            <w:szCs w:val="22"/>
          </w:rPr>
          <w:t xml:space="preserve"> were purchased from </w:t>
        </w:r>
      </w:ins>
      <w:ins w:id="58" w:author="佛系老男人" w:date="2019-01-11T11:03:00Z">
        <w:r w:rsidR="001671F5">
          <w:rPr>
            <w:rFonts w:ascii="Arial" w:hAnsi="Arial" w:cs="Arial"/>
            <w:sz w:val="22"/>
            <w:szCs w:val="22"/>
          </w:rPr>
          <w:t xml:space="preserve">Beijing Oka Biological Technology. </w:t>
        </w:r>
      </w:ins>
      <w:r w:rsidRPr="00EB2171">
        <w:rPr>
          <w:rFonts w:ascii="Arial" w:hAnsi="Arial" w:cs="Arial"/>
          <w:sz w:val="22"/>
          <w:szCs w:val="22"/>
        </w:rPr>
        <w:t>P</w:t>
      </w:r>
      <w:r>
        <w:rPr>
          <w:rFonts w:ascii="Arial" w:hAnsi="Arial" w:cs="Arial"/>
          <w:sz w:val="22"/>
          <w:szCs w:val="22"/>
        </w:rPr>
        <w:t xml:space="preserve">lasmid with raw </w:t>
      </w:r>
      <w:r w:rsidRPr="00E82ADB">
        <w:rPr>
          <w:rFonts w:ascii="Arial" w:hAnsi="Arial" w:cs="Arial"/>
          <w:i/>
          <w:sz w:val="22"/>
          <w:szCs w:val="22"/>
        </w:rPr>
        <w:t>FGF6</w:t>
      </w:r>
      <w:r>
        <w:rPr>
          <w:rFonts w:ascii="Arial" w:hAnsi="Arial" w:cs="Arial"/>
          <w:sz w:val="22"/>
          <w:szCs w:val="22"/>
        </w:rPr>
        <w:t xml:space="preserve"> sequence</w:t>
      </w:r>
      <w:r w:rsidRPr="00E82ADB">
        <w:rPr>
          <w:rFonts w:ascii="Arial" w:hAnsi="Arial" w:cs="Arial"/>
          <w:sz w:val="22"/>
          <w:szCs w:val="22"/>
        </w:rPr>
        <w:t xml:space="preserve"> was purchased </w:t>
      </w:r>
      <w:r>
        <w:rPr>
          <w:rFonts w:ascii="Arial" w:hAnsi="Arial" w:cs="Arial"/>
          <w:sz w:val="22"/>
          <w:szCs w:val="22"/>
        </w:rPr>
        <w:t xml:space="preserve">from </w:t>
      </w:r>
      <w:r w:rsidRPr="00E82ADB">
        <w:rPr>
          <w:rFonts w:ascii="Arial" w:hAnsi="Arial" w:cs="Arial"/>
          <w:sz w:val="22"/>
          <w:szCs w:val="22"/>
        </w:rPr>
        <w:t xml:space="preserve">PPL-Shanghai Co., Ltd (Shanghai, China) </w:t>
      </w:r>
      <w:ins w:id="59" w:author="佛系老男人" w:date="2019-01-11T10:07:00Z">
        <w:r w:rsidR="000235E6">
          <w:rPr>
            <w:rFonts w:ascii="Arial" w:hAnsi="Arial" w:cs="Arial"/>
            <w:sz w:val="22"/>
            <w:szCs w:val="22"/>
          </w:rPr>
          <w:t>which was</w:t>
        </w:r>
      </w:ins>
      <w:ins w:id="60" w:author="佛系老男人" w:date="2019-01-11T10:08:00Z">
        <w:r w:rsidR="000235E6">
          <w:rPr>
            <w:rFonts w:ascii="Arial" w:hAnsi="Arial" w:cs="Arial"/>
            <w:sz w:val="22"/>
            <w:szCs w:val="22"/>
          </w:rPr>
          <w:t xml:space="preserve"> constructed in a N-Terminal p3XFLAG-CMV vector, </w:t>
        </w:r>
      </w:ins>
      <w:r w:rsidRPr="00E82ADB">
        <w:rPr>
          <w:rFonts w:ascii="Arial" w:hAnsi="Arial" w:cs="Arial"/>
          <w:sz w:val="22"/>
          <w:szCs w:val="22"/>
        </w:rPr>
        <w:t>while 3 different mutations (E127X, D174V,</w:t>
      </w:r>
      <w:r w:rsidR="00E13105">
        <w:rPr>
          <w:rFonts w:ascii="Arial" w:hAnsi="Arial" w:cs="Arial"/>
          <w:sz w:val="22"/>
          <w:szCs w:val="22"/>
        </w:rPr>
        <w:t xml:space="preserve"> </w:t>
      </w:r>
      <w:r w:rsidRPr="00E82ADB">
        <w:rPr>
          <w:rFonts w:ascii="Arial" w:hAnsi="Arial" w:cs="Arial"/>
          <w:sz w:val="22"/>
          <w:szCs w:val="22"/>
        </w:rPr>
        <w:t xml:space="preserve">R188Q) were synthesized </w:t>
      </w:r>
      <w:r>
        <w:rPr>
          <w:rFonts w:ascii="Arial" w:hAnsi="Arial" w:cs="Arial"/>
          <w:sz w:val="22"/>
          <w:szCs w:val="22"/>
        </w:rPr>
        <w:t xml:space="preserve">with </w:t>
      </w:r>
      <w:r w:rsidRPr="00E82ADB">
        <w:rPr>
          <w:rFonts w:ascii="Arial" w:hAnsi="Arial" w:cs="Arial"/>
          <w:sz w:val="22"/>
          <w:szCs w:val="22"/>
        </w:rPr>
        <w:t xml:space="preserve">overlapping-PCR. </w:t>
      </w:r>
    </w:p>
    <w:p w:rsidR="00F866BB" w:rsidRPr="00647C2C" w:rsidRDefault="000235E6" w:rsidP="007B2A82">
      <w:pPr>
        <w:jc w:val="both"/>
        <w:rPr>
          <w:ins w:id="61" w:author="佛系老男人" w:date="2019-01-11T10:13:00Z"/>
          <w:rFonts w:ascii="Arial" w:hAnsi="Arial" w:cs="Arial"/>
          <w:b/>
          <w:sz w:val="22"/>
          <w:szCs w:val="22"/>
          <w:lang w:eastAsia="zh-CN"/>
          <w:rPrChange w:id="62" w:author="佛系老男人" w:date="2019-01-11T10:25:00Z">
            <w:rPr>
              <w:ins w:id="63" w:author="佛系老男人" w:date="2019-01-11T10:13:00Z"/>
              <w:rFonts w:ascii="Arial" w:hAnsi="Arial" w:cs="Arial"/>
              <w:sz w:val="22"/>
              <w:szCs w:val="22"/>
              <w:lang w:eastAsia="zh-CN"/>
            </w:rPr>
          </w:rPrChange>
        </w:rPr>
      </w:pPr>
      <w:ins w:id="64" w:author="佛系老男人" w:date="2019-01-11T10:17:00Z">
        <w:r w:rsidRPr="00647C2C">
          <w:rPr>
            <w:rFonts w:ascii="Arial" w:hAnsi="Arial" w:cs="Arial"/>
            <w:b/>
            <w:sz w:val="22"/>
            <w:szCs w:val="22"/>
            <w:lang w:eastAsia="zh-CN"/>
            <w:rPrChange w:id="65" w:author="佛系老男人" w:date="2019-01-11T10:25:00Z">
              <w:rPr>
                <w:rFonts w:ascii="Arial" w:hAnsi="Arial" w:cs="Arial"/>
                <w:sz w:val="22"/>
                <w:szCs w:val="22"/>
                <w:lang w:eastAsia="zh-CN"/>
              </w:rPr>
            </w:rPrChange>
          </w:rPr>
          <w:t xml:space="preserve">Quantification of </w:t>
        </w:r>
      </w:ins>
      <w:ins w:id="66" w:author="佛系老男人" w:date="2019-01-11T10:09:00Z">
        <w:r w:rsidRPr="00647C2C">
          <w:rPr>
            <w:rFonts w:ascii="Arial" w:hAnsi="Arial" w:cs="Arial"/>
            <w:b/>
            <w:sz w:val="22"/>
            <w:szCs w:val="22"/>
            <w:lang w:eastAsia="zh-CN"/>
            <w:rPrChange w:id="67" w:author="佛系老男人" w:date="2019-01-11T10:25:00Z">
              <w:rPr>
                <w:rFonts w:ascii="Arial" w:hAnsi="Arial" w:cs="Arial"/>
                <w:sz w:val="22"/>
                <w:szCs w:val="22"/>
                <w:lang w:eastAsia="zh-CN"/>
              </w:rPr>
            </w:rPrChange>
          </w:rPr>
          <w:t xml:space="preserve">Iron </w:t>
        </w:r>
      </w:ins>
      <w:ins w:id="68" w:author="佛系老男人" w:date="2019-01-11T10:18:00Z">
        <w:r w:rsidRPr="00647C2C">
          <w:rPr>
            <w:rFonts w:ascii="Arial" w:hAnsi="Arial" w:cs="Arial"/>
            <w:b/>
            <w:sz w:val="22"/>
            <w:szCs w:val="22"/>
            <w:lang w:eastAsia="zh-CN"/>
            <w:rPrChange w:id="69" w:author="佛系老男人" w:date="2019-01-11T10:25:00Z">
              <w:rPr>
                <w:rFonts w:ascii="Arial" w:hAnsi="Arial" w:cs="Arial"/>
                <w:sz w:val="22"/>
                <w:szCs w:val="22"/>
                <w:lang w:eastAsia="zh-CN"/>
              </w:rPr>
            </w:rPrChange>
          </w:rPr>
          <w:t>content by ferrozine assay</w:t>
        </w:r>
      </w:ins>
    </w:p>
    <w:p w:rsidR="000235E6" w:rsidRDefault="000235E6" w:rsidP="00F87711">
      <w:pPr>
        <w:jc w:val="both"/>
        <w:rPr>
          <w:ins w:id="70" w:author="佛系老男人" w:date="2019-01-11T11:23:00Z"/>
          <w:rFonts w:ascii="Arial" w:hAnsi="Arial" w:cs="Arial"/>
          <w:sz w:val="22"/>
          <w:szCs w:val="22"/>
          <w:lang w:eastAsia="zh-CN"/>
        </w:rPr>
      </w:pPr>
      <w:ins w:id="71" w:author="佛系老男人" w:date="2019-01-11T10:14:00Z">
        <w:r w:rsidRPr="00647C2C">
          <w:rPr>
            <w:rFonts w:ascii="Arial" w:hAnsi="Arial" w:cs="Arial"/>
            <w:sz w:val="22"/>
            <w:szCs w:val="22"/>
            <w:lang w:eastAsia="zh-CN"/>
          </w:rPr>
          <w:t xml:space="preserve">Total cell intracellular iron </w:t>
        </w:r>
      </w:ins>
      <w:ins w:id="72" w:author="佛系老男人" w:date="2019-01-11T10:15:00Z">
        <w:r w:rsidRPr="00647C2C">
          <w:rPr>
            <w:rFonts w:ascii="Arial" w:hAnsi="Arial" w:cs="Arial"/>
            <w:sz w:val="22"/>
            <w:szCs w:val="22"/>
            <w:lang w:eastAsia="zh-CN"/>
          </w:rPr>
          <w:t>contents</w:t>
        </w:r>
      </w:ins>
      <w:ins w:id="73" w:author="佛系老男人" w:date="2019-01-11T10:14:00Z">
        <w:r w:rsidRPr="00647C2C">
          <w:rPr>
            <w:rFonts w:ascii="Arial" w:hAnsi="Arial" w:cs="Arial"/>
            <w:sz w:val="22"/>
            <w:szCs w:val="22"/>
            <w:lang w:eastAsia="zh-CN"/>
          </w:rPr>
          <w:t xml:space="preserve"> were</w:t>
        </w:r>
      </w:ins>
      <w:ins w:id="74" w:author="佛系老男人" w:date="2019-01-11T10:15:00Z">
        <w:r w:rsidRPr="00647C2C">
          <w:rPr>
            <w:rFonts w:ascii="Arial" w:hAnsi="Arial" w:cs="Arial"/>
            <w:sz w:val="22"/>
            <w:szCs w:val="22"/>
            <w:lang w:eastAsia="zh-CN"/>
          </w:rPr>
          <w:t xml:space="preserve"> </w:t>
        </w:r>
      </w:ins>
      <w:ins w:id="75" w:author="佛系老男人" w:date="2019-01-11T10:14:00Z">
        <w:r w:rsidRPr="00647C2C">
          <w:rPr>
            <w:rFonts w:ascii="Arial" w:hAnsi="Arial" w:cs="Arial"/>
            <w:sz w:val="22"/>
            <w:szCs w:val="22"/>
            <w:lang w:eastAsia="zh-CN"/>
          </w:rPr>
          <w:t>measured</w:t>
        </w:r>
      </w:ins>
      <w:ins w:id="76" w:author="佛系老男人" w:date="2019-01-11T10:15:00Z">
        <w:r w:rsidRPr="00647C2C">
          <w:rPr>
            <w:rFonts w:ascii="Arial" w:hAnsi="Arial" w:cs="Arial"/>
            <w:sz w:val="22"/>
            <w:szCs w:val="22"/>
            <w:lang w:eastAsia="zh-CN"/>
          </w:rPr>
          <w:t xml:space="preserve"> </w:t>
        </w:r>
      </w:ins>
      <w:ins w:id="77" w:author="佛系老男人" w:date="2019-01-11T10:14:00Z">
        <w:r w:rsidRPr="00647C2C">
          <w:rPr>
            <w:rFonts w:ascii="Arial" w:hAnsi="Arial" w:cs="Arial"/>
            <w:sz w:val="22"/>
            <w:szCs w:val="22"/>
            <w:lang w:eastAsia="zh-CN"/>
          </w:rPr>
          <w:t>by the ferrozine assay</w:t>
        </w:r>
      </w:ins>
      <w:ins w:id="78" w:author="佛系老男人" w:date="2019-01-11T10:36:00Z">
        <w:r w:rsidR="00F87711" w:rsidRPr="00F87711">
          <w:rPr>
            <w:rFonts w:ascii="Arial" w:hAnsi="Arial" w:cs="Arial"/>
            <w:sz w:val="22"/>
            <w:szCs w:val="22"/>
            <w:lang w:eastAsia="zh-CN"/>
          </w:rPr>
          <w:t xml:space="preserve"> (Anal Biochem. 2004 Aug 15;331(2):370-5.)</w:t>
        </w:r>
      </w:ins>
      <w:ins w:id="79" w:author="佛系老男人" w:date="2019-01-11T10:16:00Z">
        <w:r w:rsidRPr="00647C2C">
          <w:rPr>
            <w:rFonts w:ascii="Arial" w:hAnsi="Arial" w:cs="Arial"/>
            <w:sz w:val="22"/>
            <w:szCs w:val="22"/>
            <w:lang w:eastAsia="zh-CN"/>
          </w:rPr>
          <w:t xml:space="preserve">. Cells were cultured </w:t>
        </w:r>
      </w:ins>
      <w:ins w:id="80" w:author="佛系老男人" w:date="2019-01-11T10:37:00Z">
        <w:r w:rsidR="00F87711">
          <w:rPr>
            <w:rFonts w:ascii="Arial" w:hAnsi="Arial" w:cs="Arial"/>
            <w:sz w:val="22"/>
            <w:szCs w:val="22"/>
            <w:lang w:eastAsia="zh-CN"/>
          </w:rPr>
          <w:t xml:space="preserve">in 12-well plate </w:t>
        </w:r>
      </w:ins>
      <w:ins w:id="81" w:author="佛系老男人" w:date="2019-01-11T10:16:00Z">
        <w:r w:rsidRPr="00647C2C">
          <w:rPr>
            <w:rFonts w:ascii="Arial" w:hAnsi="Arial" w:cs="Arial"/>
            <w:sz w:val="22"/>
            <w:szCs w:val="22"/>
            <w:lang w:eastAsia="zh-CN"/>
          </w:rPr>
          <w:t xml:space="preserve">for 48h and </w:t>
        </w:r>
        <w:r w:rsidR="00647C2C" w:rsidRPr="00647C2C">
          <w:rPr>
            <w:rFonts w:ascii="Arial" w:hAnsi="Arial" w:cs="Arial"/>
            <w:sz w:val="22"/>
            <w:szCs w:val="22"/>
            <w:lang w:eastAsia="zh-CN"/>
          </w:rPr>
          <w:t>wash</w:t>
        </w:r>
      </w:ins>
      <w:ins w:id="82" w:author="佛系老男人" w:date="2019-01-11T10:21:00Z">
        <w:r w:rsidR="00647C2C" w:rsidRPr="00647C2C">
          <w:rPr>
            <w:rFonts w:ascii="Arial" w:hAnsi="Arial" w:cs="Arial"/>
            <w:sz w:val="22"/>
            <w:szCs w:val="22"/>
            <w:lang w:eastAsia="zh-CN"/>
          </w:rPr>
          <w:t>ed</w:t>
        </w:r>
      </w:ins>
      <w:ins w:id="83" w:author="佛系老男人" w:date="2019-01-11T10:16:00Z">
        <w:r w:rsidR="00647C2C" w:rsidRPr="00647C2C">
          <w:rPr>
            <w:rFonts w:ascii="Arial" w:hAnsi="Arial" w:cs="Arial"/>
            <w:sz w:val="22"/>
            <w:szCs w:val="22"/>
            <w:lang w:eastAsia="zh-CN"/>
          </w:rPr>
          <w:t xml:space="preserve"> 3 times with cold PBS</w:t>
        </w:r>
      </w:ins>
      <w:ins w:id="84" w:author="佛系老男人" w:date="2019-01-11T10:20:00Z">
        <w:r w:rsidR="00647C2C" w:rsidRPr="00647C2C">
          <w:rPr>
            <w:rFonts w:ascii="Arial" w:hAnsi="Arial" w:cs="Arial"/>
            <w:sz w:val="22"/>
            <w:szCs w:val="22"/>
            <w:lang w:eastAsia="zh-CN"/>
          </w:rPr>
          <w:t xml:space="preserve">. </w:t>
        </w:r>
      </w:ins>
      <w:ins w:id="85" w:author="佛系老男人" w:date="2019-01-11T10:22:00Z">
        <w:r w:rsidR="00647C2C" w:rsidRPr="00647C2C">
          <w:rPr>
            <w:rFonts w:ascii="Arial" w:hAnsi="Arial" w:cs="Arial"/>
            <w:sz w:val="22"/>
            <w:szCs w:val="22"/>
            <w:lang w:eastAsia="zh-CN"/>
          </w:rPr>
          <w:t>After lys</w:t>
        </w:r>
      </w:ins>
      <w:ins w:id="86" w:author="佛系老男人" w:date="2019-01-11T10:23:00Z">
        <w:r w:rsidR="00647C2C" w:rsidRPr="00647C2C">
          <w:rPr>
            <w:rFonts w:ascii="Arial" w:hAnsi="Arial" w:cs="Arial"/>
            <w:sz w:val="22"/>
            <w:szCs w:val="22"/>
            <w:lang w:eastAsia="zh-CN"/>
          </w:rPr>
          <w:t>ed 2h with 5</w:t>
        </w:r>
      </w:ins>
      <w:ins w:id="87" w:author="佛系老男人" w:date="2019-01-11T10:24:00Z">
        <w:r w:rsidR="00647C2C" w:rsidRPr="00647C2C">
          <w:rPr>
            <w:rFonts w:ascii="Arial" w:hAnsi="Arial" w:cs="Arial"/>
            <w:sz w:val="22"/>
            <w:szCs w:val="22"/>
            <w:lang w:eastAsia="zh-CN"/>
          </w:rPr>
          <w:t>0</w:t>
        </w:r>
      </w:ins>
      <w:ins w:id="88" w:author="佛系老男人" w:date="2019-01-11T10:23:00Z">
        <w:r w:rsidR="00647C2C" w:rsidRPr="00647C2C">
          <w:rPr>
            <w:rFonts w:ascii="Arial" w:hAnsi="Arial" w:cs="Arial"/>
            <w:sz w:val="22"/>
            <w:szCs w:val="22"/>
            <w:lang w:eastAsia="zh-CN"/>
          </w:rPr>
          <w:t>mM</w:t>
        </w:r>
      </w:ins>
      <w:ins w:id="89" w:author="佛系老男人" w:date="2019-01-11T10:24:00Z">
        <w:r w:rsidR="00647C2C" w:rsidRPr="00647C2C">
          <w:rPr>
            <w:rFonts w:ascii="Arial" w:hAnsi="Arial" w:cs="Arial"/>
            <w:sz w:val="22"/>
            <w:szCs w:val="22"/>
            <w:lang w:eastAsia="zh-CN"/>
          </w:rPr>
          <w:t xml:space="preserve"> NaOH, 100</w:t>
        </w:r>
      </w:ins>
      <w:ins w:id="90" w:author="佛系老男人" w:date="2019-01-11T10:25:00Z">
        <w:r w:rsidR="00647C2C" w:rsidRPr="00647C2C">
          <w:rPr>
            <w:rFonts w:ascii="Arial" w:hAnsi="Arial" w:cs="Arial" w:hint="eastAsia"/>
            <w:sz w:val="22"/>
            <w:szCs w:val="22"/>
            <w:lang w:eastAsia="zh-CN"/>
          </w:rPr>
          <w:t>μ</w:t>
        </w:r>
        <w:r w:rsidR="00647C2C" w:rsidRPr="00647C2C">
          <w:rPr>
            <w:rFonts w:ascii="Arial" w:hAnsi="Arial" w:cs="Arial"/>
            <w:sz w:val="22"/>
            <w:szCs w:val="22"/>
            <w:lang w:eastAsia="zh-CN"/>
          </w:rPr>
          <w:t>L</w:t>
        </w:r>
        <w:r w:rsidR="00647C2C">
          <w:rPr>
            <w:rFonts w:ascii="Arial" w:hAnsi="Arial" w:cs="Arial"/>
            <w:sz w:val="22"/>
            <w:szCs w:val="22"/>
            <w:lang w:eastAsia="zh-CN"/>
          </w:rPr>
          <w:t xml:space="preserve"> of </w:t>
        </w:r>
      </w:ins>
      <w:ins w:id="91" w:author="佛系老男人" w:date="2019-01-11T10:26:00Z">
        <w:r w:rsidR="00647C2C">
          <w:rPr>
            <w:rFonts w:ascii="Arial" w:hAnsi="Arial" w:cs="Arial"/>
            <w:sz w:val="22"/>
            <w:szCs w:val="22"/>
            <w:lang w:eastAsia="zh-CN"/>
          </w:rPr>
          <w:t xml:space="preserve">cell lysates were mixed with 10mM HCl, and </w:t>
        </w:r>
      </w:ins>
      <w:ins w:id="92" w:author="佛系老男人" w:date="2019-01-11T10:27:00Z">
        <w:r w:rsidR="00647C2C" w:rsidRPr="00647C2C">
          <w:rPr>
            <w:rFonts w:ascii="Arial" w:hAnsi="Arial" w:cs="Arial"/>
            <w:sz w:val="22"/>
            <w:szCs w:val="22"/>
            <w:lang w:eastAsia="zh-CN"/>
          </w:rPr>
          <w:t>100</w:t>
        </w:r>
        <w:r w:rsidR="00647C2C" w:rsidRPr="00647C2C">
          <w:rPr>
            <w:rFonts w:ascii="Arial" w:hAnsi="Arial" w:cs="Arial" w:hint="eastAsia"/>
            <w:sz w:val="22"/>
            <w:szCs w:val="22"/>
            <w:lang w:eastAsia="zh-CN"/>
          </w:rPr>
          <w:t>μ</w:t>
        </w:r>
        <w:r w:rsidR="00647C2C" w:rsidRPr="00647C2C">
          <w:rPr>
            <w:rFonts w:ascii="Arial" w:hAnsi="Arial" w:cs="Arial"/>
            <w:sz w:val="22"/>
            <w:szCs w:val="22"/>
            <w:lang w:eastAsia="zh-CN"/>
          </w:rPr>
          <w:t>L of the</w:t>
        </w:r>
        <w:r w:rsidR="00647C2C">
          <w:rPr>
            <w:rFonts w:ascii="Arial" w:hAnsi="Arial" w:cs="Arial" w:hint="eastAsia"/>
            <w:sz w:val="22"/>
            <w:szCs w:val="22"/>
            <w:lang w:eastAsia="zh-CN"/>
          </w:rPr>
          <w:t xml:space="preserve"> </w:t>
        </w:r>
        <w:r w:rsidR="00647C2C" w:rsidRPr="00647C2C">
          <w:rPr>
            <w:rFonts w:ascii="Arial" w:hAnsi="Arial" w:cs="Arial"/>
            <w:sz w:val="22"/>
            <w:szCs w:val="22"/>
            <w:lang w:eastAsia="zh-CN"/>
          </w:rPr>
          <w:t>iron-releasing reagent (a freshly mixed solution of equal</w:t>
        </w:r>
        <w:r w:rsidR="00647C2C">
          <w:rPr>
            <w:rFonts w:ascii="Arial" w:hAnsi="Arial" w:cs="Arial" w:hint="eastAsia"/>
            <w:sz w:val="22"/>
            <w:szCs w:val="22"/>
            <w:lang w:eastAsia="zh-CN"/>
          </w:rPr>
          <w:t xml:space="preserve"> </w:t>
        </w:r>
        <w:r w:rsidR="00647C2C" w:rsidRPr="00647C2C">
          <w:rPr>
            <w:rFonts w:ascii="Arial" w:hAnsi="Arial" w:cs="Arial"/>
            <w:sz w:val="22"/>
            <w:szCs w:val="22"/>
            <w:lang w:eastAsia="zh-CN"/>
          </w:rPr>
          <w:t>volumes of 1.4M HCl and 4.5% (w/v) KMnO</w:t>
        </w:r>
        <w:r w:rsidR="00647C2C" w:rsidRPr="00647C2C">
          <w:rPr>
            <w:rFonts w:ascii="Arial" w:hAnsi="Arial" w:cs="Arial"/>
            <w:sz w:val="22"/>
            <w:szCs w:val="22"/>
            <w:vertAlign w:val="subscript"/>
            <w:lang w:eastAsia="zh-CN"/>
            <w:rPrChange w:id="93" w:author="佛系老男人" w:date="2019-01-11T10:28:00Z">
              <w:rPr>
                <w:rFonts w:ascii="Arial" w:hAnsi="Arial" w:cs="Arial"/>
                <w:sz w:val="22"/>
                <w:szCs w:val="22"/>
                <w:lang w:eastAsia="zh-CN"/>
              </w:rPr>
            </w:rPrChange>
          </w:rPr>
          <w:t>4</w:t>
        </w:r>
        <w:r w:rsidR="00647C2C" w:rsidRPr="00647C2C">
          <w:rPr>
            <w:rFonts w:ascii="Arial" w:hAnsi="Arial" w:cs="Arial"/>
            <w:sz w:val="22"/>
            <w:szCs w:val="22"/>
            <w:lang w:eastAsia="zh-CN"/>
          </w:rPr>
          <w:t xml:space="preserve"> in H</w:t>
        </w:r>
        <w:r w:rsidR="00647C2C" w:rsidRPr="00647C2C">
          <w:rPr>
            <w:rFonts w:ascii="Arial" w:hAnsi="Arial" w:cs="Arial"/>
            <w:sz w:val="22"/>
            <w:szCs w:val="22"/>
            <w:vertAlign w:val="subscript"/>
            <w:lang w:eastAsia="zh-CN"/>
            <w:rPrChange w:id="94" w:author="佛系老男人" w:date="2019-01-11T10:28:00Z">
              <w:rPr>
                <w:rFonts w:ascii="Arial" w:hAnsi="Arial" w:cs="Arial"/>
                <w:sz w:val="22"/>
                <w:szCs w:val="22"/>
                <w:lang w:eastAsia="zh-CN"/>
              </w:rPr>
            </w:rPrChange>
          </w:rPr>
          <w:t>2</w:t>
        </w:r>
        <w:r w:rsidR="00647C2C" w:rsidRPr="00647C2C">
          <w:rPr>
            <w:rFonts w:ascii="Arial" w:hAnsi="Arial" w:cs="Arial"/>
            <w:sz w:val="22"/>
            <w:szCs w:val="22"/>
            <w:lang w:eastAsia="zh-CN"/>
          </w:rPr>
          <w:t>O)</w:t>
        </w:r>
      </w:ins>
      <w:ins w:id="95" w:author="佛系老男人" w:date="2019-01-11T10:28:00Z">
        <w:r w:rsidR="00647C2C">
          <w:rPr>
            <w:rFonts w:ascii="Arial" w:hAnsi="Arial" w:cs="Arial"/>
            <w:sz w:val="22"/>
            <w:szCs w:val="22"/>
            <w:lang w:eastAsia="zh-CN"/>
          </w:rPr>
          <w:t xml:space="preserve">. The mixtures </w:t>
        </w:r>
        <w:r w:rsidR="00F87711">
          <w:rPr>
            <w:rFonts w:ascii="Arial" w:hAnsi="Arial" w:cs="Arial"/>
            <w:sz w:val="22"/>
            <w:szCs w:val="22"/>
            <w:lang w:eastAsia="zh-CN"/>
          </w:rPr>
          <w:t xml:space="preserve">were incubated for 2h and then add </w:t>
        </w:r>
      </w:ins>
      <w:ins w:id="96" w:author="佛系老男人" w:date="2019-01-11T10:29:00Z">
        <w:r w:rsidR="00F87711">
          <w:rPr>
            <w:rFonts w:ascii="Arial" w:hAnsi="Arial" w:cs="Arial"/>
            <w:sz w:val="22"/>
            <w:szCs w:val="22"/>
            <w:lang w:eastAsia="zh-CN"/>
          </w:rPr>
          <w:t>30</w:t>
        </w:r>
        <w:r w:rsidR="00F87711" w:rsidRPr="00F87711">
          <w:rPr>
            <w:rFonts w:ascii="Arial" w:hAnsi="Arial" w:cs="Arial" w:hint="eastAsia"/>
            <w:sz w:val="22"/>
            <w:szCs w:val="22"/>
            <w:lang w:eastAsia="zh-CN"/>
          </w:rPr>
          <w:t>μ</w:t>
        </w:r>
        <w:r w:rsidR="00F87711" w:rsidRPr="00F87711">
          <w:rPr>
            <w:rFonts w:ascii="Arial" w:hAnsi="Arial" w:cs="Arial"/>
            <w:sz w:val="22"/>
            <w:szCs w:val="22"/>
            <w:lang w:eastAsia="zh-CN"/>
          </w:rPr>
          <w:t>L</w:t>
        </w:r>
        <w:r w:rsidR="00F87711">
          <w:rPr>
            <w:rFonts w:ascii="Arial" w:hAnsi="Arial" w:cs="Arial"/>
            <w:sz w:val="22"/>
            <w:szCs w:val="22"/>
            <w:lang w:eastAsia="zh-CN"/>
          </w:rPr>
          <w:t xml:space="preserve"> </w:t>
        </w:r>
        <w:r w:rsidR="00F87711">
          <w:rPr>
            <w:rFonts w:ascii="Arial" w:hAnsi="Arial" w:cs="Arial" w:hint="eastAsia"/>
            <w:sz w:val="22"/>
            <w:szCs w:val="22"/>
            <w:lang w:eastAsia="zh-CN"/>
          </w:rPr>
          <w:t>iron</w:t>
        </w:r>
        <w:r w:rsidR="00F87711">
          <w:rPr>
            <w:rFonts w:ascii="Arial" w:hAnsi="Arial" w:cs="Arial"/>
            <w:sz w:val="22"/>
            <w:szCs w:val="22"/>
            <w:lang w:eastAsia="zh-CN"/>
          </w:rPr>
          <w:t xml:space="preserve"> </w:t>
        </w:r>
      </w:ins>
      <w:ins w:id="97" w:author="佛系老男人" w:date="2019-01-11T10:30:00Z">
        <w:r w:rsidR="00F87711">
          <w:rPr>
            <w:rFonts w:ascii="Arial" w:hAnsi="Arial" w:cs="Arial" w:hint="eastAsia"/>
            <w:sz w:val="22"/>
            <w:szCs w:val="22"/>
            <w:lang w:eastAsia="zh-CN"/>
          </w:rPr>
          <w:t>detection</w:t>
        </w:r>
        <w:r w:rsidR="00F87711">
          <w:rPr>
            <w:rFonts w:ascii="Arial" w:hAnsi="Arial" w:cs="Arial"/>
            <w:sz w:val="22"/>
            <w:szCs w:val="22"/>
            <w:lang w:eastAsia="zh-CN"/>
          </w:rPr>
          <w:t xml:space="preserve"> </w:t>
        </w:r>
        <w:r w:rsidR="00F87711">
          <w:rPr>
            <w:rFonts w:ascii="Arial" w:hAnsi="Arial" w:cs="Arial" w:hint="eastAsia"/>
            <w:sz w:val="22"/>
            <w:szCs w:val="22"/>
            <w:lang w:eastAsia="zh-CN"/>
          </w:rPr>
          <w:t>reagent</w:t>
        </w:r>
        <w:r w:rsidR="00F87711">
          <w:rPr>
            <w:rFonts w:ascii="Arial" w:hAnsi="Arial" w:cs="Arial"/>
            <w:sz w:val="22"/>
            <w:szCs w:val="22"/>
            <w:lang w:eastAsia="zh-CN"/>
          </w:rPr>
          <w:t xml:space="preserve"> ( </w:t>
        </w:r>
        <w:r w:rsidR="00F87711" w:rsidRPr="00F87711">
          <w:rPr>
            <w:rFonts w:ascii="Arial" w:hAnsi="Arial" w:cs="Arial"/>
            <w:sz w:val="22"/>
            <w:szCs w:val="22"/>
            <w:lang w:eastAsia="zh-CN"/>
          </w:rPr>
          <w:t>6.5 mM ferrozine,</w:t>
        </w:r>
        <w:r w:rsidR="00F87711">
          <w:rPr>
            <w:rFonts w:ascii="Arial" w:hAnsi="Arial" w:cs="Arial" w:hint="eastAsia"/>
            <w:sz w:val="22"/>
            <w:szCs w:val="22"/>
            <w:lang w:eastAsia="zh-CN"/>
          </w:rPr>
          <w:t xml:space="preserve"> </w:t>
        </w:r>
        <w:r w:rsidR="00F87711" w:rsidRPr="00F87711">
          <w:rPr>
            <w:rFonts w:ascii="Arial" w:hAnsi="Arial" w:cs="Arial"/>
            <w:sz w:val="22"/>
            <w:szCs w:val="22"/>
            <w:lang w:eastAsia="zh-CN"/>
          </w:rPr>
          <w:t>6.5 mM neocuproine, 2.5M ammonium acetate, and 1M</w:t>
        </w:r>
        <w:r w:rsidR="00F87711">
          <w:rPr>
            <w:rFonts w:ascii="Arial" w:hAnsi="Arial" w:cs="Arial"/>
            <w:sz w:val="22"/>
            <w:szCs w:val="22"/>
            <w:lang w:eastAsia="zh-CN"/>
          </w:rPr>
          <w:t xml:space="preserve"> </w:t>
        </w:r>
        <w:r w:rsidR="00F87711" w:rsidRPr="00F87711">
          <w:rPr>
            <w:rFonts w:ascii="Arial" w:hAnsi="Arial" w:cs="Arial"/>
            <w:sz w:val="22"/>
            <w:szCs w:val="22"/>
            <w:lang w:eastAsia="zh-CN"/>
          </w:rPr>
          <w:t xml:space="preserve">ascorbic acid </w:t>
        </w:r>
        <w:r w:rsidR="00F87711">
          <w:rPr>
            <w:rFonts w:ascii="Arial" w:hAnsi="Arial" w:cs="Arial"/>
            <w:sz w:val="22"/>
            <w:szCs w:val="22"/>
            <w:lang w:eastAsia="zh-CN"/>
          </w:rPr>
          <w:t>), after incubated for 30min, 280</w:t>
        </w:r>
      </w:ins>
      <w:ins w:id="98" w:author="佛系老男人" w:date="2019-01-11T10:31:00Z">
        <w:r w:rsidR="00F87711" w:rsidRPr="00F87711">
          <w:rPr>
            <w:rFonts w:ascii="Arial" w:hAnsi="Arial" w:cs="Arial" w:hint="eastAsia"/>
            <w:sz w:val="22"/>
            <w:szCs w:val="22"/>
            <w:lang w:eastAsia="zh-CN"/>
          </w:rPr>
          <w:t>μ</w:t>
        </w:r>
        <w:r w:rsidR="00F87711" w:rsidRPr="00F87711">
          <w:rPr>
            <w:rFonts w:ascii="Arial" w:hAnsi="Arial" w:cs="Arial"/>
            <w:sz w:val="22"/>
            <w:szCs w:val="22"/>
            <w:lang w:eastAsia="zh-CN"/>
          </w:rPr>
          <w:t>L</w:t>
        </w:r>
        <w:r w:rsidR="00F87711">
          <w:rPr>
            <w:rFonts w:ascii="Arial" w:hAnsi="Arial" w:cs="Arial"/>
            <w:sz w:val="22"/>
            <w:szCs w:val="22"/>
            <w:lang w:eastAsia="zh-CN"/>
          </w:rPr>
          <w:t xml:space="preserve"> </w:t>
        </w:r>
        <w:r w:rsidR="00F87711">
          <w:rPr>
            <w:rFonts w:ascii="Arial" w:hAnsi="Arial" w:cs="Arial" w:hint="eastAsia"/>
            <w:sz w:val="22"/>
            <w:szCs w:val="22"/>
            <w:lang w:eastAsia="zh-CN"/>
          </w:rPr>
          <w:t>of</w:t>
        </w:r>
        <w:r w:rsidR="00F87711">
          <w:rPr>
            <w:rFonts w:ascii="Arial" w:hAnsi="Arial" w:cs="Arial"/>
            <w:sz w:val="22"/>
            <w:szCs w:val="22"/>
            <w:lang w:eastAsia="zh-CN"/>
          </w:rPr>
          <w:t xml:space="preserve"> </w:t>
        </w:r>
      </w:ins>
      <w:ins w:id="99" w:author="佛系老男人" w:date="2019-01-11T10:32:00Z">
        <w:r w:rsidR="00F87711">
          <w:rPr>
            <w:rFonts w:ascii="Arial" w:hAnsi="Arial" w:cs="Arial" w:hint="eastAsia"/>
            <w:sz w:val="22"/>
            <w:szCs w:val="22"/>
            <w:lang w:eastAsia="zh-CN"/>
          </w:rPr>
          <w:t>solution</w:t>
        </w:r>
        <w:r w:rsidR="00F87711">
          <w:rPr>
            <w:rFonts w:ascii="Arial" w:hAnsi="Arial" w:cs="Arial"/>
            <w:sz w:val="22"/>
            <w:szCs w:val="22"/>
            <w:lang w:eastAsia="zh-CN"/>
          </w:rPr>
          <w:t xml:space="preserve"> </w:t>
        </w:r>
        <w:r w:rsidR="00F87711">
          <w:rPr>
            <w:rFonts w:ascii="Arial" w:hAnsi="Arial" w:cs="Arial" w:hint="eastAsia"/>
            <w:sz w:val="22"/>
            <w:szCs w:val="22"/>
            <w:lang w:eastAsia="zh-CN"/>
          </w:rPr>
          <w:t>were</w:t>
        </w:r>
        <w:r w:rsidR="00F87711">
          <w:rPr>
            <w:rFonts w:ascii="Arial" w:hAnsi="Arial" w:cs="Arial"/>
            <w:sz w:val="22"/>
            <w:szCs w:val="22"/>
            <w:lang w:eastAsia="zh-CN"/>
          </w:rPr>
          <w:t xml:space="preserve"> </w:t>
        </w:r>
        <w:r w:rsidR="00F87711">
          <w:rPr>
            <w:rFonts w:ascii="Arial" w:hAnsi="Arial" w:cs="Arial" w:hint="eastAsia"/>
            <w:sz w:val="22"/>
            <w:szCs w:val="22"/>
            <w:lang w:eastAsia="zh-CN"/>
          </w:rPr>
          <w:t>added</w:t>
        </w:r>
        <w:r w:rsidR="00F87711">
          <w:rPr>
            <w:rFonts w:ascii="Arial" w:hAnsi="Arial" w:cs="Arial"/>
            <w:sz w:val="22"/>
            <w:szCs w:val="22"/>
            <w:lang w:eastAsia="zh-CN"/>
          </w:rPr>
          <w:t xml:space="preserve"> </w:t>
        </w:r>
        <w:r w:rsidR="00F87711">
          <w:rPr>
            <w:rFonts w:ascii="Arial" w:hAnsi="Arial" w:cs="Arial" w:hint="eastAsia"/>
            <w:sz w:val="22"/>
            <w:szCs w:val="22"/>
            <w:lang w:eastAsia="zh-CN"/>
          </w:rPr>
          <w:t>in</w:t>
        </w:r>
        <w:r w:rsidR="00F87711">
          <w:rPr>
            <w:rFonts w:ascii="Arial" w:hAnsi="Arial" w:cs="Arial"/>
            <w:sz w:val="22"/>
            <w:szCs w:val="22"/>
            <w:lang w:eastAsia="zh-CN"/>
          </w:rPr>
          <w:t xml:space="preserve"> 96</w:t>
        </w:r>
        <w:r w:rsidR="00F87711">
          <w:rPr>
            <w:rFonts w:ascii="Arial" w:hAnsi="Arial" w:cs="Arial" w:hint="eastAsia"/>
            <w:sz w:val="22"/>
            <w:szCs w:val="22"/>
            <w:lang w:eastAsia="zh-CN"/>
          </w:rPr>
          <w:t>-well</w:t>
        </w:r>
        <w:r w:rsidR="00F87711">
          <w:rPr>
            <w:rFonts w:ascii="Arial" w:hAnsi="Arial" w:cs="Arial"/>
            <w:sz w:val="22"/>
            <w:szCs w:val="22"/>
            <w:lang w:eastAsia="zh-CN"/>
          </w:rPr>
          <w:t xml:space="preserve"> </w:t>
        </w:r>
        <w:r w:rsidR="00F87711">
          <w:rPr>
            <w:rFonts w:ascii="Arial" w:hAnsi="Arial" w:cs="Arial" w:hint="eastAsia"/>
            <w:sz w:val="22"/>
            <w:szCs w:val="22"/>
            <w:lang w:eastAsia="zh-CN"/>
          </w:rPr>
          <w:t>plate</w:t>
        </w:r>
        <w:r w:rsidR="00F87711">
          <w:rPr>
            <w:rFonts w:ascii="Arial" w:hAnsi="Arial" w:cs="Arial"/>
            <w:sz w:val="22"/>
            <w:szCs w:val="22"/>
            <w:lang w:eastAsia="zh-CN"/>
          </w:rPr>
          <w:t xml:space="preserve"> </w:t>
        </w:r>
        <w:r w:rsidR="00F87711">
          <w:rPr>
            <w:rFonts w:ascii="Arial" w:hAnsi="Arial" w:cs="Arial" w:hint="eastAsia"/>
            <w:sz w:val="22"/>
            <w:szCs w:val="22"/>
            <w:lang w:eastAsia="zh-CN"/>
          </w:rPr>
          <w:t>and</w:t>
        </w:r>
        <w:r w:rsidR="00F87711">
          <w:rPr>
            <w:rFonts w:ascii="Arial" w:hAnsi="Arial" w:cs="Arial"/>
            <w:sz w:val="22"/>
            <w:szCs w:val="22"/>
            <w:lang w:eastAsia="zh-CN"/>
          </w:rPr>
          <w:t xml:space="preserve"> </w:t>
        </w:r>
        <w:r w:rsidR="00F87711">
          <w:rPr>
            <w:rFonts w:ascii="Arial" w:hAnsi="Arial" w:cs="Arial" w:hint="eastAsia"/>
            <w:sz w:val="22"/>
            <w:szCs w:val="22"/>
            <w:lang w:eastAsia="zh-CN"/>
          </w:rPr>
          <w:t>read</w:t>
        </w:r>
        <w:r w:rsidR="00F87711">
          <w:rPr>
            <w:rFonts w:ascii="Arial" w:hAnsi="Arial" w:cs="Arial"/>
            <w:sz w:val="22"/>
            <w:szCs w:val="22"/>
            <w:lang w:eastAsia="zh-CN"/>
          </w:rPr>
          <w:t xml:space="preserve"> 550</w:t>
        </w:r>
        <w:r w:rsidR="00F87711">
          <w:rPr>
            <w:rFonts w:ascii="Arial" w:hAnsi="Arial" w:cs="Arial" w:hint="eastAsia"/>
            <w:sz w:val="22"/>
            <w:szCs w:val="22"/>
            <w:lang w:eastAsia="zh-CN"/>
          </w:rPr>
          <w:t>nm</w:t>
        </w:r>
        <w:r w:rsidR="00F87711">
          <w:rPr>
            <w:rFonts w:ascii="Arial" w:hAnsi="Arial" w:cs="Arial"/>
            <w:sz w:val="22"/>
            <w:szCs w:val="22"/>
            <w:lang w:eastAsia="zh-CN"/>
          </w:rPr>
          <w:t xml:space="preserve"> </w:t>
        </w:r>
      </w:ins>
      <w:ins w:id="100" w:author="佛系老男人" w:date="2019-01-11T10:33:00Z">
        <w:r w:rsidR="00F87711">
          <w:rPr>
            <w:rFonts w:ascii="Arial" w:hAnsi="Arial" w:cs="Arial" w:hint="eastAsia"/>
            <w:sz w:val="22"/>
            <w:szCs w:val="22"/>
            <w:lang w:eastAsia="zh-CN"/>
          </w:rPr>
          <w:t>on</w:t>
        </w:r>
        <w:r w:rsidR="00F87711">
          <w:rPr>
            <w:rFonts w:ascii="Arial" w:hAnsi="Arial" w:cs="Arial"/>
            <w:sz w:val="22"/>
            <w:szCs w:val="22"/>
            <w:lang w:eastAsia="zh-CN"/>
          </w:rPr>
          <w:t xml:space="preserve"> </w:t>
        </w:r>
      </w:ins>
      <w:ins w:id="101" w:author="佛系老男人" w:date="2019-01-11T10:32:00Z">
        <w:r w:rsidR="00F87711">
          <w:rPr>
            <w:rFonts w:ascii="Arial" w:hAnsi="Arial" w:cs="Arial" w:hint="eastAsia"/>
            <w:sz w:val="22"/>
            <w:szCs w:val="22"/>
            <w:lang w:eastAsia="zh-CN"/>
          </w:rPr>
          <w:t>a</w:t>
        </w:r>
        <w:r w:rsidR="00F87711">
          <w:rPr>
            <w:rFonts w:ascii="Arial" w:hAnsi="Arial" w:cs="Arial"/>
            <w:sz w:val="22"/>
            <w:szCs w:val="22"/>
            <w:lang w:eastAsia="zh-CN"/>
          </w:rPr>
          <w:t xml:space="preserve"> </w:t>
        </w:r>
      </w:ins>
      <w:ins w:id="102" w:author="佛系老男人" w:date="2019-01-11T10:33:00Z">
        <w:r w:rsidR="00F87711">
          <w:rPr>
            <w:rFonts w:ascii="Arial" w:hAnsi="Arial" w:cs="Arial" w:hint="eastAsia"/>
            <w:sz w:val="22"/>
            <w:szCs w:val="22"/>
            <w:lang w:eastAsia="zh-CN"/>
          </w:rPr>
          <w:t>m</w:t>
        </w:r>
        <w:r w:rsidR="00F87711" w:rsidRPr="00F87711">
          <w:rPr>
            <w:rFonts w:ascii="Arial" w:hAnsi="Arial" w:cs="Arial"/>
            <w:sz w:val="22"/>
            <w:szCs w:val="22"/>
            <w:lang w:eastAsia="zh-CN"/>
          </w:rPr>
          <w:t xml:space="preserve">icroplate </w:t>
        </w:r>
        <w:r w:rsidR="00F87711">
          <w:rPr>
            <w:rFonts w:ascii="Arial" w:hAnsi="Arial" w:cs="Arial" w:hint="eastAsia"/>
            <w:sz w:val="22"/>
            <w:szCs w:val="22"/>
            <w:lang w:eastAsia="zh-CN"/>
          </w:rPr>
          <w:t>r</w:t>
        </w:r>
        <w:r w:rsidR="00F87711" w:rsidRPr="00F87711">
          <w:rPr>
            <w:rFonts w:ascii="Arial" w:hAnsi="Arial" w:cs="Arial"/>
            <w:sz w:val="22"/>
            <w:szCs w:val="22"/>
            <w:lang w:eastAsia="zh-CN"/>
          </w:rPr>
          <w:t>eader</w:t>
        </w:r>
        <w:r w:rsidR="00F87711">
          <w:rPr>
            <w:rFonts w:ascii="Arial" w:hAnsi="Arial" w:cs="Arial" w:hint="eastAsia"/>
            <w:sz w:val="22"/>
            <w:szCs w:val="22"/>
            <w:lang w:eastAsia="zh-CN"/>
          </w:rPr>
          <w:t xml:space="preserve">, </w:t>
        </w:r>
        <w:r w:rsidR="00F87711">
          <w:rPr>
            <w:rFonts w:ascii="Arial" w:hAnsi="Arial" w:cs="Arial"/>
            <w:sz w:val="22"/>
            <w:szCs w:val="22"/>
            <w:lang w:eastAsia="zh-CN"/>
          </w:rPr>
          <w:t>in addition,</w:t>
        </w:r>
      </w:ins>
      <w:bookmarkStart w:id="103" w:name="OLE_LINK8"/>
      <w:bookmarkStart w:id="104" w:name="OLE_LINK19"/>
      <w:ins w:id="105" w:author="佛系老男人" w:date="2019-01-11T10:34:00Z">
        <w:r w:rsidR="00F87711">
          <w:rPr>
            <w:rFonts w:ascii="Arial" w:hAnsi="Arial" w:cs="Arial"/>
            <w:sz w:val="22"/>
            <w:szCs w:val="22"/>
            <w:lang w:eastAsia="zh-CN"/>
          </w:rPr>
          <w:t xml:space="preserve"> FeCl3</w:t>
        </w:r>
        <w:bookmarkEnd w:id="103"/>
        <w:bookmarkEnd w:id="104"/>
        <w:r w:rsidR="00F87711">
          <w:rPr>
            <w:rFonts w:ascii="Arial" w:hAnsi="Arial" w:cs="Arial"/>
            <w:sz w:val="22"/>
            <w:szCs w:val="22"/>
            <w:lang w:eastAsia="zh-CN"/>
          </w:rPr>
          <w:t xml:space="preserve"> (0-100</w:t>
        </w:r>
        <w:r w:rsidR="00F87711" w:rsidRPr="00F87711">
          <w:rPr>
            <w:rFonts w:ascii="Arial" w:hAnsi="Arial" w:cs="Arial" w:hint="eastAsia"/>
            <w:sz w:val="22"/>
            <w:szCs w:val="22"/>
            <w:lang w:eastAsia="zh-CN"/>
          </w:rPr>
          <w:t>μ</w:t>
        </w:r>
        <w:r w:rsidR="00F87711" w:rsidRPr="00F87711">
          <w:rPr>
            <w:rFonts w:ascii="Arial" w:hAnsi="Arial" w:cs="Arial"/>
            <w:sz w:val="22"/>
            <w:szCs w:val="22"/>
            <w:lang w:eastAsia="zh-CN"/>
          </w:rPr>
          <w:t>M</w:t>
        </w:r>
        <w:r w:rsidR="00F87711">
          <w:rPr>
            <w:rFonts w:ascii="Arial" w:hAnsi="Arial" w:cs="Arial"/>
            <w:sz w:val="22"/>
            <w:szCs w:val="22"/>
            <w:lang w:eastAsia="zh-CN"/>
          </w:rPr>
          <w:t xml:space="preserve">) </w:t>
        </w:r>
        <w:r w:rsidR="00F87711">
          <w:rPr>
            <w:rFonts w:ascii="Arial" w:hAnsi="Arial" w:cs="Arial" w:hint="eastAsia"/>
            <w:sz w:val="22"/>
            <w:szCs w:val="22"/>
            <w:lang w:eastAsia="zh-CN"/>
          </w:rPr>
          <w:t>as</w:t>
        </w:r>
        <w:r w:rsidR="00F87711">
          <w:rPr>
            <w:rFonts w:ascii="Arial" w:hAnsi="Arial" w:cs="Arial"/>
            <w:sz w:val="22"/>
            <w:szCs w:val="22"/>
            <w:lang w:eastAsia="zh-CN"/>
          </w:rPr>
          <w:t xml:space="preserve"> </w:t>
        </w:r>
        <w:r w:rsidR="00F87711">
          <w:rPr>
            <w:rFonts w:ascii="Arial" w:hAnsi="Arial" w:cs="Arial" w:hint="eastAsia"/>
            <w:sz w:val="22"/>
            <w:szCs w:val="22"/>
            <w:lang w:eastAsia="zh-CN"/>
          </w:rPr>
          <w:t>an</w:t>
        </w:r>
        <w:r w:rsidR="00F87711">
          <w:rPr>
            <w:rFonts w:ascii="Arial" w:hAnsi="Arial" w:cs="Arial"/>
            <w:sz w:val="22"/>
            <w:szCs w:val="22"/>
            <w:lang w:eastAsia="zh-CN"/>
          </w:rPr>
          <w:t xml:space="preserve"> iron standards and </w:t>
        </w:r>
      </w:ins>
      <w:ins w:id="106" w:author="佛系老男人" w:date="2019-01-11T10:36:00Z">
        <w:r w:rsidR="00F87711">
          <w:rPr>
            <w:rFonts w:ascii="Arial" w:hAnsi="Arial" w:cs="Arial"/>
            <w:sz w:val="22"/>
            <w:szCs w:val="22"/>
            <w:lang w:eastAsia="zh-CN"/>
          </w:rPr>
          <w:t xml:space="preserve">protein </w:t>
        </w:r>
      </w:ins>
      <w:ins w:id="107" w:author="佛系老男人" w:date="2019-01-11T10:38:00Z">
        <w:r w:rsidR="00F87711" w:rsidRPr="00F87711">
          <w:rPr>
            <w:rFonts w:ascii="Arial" w:hAnsi="Arial" w:cs="Arial"/>
            <w:sz w:val="22"/>
            <w:szCs w:val="22"/>
            <w:lang w:eastAsia="zh-CN"/>
          </w:rPr>
          <w:t>quantification</w:t>
        </w:r>
        <w:r w:rsidR="00F87711">
          <w:rPr>
            <w:rFonts w:ascii="Arial" w:hAnsi="Arial" w:cs="Arial"/>
            <w:sz w:val="22"/>
            <w:szCs w:val="22"/>
            <w:lang w:eastAsia="zh-CN"/>
          </w:rPr>
          <w:t xml:space="preserve"> were determined by</w:t>
        </w:r>
      </w:ins>
      <w:ins w:id="108" w:author="佛系老男人" w:date="2019-01-11T10:39:00Z">
        <w:r w:rsidR="0072595A">
          <w:rPr>
            <w:rFonts w:ascii="Arial" w:hAnsi="Arial" w:cs="Arial"/>
            <w:sz w:val="22"/>
            <w:szCs w:val="22"/>
            <w:lang w:eastAsia="zh-CN"/>
          </w:rPr>
          <w:t xml:space="preserve"> L</w:t>
        </w:r>
      </w:ins>
      <w:ins w:id="109" w:author="佛系老男人" w:date="2019-01-11T10:38:00Z">
        <w:r w:rsidR="00F87711">
          <w:rPr>
            <w:rFonts w:ascii="Arial" w:hAnsi="Arial" w:cs="Arial"/>
            <w:sz w:val="22"/>
            <w:szCs w:val="22"/>
            <w:lang w:eastAsia="zh-CN"/>
          </w:rPr>
          <w:t>owry</w:t>
        </w:r>
      </w:ins>
      <w:ins w:id="110" w:author="佛系老男人" w:date="2019-01-11T10:39:00Z">
        <w:r w:rsidR="0072595A">
          <w:rPr>
            <w:rFonts w:ascii="Arial" w:hAnsi="Arial" w:cs="Arial"/>
            <w:sz w:val="22"/>
            <w:szCs w:val="22"/>
            <w:lang w:eastAsia="zh-CN"/>
          </w:rPr>
          <w:t xml:space="preserve"> protein assay.</w:t>
        </w:r>
      </w:ins>
    </w:p>
    <w:p w:rsidR="00D85015" w:rsidRDefault="00D85015" w:rsidP="00F87711">
      <w:pPr>
        <w:jc w:val="both"/>
        <w:rPr>
          <w:ins w:id="111" w:author="佛系老男人" w:date="2019-01-11T10:39:00Z"/>
          <w:rFonts w:ascii="Arial" w:hAnsi="Arial" w:cs="Arial"/>
          <w:sz w:val="22"/>
          <w:szCs w:val="22"/>
          <w:lang w:eastAsia="zh-CN"/>
        </w:rPr>
      </w:pPr>
    </w:p>
    <w:p w:rsidR="0072595A" w:rsidRPr="00D85015" w:rsidRDefault="0072595A" w:rsidP="00F87711">
      <w:pPr>
        <w:jc w:val="both"/>
        <w:rPr>
          <w:ins w:id="112" w:author="佛系老男人" w:date="2019-01-11T10:39:00Z"/>
          <w:rFonts w:ascii="Arial" w:hAnsi="Arial" w:cs="Arial"/>
          <w:b/>
          <w:sz w:val="22"/>
          <w:szCs w:val="22"/>
          <w:lang w:eastAsia="zh-CN"/>
          <w:rPrChange w:id="113" w:author="佛系老男人" w:date="2019-01-11T11:23:00Z">
            <w:rPr>
              <w:ins w:id="114" w:author="佛系老男人" w:date="2019-01-11T10:39:00Z"/>
              <w:rFonts w:ascii="Arial" w:hAnsi="Arial" w:cs="Arial"/>
              <w:sz w:val="22"/>
              <w:szCs w:val="22"/>
              <w:lang w:eastAsia="zh-CN"/>
            </w:rPr>
          </w:rPrChange>
        </w:rPr>
      </w:pPr>
      <w:ins w:id="115" w:author="佛系老男人" w:date="2019-01-11T10:39:00Z">
        <w:r w:rsidRPr="00D85015">
          <w:rPr>
            <w:rFonts w:ascii="Arial" w:hAnsi="Arial" w:cs="Arial"/>
            <w:b/>
            <w:sz w:val="22"/>
            <w:szCs w:val="22"/>
            <w:lang w:eastAsia="zh-CN"/>
            <w:rPrChange w:id="116" w:author="佛系老男人" w:date="2019-01-11T11:23:00Z">
              <w:rPr>
                <w:rFonts w:ascii="Arial" w:hAnsi="Arial" w:cs="Arial"/>
                <w:sz w:val="22"/>
                <w:szCs w:val="22"/>
                <w:lang w:eastAsia="zh-CN"/>
              </w:rPr>
            </w:rPrChange>
          </w:rPr>
          <w:t>Western blot</w:t>
        </w:r>
      </w:ins>
    </w:p>
    <w:p w:rsidR="001671F5" w:rsidRPr="00F87711" w:rsidRDefault="001671F5" w:rsidP="00F87711">
      <w:pPr>
        <w:jc w:val="both"/>
        <w:rPr>
          <w:rFonts w:ascii="Arial" w:hAnsi="Arial" w:cs="Arial"/>
          <w:sz w:val="22"/>
          <w:szCs w:val="22"/>
          <w:lang w:eastAsia="zh-CN"/>
        </w:rPr>
      </w:pPr>
      <w:ins w:id="117" w:author="佛系老男人" w:date="2019-01-11T11:04:00Z">
        <w:r>
          <w:rPr>
            <w:rFonts w:ascii="Arial" w:hAnsi="Arial" w:cs="Arial" w:hint="eastAsia"/>
            <w:sz w:val="22"/>
            <w:szCs w:val="22"/>
            <w:lang w:eastAsia="zh-CN"/>
          </w:rPr>
          <w:t>Cell lysates were ha</w:t>
        </w:r>
        <w:r>
          <w:rPr>
            <w:rFonts w:ascii="Arial" w:hAnsi="Arial" w:cs="Arial"/>
            <w:sz w:val="22"/>
            <w:szCs w:val="22"/>
            <w:lang w:eastAsia="zh-CN"/>
          </w:rPr>
          <w:t>r</w:t>
        </w:r>
        <w:r>
          <w:rPr>
            <w:rFonts w:ascii="Arial" w:hAnsi="Arial" w:cs="Arial" w:hint="eastAsia"/>
            <w:sz w:val="22"/>
            <w:szCs w:val="22"/>
            <w:lang w:eastAsia="zh-CN"/>
          </w:rPr>
          <w:t>vest</w:t>
        </w:r>
        <w:r>
          <w:rPr>
            <w:rFonts w:ascii="Arial" w:hAnsi="Arial" w:cs="Arial"/>
            <w:sz w:val="22"/>
            <w:szCs w:val="22"/>
            <w:lang w:eastAsia="zh-CN"/>
          </w:rPr>
          <w:t xml:space="preserve">ed when </w:t>
        </w:r>
      </w:ins>
      <w:ins w:id="118" w:author="佛系老男人" w:date="2019-01-11T11:05:00Z">
        <w:r>
          <w:rPr>
            <w:rFonts w:ascii="Arial" w:hAnsi="Arial" w:cs="Arial"/>
            <w:sz w:val="22"/>
            <w:szCs w:val="22"/>
            <w:lang w:eastAsia="zh-CN"/>
          </w:rPr>
          <w:t>incubated iron for 48h</w:t>
        </w:r>
      </w:ins>
      <w:ins w:id="119" w:author="佛系老男人" w:date="2019-01-11T11:06:00Z">
        <w:r>
          <w:rPr>
            <w:rFonts w:ascii="Arial" w:hAnsi="Arial" w:cs="Arial"/>
            <w:sz w:val="22"/>
            <w:szCs w:val="22"/>
            <w:lang w:eastAsia="zh-CN"/>
          </w:rPr>
          <w:t xml:space="preserve">, then </w:t>
        </w:r>
      </w:ins>
      <w:ins w:id="120" w:author="佛系老男人" w:date="2019-01-11T11:08:00Z">
        <w:r>
          <w:rPr>
            <w:rFonts w:ascii="Arial" w:hAnsi="Arial" w:cs="Arial"/>
            <w:sz w:val="22"/>
            <w:szCs w:val="22"/>
            <w:lang w:eastAsia="zh-CN"/>
          </w:rPr>
          <w:t xml:space="preserve">equal amounts of protein </w:t>
        </w:r>
      </w:ins>
      <w:ins w:id="121" w:author="佛系老男人" w:date="2019-01-11T11:11:00Z">
        <w:r>
          <w:rPr>
            <w:rFonts w:ascii="Arial" w:hAnsi="Arial" w:cs="Arial"/>
            <w:sz w:val="22"/>
            <w:szCs w:val="22"/>
            <w:lang w:eastAsia="zh-CN"/>
          </w:rPr>
          <w:t xml:space="preserve">from every sample </w:t>
        </w:r>
      </w:ins>
      <w:ins w:id="122" w:author="佛系老男人" w:date="2019-01-11T11:08:00Z">
        <w:r>
          <w:rPr>
            <w:rFonts w:ascii="Arial" w:hAnsi="Arial" w:cs="Arial"/>
            <w:sz w:val="22"/>
            <w:szCs w:val="22"/>
            <w:lang w:eastAsia="zh-CN"/>
          </w:rPr>
          <w:t xml:space="preserve">were subject to 12% SDS-PAGE </w:t>
        </w:r>
      </w:ins>
      <w:ins w:id="123" w:author="佛系老男人" w:date="2019-01-11T11:11:00Z">
        <w:r w:rsidRPr="001671F5">
          <w:rPr>
            <w:rFonts w:ascii="Arial" w:hAnsi="Arial" w:cs="Arial"/>
            <w:sz w:val="22"/>
            <w:szCs w:val="22"/>
            <w:lang w:eastAsia="zh-CN"/>
          </w:rPr>
          <w:t>gels electrophoresis</w:t>
        </w:r>
        <w:r>
          <w:rPr>
            <w:rFonts w:ascii="Arial" w:hAnsi="Arial" w:cs="Arial"/>
            <w:sz w:val="22"/>
            <w:szCs w:val="22"/>
            <w:lang w:eastAsia="zh-CN"/>
          </w:rPr>
          <w:t xml:space="preserve"> and then transferred to PVDF membranes. </w:t>
        </w:r>
      </w:ins>
      <w:ins w:id="124" w:author="佛系老男人" w:date="2019-01-11T11:12:00Z">
        <w:r>
          <w:rPr>
            <w:rFonts w:ascii="Arial" w:hAnsi="Arial" w:cs="Arial"/>
            <w:sz w:val="22"/>
            <w:szCs w:val="22"/>
            <w:lang w:eastAsia="zh-CN"/>
          </w:rPr>
          <w:t xml:space="preserve">After blocked with 5%BSA, </w:t>
        </w:r>
      </w:ins>
      <w:ins w:id="125" w:author="佛系老男人" w:date="2019-01-11T11:13:00Z">
        <w:r w:rsidR="00D85015">
          <w:rPr>
            <w:rFonts w:ascii="Arial" w:hAnsi="Arial" w:cs="Arial"/>
            <w:sz w:val="22"/>
            <w:szCs w:val="22"/>
            <w:lang w:eastAsia="zh-CN"/>
          </w:rPr>
          <w:t>t</w:t>
        </w:r>
        <w:r w:rsidR="00D85015" w:rsidRPr="00D85015">
          <w:rPr>
            <w:rFonts w:ascii="Arial" w:hAnsi="Arial" w:cs="Arial"/>
            <w:sz w:val="22"/>
            <w:szCs w:val="22"/>
            <w:lang w:eastAsia="zh-CN"/>
          </w:rPr>
          <w:t>he membranes were incubated with GAPDH(1:1000</w:t>
        </w:r>
      </w:ins>
      <w:ins w:id="126" w:author="佛系老男人" w:date="2019-01-11T11:18:00Z">
        <w:r w:rsidR="00D85015" w:rsidRPr="00D85015">
          <w:rPr>
            <w:rFonts w:ascii="Arial" w:hAnsi="Arial" w:cs="Arial"/>
            <w:sz w:val="22"/>
            <w:szCs w:val="22"/>
            <w:lang w:eastAsia="zh-CN"/>
          </w:rPr>
          <w:t>0</w:t>
        </w:r>
      </w:ins>
      <w:ins w:id="127" w:author="佛系老男人" w:date="2019-01-11T11:13:00Z">
        <w:r w:rsidR="00D85015" w:rsidRPr="00D85015">
          <w:rPr>
            <w:rFonts w:ascii="Arial" w:hAnsi="Arial" w:cs="Arial"/>
            <w:sz w:val="22"/>
            <w:szCs w:val="22"/>
            <w:lang w:eastAsia="zh-CN"/>
          </w:rPr>
          <w:t>)</w:t>
        </w:r>
      </w:ins>
      <w:ins w:id="128" w:author="佛系老男人" w:date="2019-01-11T11:18:00Z">
        <w:r w:rsidR="00D85015" w:rsidRPr="00D85015">
          <w:rPr>
            <w:rFonts w:ascii="Arial" w:hAnsi="Arial" w:cs="Arial"/>
            <w:sz w:val="22"/>
            <w:szCs w:val="22"/>
            <w:lang w:eastAsia="zh-CN"/>
          </w:rPr>
          <w:t>, Ferritin(1:1000) and Flag(1:2000) at 4</w:t>
        </w:r>
        <w:r w:rsidR="00D85015" w:rsidRPr="00D85015">
          <w:rPr>
            <w:rFonts w:ascii="Microsoft YaHei" w:eastAsia="Microsoft YaHei" w:hAnsi="Microsoft YaHei" w:cs="Microsoft YaHei" w:hint="eastAsia"/>
            <w:sz w:val="22"/>
            <w:szCs w:val="22"/>
            <w:lang w:eastAsia="zh-CN"/>
            <w:rPrChange w:id="129" w:author="佛系老男人" w:date="2019-01-11T11:19:00Z">
              <w:rPr>
                <w:rFonts w:ascii="SimSun" w:eastAsia="SimSun" w:hAnsi="SimSun" w:cs="SimSun" w:hint="eastAsia"/>
                <w:sz w:val="22"/>
                <w:szCs w:val="22"/>
                <w:lang w:eastAsia="zh-CN"/>
              </w:rPr>
            </w:rPrChange>
          </w:rPr>
          <w:t>℃</w:t>
        </w:r>
      </w:ins>
      <w:ins w:id="130" w:author="佛系老男人" w:date="2019-01-11T11:19:00Z">
        <w:r w:rsidR="00D85015" w:rsidRPr="00D85015">
          <w:rPr>
            <w:rFonts w:ascii="Arial" w:eastAsia="Microsoft YaHei" w:hAnsi="Arial" w:cs="Arial"/>
            <w:sz w:val="22"/>
            <w:szCs w:val="22"/>
            <w:lang w:eastAsia="zh-CN"/>
          </w:rPr>
          <w:t xml:space="preserve"> overnight. </w:t>
        </w:r>
        <w:r w:rsidR="00D85015">
          <w:rPr>
            <w:rFonts w:ascii="Arial" w:eastAsia="Microsoft YaHei" w:hAnsi="Arial" w:cs="Arial"/>
            <w:sz w:val="22"/>
            <w:szCs w:val="22"/>
            <w:lang w:eastAsia="zh-CN"/>
          </w:rPr>
          <w:t>Then, membranes were washed 3</w:t>
        </w:r>
      </w:ins>
      <w:ins w:id="131" w:author="佛系老男人" w:date="2019-01-11T11:20:00Z">
        <w:r w:rsidR="00D85015">
          <w:rPr>
            <w:rFonts w:ascii="Arial" w:eastAsia="Microsoft YaHei" w:hAnsi="Arial" w:cs="Arial"/>
            <w:sz w:val="22"/>
            <w:szCs w:val="22"/>
            <w:lang w:eastAsia="zh-CN"/>
          </w:rPr>
          <w:t xml:space="preserve"> </w:t>
        </w:r>
      </w:ins>
      <w:ins w:id="132" w:author="佛系老男人" w:date="2019-01-11T11:19:00Z">
        <w:r w:rsidR="00D85015">
          <w:rPr>
            <w:rFonts w:ascii="Arial" w:eastAsia="Microsoft YaHei" w:hAnsi="Arial" w:cs="Arial"/>
            <w:sz w:val="22"/>
            <w:szCs w:val="22"/>
            <w:lang w:eastAsia="zh-CN"/>
          </w:rPr>
          <w:t>times</w:t>
        </w:r>
      </w:ins>
      <w:ins w:id="133" w:author="佛系老男人" w:date="2019-01-11T11:20:00Z">
        <w:r w:rsidR="00D85015">
          <w:rPr>
            <w:rFonts w:ascii="Arial" w:eastAsia="Microsoft YaHei" w:hAnsi="Arial" w:cs="Arial"/>
            <w:sz w:val="22"/>
            <w:szCs w:val="22"/>
            <w:lang w:eastAsia="zh-CN"/>
          </w:rPr>
          <w:t xml:space="preserve"> with TBST, incubated with anti-rabbit or anti-mouse secondary antibody</w:t>
        </w:r>
      </w:ins>
      <w:ins w:id="134" w:author="佛系老男人" w:date="2019-01-11T11:21:00Z">
        <w:r w:rsidR="00D85015">
          <w:rPr>
            <w:rFonts w:ascii="Arial" w:eastAsia="Microsoft YaHei" w:hAnsi="Arial" w:cs="Arial"/>
            <w:sz w:val="22"/>
            <w:szCs w:val="22"/>
            <w:lang w:eastAsia="zh-CN"/>
          </w:rPr>
          <w:t xml:space="preserve">. </w:t>
        </w:r>
      </w:ins>
      <w:ins w:id="135" w:author="佛系老男人" w:date="2019-01-11T11:22:00Z">
        <w:r w:rsidR="00D85015">
          <w:rPr>
            <w:rFonts w:ascii="Arial" w:eastAsia="Microsoft YaHei" w:hAnsi="Arial" w:cs="Arial"/>
            <w:sz w:val="22"/>
            <w:szCs w:val="22"/>
            <w:lang w:eastAsia="zh-CN"/>
          </w:rPr>
          <w:t xml:space="preserve">The bands were visualized using </w:t>
        </w:r>
      </w:ins>
      <w:ins w:id="136" w:author="佛系老男人" w:date="2019-01-11T11:23:00Z">
        <w:r w:rsidR="00D85015">
          <w:rPr>
            <w:rFonts w:ascii="Arial" w:eastAsia="Microsoft YaHei" w:hAnsi="Arial" w:cs="Arial"/>
            <w:sz w:val="22"/>
            <w:szCs w:val="22"/>
            <w:lang w:eastAsia="zh-CN"/>
          </w:rPr>
          <w:t>Image QuantTL software.</w:t>
        </w:r>
      </w:ins>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P</w:t>
      </w:r>
      <w:del w:id="137" w:author="佛系老男人" w:date="2019-01-11T11:29:00Z">
        <w:r w:rsidRPr="00E73D2C" w:rsidDel="00E1655A">
          <w:rPr>
            <w:rFonts w:ascii="Arial" w:eastAsia="Arial" w:hAnsi="Arial" w:cs="Arial"/>
            <w:bCs w:val="0"/>
            <w:i w:val="0"/>
            <w:iCs w:val="0"/>
            <w:color w:val="000000" w:themeColor="text1"/>
            <w:sz w:val="22"/>
            <w:szCs w:val="22"/>
            <w:lang w:eastAsia="zh-CN"/>
          </w:rPr>
          <w:delText>russian blue</w:delText>
        </w:r>
      </w:del>
      <w:ins w:id="138" w:author="佛系老男人" w:date="2019-01-11T11:29:00Z">
        <w:r w:rsidR="00E1655A">
          <w:rPr>
            <w:rFonts w:ascii="Arial" w:eastAsia="Arial" w:hAnsi="Arial" w:cs="Arial"/>
            <w:bCs w:val="0"/>
            <w:i w:val="0"/>
            <w:iCs w:val="0"/>
            <w:color w:val="000000" w:themeColor="text1"/>
            <w:sz w:val="22"/>
            <w:szCs w:val="22"/>
            <w:lang w:eastAsia="zh-CN"/>
          </w:rPr>
          <w:t>erl’s</w:t>
        </w:r>
      </w:ins>
      <w:r w:rsidRPr="00E73D2C">
        <w:rPr>
          <w:rFonts w:ascii="Arial" w:eastAsia="Arial" w:hAnsi="Arial" w:cs="Arial"/>
          <w:bCs w:val="0"/>
          <w:i w:val="0"/>
          <w:iCs w:val="0"/>
          <w:color w:val="000000" w:themeColor="text1"/>
          <w:sz w:val="22"/>
          <w:szCs w:val="22"/>
          <w:lang w:eastAsia="zh-CN"/>
        </w:rPr>
        <w:t xml:space="preserve"> staining</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Cells were washed with phos</w:t>
      </w:r>
      <w:r>
        <w:rPr>
          <w:rFonts w:ascii="Arial" w:hAnsi="Arial" w:cs="Arial"/>
          <w:sz w:val="22"/>
          <w:szCs w:val="22"/>
        </w:rPr>
        <w:t xml:space="preserve">phate-buffered saline (PBS) </w:t>
      </w:r>
      <w:r w:rsidRPr="00B6633D">
        <w:rPr>
          <w:rFonts w:ascii="Arial" w:hAnsi="Arial" w:cs="Arial"/>
          <w:sz w:val="22"/>
          <w:szCs w:val="22"/>
        </w:rPr>
        <w:t xml:space="preserve">three times, fixed with 4% glutaraldehyde for 10 min, and incubated at 37°C </w:t>
      </w:r>
      <w:r>
        <w:rPr>
          <w:rFonts w:ascii="Arial" w:hAnsi="Arial" w:cs="Arial"/>
          <w:sz w:val="22"/>
          <w:szCs w:val="22"/>
        </w:rPr>
        <w:t xml:space="preserve">for 60 min </w:t>
      </w:r>
      <w:r w:rsidRPr="00B6633D">
        <w:rPr>
          <w:rFonts w:ascii="Arial" w:hAnsi="Arial" w:cs="Arial"/>
          <w:sz w:val="22"/>
          <w:szCs w:val="22"/>
        </w:rPr>
        <w:t>with 2 ml Prussian blue solution comprising equal volume</w:t>
      </w:r>
      <w:r>
        <w:rPr>
          <w:rFonts w:ascii="Arial" w:hAnsi="Arial" w:cs="Arial"/>
          <w:sz w:val="22"/>
          <w:szCs w:val="22"/>
        </w:rPr>
        <w:t>s</w:t>
      </w:r>
      <w:r w:rsidRPr="00B6633D">
        <w:rPr>
          <w:rFonts w:ascii="Arial" w:hAnsi="Arial" w:cs="Arial"/>
          <w:sz w:val="22"/>
          <w:szCs w:val="22"/>
        </w:rPr>
        <w:t xml:space="preserve"> of 2% hydrochloric acid aqueous solution and 2% potassium ferrocyanide (II) trihydrate. After </w:t>
      </w:r>
      <w:r>
        <w:rPr>
          <w:rFonts w:ascii="Arial" w:hAnsi="Arial" w:cs="Arial"/>
          <w:sz w:val="22"/>
          <w:szCs w:val="22"/>
        </w:rPr>
        <w:t xml:space="preserve">the cells were </w:t>
      </w:r>
      <w:r w:rsidRPr="00B6633D">
        <w:rPr>
          <w:rFonts w:ascii="Arial" w:hAnsi="Arial" w:cs="Arial"/>
          <w:sz w:val="22"/>
          <w:szCs w:val="22"/>
        </w:rPr>
        <w:t xml:space="preserve">stained with </w:t>
      </w:r>
      <w:r>
        <w:rPr>
          <w:rFonts w:ascii="Arial" w:hAnsi="Arial" w:cs="Arial"/>
          <w:sz w:val="22"/>
          <w:szCs w:val="22"/>
        </w:rPr>
        <w:t xml:space="preserve">0.5% neutral red for 3 min, </w:t>
      </w:r>
      <w:r w:rsidRPr="00B6633D">
        <w:rPr>
          <w:rFonts w:ascii="Arial" w:hAnsi="Arial" w:cs="Arial"/>
          <w:sz w:val="22"/>
          <w:szCs w:val="22"/>
        </w:rPr>
        <w:t xml:space="preserve">iron staining was </w:t>
      </w:r>
      <w:r>
        <w:rPr>
          <w:rFonts w:ascii="Arial" w:hAnsi="Arial" w:cs="Arial"/>
          <w:sz w:val="22"/>
          <w:szCs w:val="22"/>
        </w:rPr>
        <w:t xml:space="preserve">visualized by </w:t>
      </w:r>
      <w:ins w:id="139" w:author="佛系老男人" w:date="2019-01-11T11:25:00Z">
        <w:r w:rsidR="00E1655A" w:rsidRPr="00E1655A">
          <w:rPr>
            <w:rFonts w:ascii="Arial" w:hAnsi="Arial" w:cs="Arial"/>
            <w:sz w:val="22"/>
            <w:szCs w:val="22"/>
          </w:rPr>
          <w:t>Nikon microscope</w:t>
        </w:r>
      </w:ins>
      <w:del w:id="140" w:author="佛系老男人" w:date="2019-01-11T11:25:00Z">
        <w:r w:rsidDel="00E1655A">
          <w:rPr>
            <w:rFonts w:ascii="Arial" w:hAnsi="Arial" w:cs="Arial"/>
            <w:sz w:val="22"/>
            <w:szCs w:val="22"/>
          </w:rPr>
          <w:delText>microscopy</w:delText>
        </w:r>
      </w:del>
      <w:r w:rsidRPr="00B6633D">
        <w:rPr>
          <w:rFonts w:ascii="Arial" w:hAnsi="Arial" w:cs="Arial"/>
          <w:sz w:val="22"/>
          <w:szCs w:val="22"/>
        </w:rPr>
        <w:t>.</w:t>
      </w:r>
      <w:r>
        <w:rPr>
          <w:rFonts w:ascii="Arial" w:hAnsi="Arial" w:cs="Arial"/>
          <w:sz w:val="22"/>
          <w:szCs w:val="22"/>
        </w:rPr>
        <w:t xml:space="preserve"> </w:t>
      </w:r>
      <w:r w:rsidRPr="0077226D">
        <w:rPr>
          <w:rFonts w:ascii="Arial" w:hAnsi="Arial" w:cs="Arial"/>
          <w:sz w:val="22"/>
          <w:szCs w:val="22"/>
        </w:rPr>
        <w:t xml:space="preserve">Iron positive </w:t>
      </w:r>
      <w:ins w:id="141" w:author="佛系老男人" w:date="2019-01-11T11:25:00Z">
        <w:r w:rsidR="00E1655A">
          <w:rPr>
            <w:rFonts w:ascii="Arial" w:hAnsi="Arial" w:cs="Arial"/>
            <w:sz w:val="22"/>
            <w:szCs w:val="22"/>
          </w:rPr>
          <w:t xml:space="preserve">high positive </w:t>
        </w:r>
      </w:ins>
      <w:r w:rsidRPr="0077226D">
        <w:rPr>
          <w:rFonts w:ascii="Arial" w:hAnsi="Arial" w:cs="Arial"/>
          <w:sz w:val="22"/>
          <w:szCs w:val="22"/>
        </w:rPr>
        <w:t xml:space="preserve">staining cells divided by total cell number </w:t>
      </w:r>
      <w:del w:id="142" w:author="佛系老男人" w:date="2019-01-11T11:25:00Z">
        <w:r w:rsidRPr="0077226D" w:rsidDel="00E1655A">
          <w:rPr>
            <w:rFonts w:ascii="Arial" w:hAnsi="Arial" w:cs="Arial"/>
            <w:sz w:val="22"/>
            <w:szCs w:val="22"/>
          </w:rPr>
          <w:delText xml:space="preserve">was </w:delText>
        </w:r>
      </w:del>
      <w:ins w:id="143" w:author="佛系老男人" w:date="2019-01-11T11:25:00Z">
        <w:r w:rsidR="00E1655A" w:rsidRPr="0077226D">
          <w:rPr>
            <w:rFonts w:ascii="Arial" w:hAnsi="Arial" w:cs="Arial"/>
            <w:sz w:val="22"/>
            <w:szCs w:val="22"/>
          </w:rPr>
          <w:t xml:space="preserve"> </w:t>
        </w:r>
      </w:ins>
      <w:r w:rsidRPr="0077226D">
        <w:rPr>
          <w:rFonts w:ascii="Arial" w:hAnsi="Arial" w:cs="Arial"/>
          <w:sz w:val="22"/>
          <w:szCs w:val="22"/>
        </w:rPr>
        <w:t>used to evaluate the iron deposition levels.</w:t>
      </w:r>
      <w:r>
        <w:rPr>
          <w:rFonts w:ascii="Arial" w:hAnsi="Arial" w:cs="Arial"/>
          <w:sz w:val="22"/>
          <w:szCs w:val="22"/>
        </w:rPr>
        <w:t xml:space="preserve">  </w:t>
      </w:r>
    </w:p>
    <w:p w:rsidR="00F866BB" w:rsidRPr="00B6633D" w:rsidRDefault="00F866BB" w:rsidP="007B2A82">
      <w:pPr>
        <w:ind w:firstLineChars="200" w:firstLine="440"/>
        <w:jc w:val="both"/>
        <w:rPr>
          <w:rFonts w:ascii="Arial" w:hAnsi="Arial" w:cs="Arial"/>
          <w:sz w:val="22"/>
          <w:szCs w:val="22"/>
        </w:rPr>
      </w:pPr>
    </w:p>
    <w:p w:rsidR="00F866BB" w:rsidRPr="00E73D2C"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was extracted from the cells using Trizol (Invitrogen, Carlsbad, CA, USA). One microgram of total RNA was subjected to cDNA synthesis using the High Capacity cDNA Reverse Transcription Kit (Applied Biosystems) according to the </w:t>
      </w:r>
      <w:r>
        <w:rPr>
          <w:rFonts w:ascii="Arial" w:hAnsi="Arial" w:cs="Arial"/>
          <w:sz w:val="22"/>
          <w:szCs w:val="22"/>
        </w:rPr>
        <w:t>manufacturer’s instructions</w:t>
      </w:r>
      <w:r w:rsidRPr="00B6633D">
        <w:rPr>
          <w:rFonts w:ascii="Arial" w:hAnsi="Arial" w:cs="Arial"/>
          <w:sz w:val="22"/>
          <w:szCs w:val="22"/>
        </w:rPr>
        <w:t>. The specific primers for each gene were designed using Primer 5 and synthesized by Generay Biotech Co., Ltd. (Shanghai, China). The RT-PCR amplification was conducted using a SYBR Green I PCR Kit (TaKaRa,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ons. The reaction was carried out on a</w:t>
      </w:r>
      <w:r w:rsidRPr="00B6633D">
        <w:rPr>
          <w:rFonts w:ascii="Arial" w:hAnsi="Arial" w:cs="Arial"/>
          <w:sz w:val="22"/>
          <w:szCs w:val="22"/>
        </w:rPr>
        <w:t xml:space="preserve"> ABI Prism 7900 Detector System (Applied Biosystems).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were analyzed with SDS 2.3 software</w:t>
      </w:r>
      <w:r>
        <w:rPr>
          <w:rFonts w:ascii="Arial" w:hAnsi="Arial" w:cs="Arial"/>
          <w:sz w:val="22"/>
          <w:szCs w:val="22"/>
        </w:rPr>
        <w:t xml:space="preserve"> </w:t>
      </w:r>
      <w:r w:rsidRPr="00B6633D">
        <w:rPr>
          <w:rFonts w:ascii="Arial" w:hAnsi="Arial" w:cs="Arial"/>
          <w:sz w:val="22"/>
          <w:szCs w:val="22"/>
        </w:rPr>
        <w:t>(Applied Biosystems). For each sample, the relative gene expression was calculated using a relative ratio to GAPDH</w:t>
      </w:r>
      <w:r>
        <w:rPr>
          <w:rFonts w:ascii="Arial" w:hAnsi="Arial" w:cs="Arial"/>
          <w:sz w:val="22"/>
          <w:szCs w:val="22"/>
        </w:rPr>
        <w:t xml:space="preserve">. Related RT-PCR primers can be found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Immunohistochemical staining</w:t>
      </w:r>
      <w:del w:id="144" w:author="佛系老男人" w:date="2019-01-11T11:28:00Z">
        <w:r w:rsidRPr="00E73D2C" w:rsidDel="00E1655A">
          <w:rPr>
            <w:rFonts w:ascii="Arial" w:eastAsia="Arial" w:hAnsi="Arial" w:cs="Arial"/>
            <w:bCs w:val="0"/>
            <w:i w:val="0"/>
            <w:iCs w:val="0"/>
            <w:color w:val="000000" w:themeColor="text1"/>
            <w:sz w:val="22"/>
            <w:szCs w:val="22"/>
            <w:lang w:eastAsia="zh-CN"/>
          </w:rPr>
          <w:delText xml:space="preserve"> of FGF</w:delText>
        </w:r>
        <w:r w:rsidDel="00E1655A">
          <w:rPr>
            <w:rFonts w:ascii="Arial" w:eastAsia="Arial" w:hAnsi="Arial" w:cs="Arial"/>
            <w:bCs w:val="0"/>
            <w:i w:val="0"/>
            <w:iCs w:val="0"/>
            <w:color w:val="000000" w:themeColor="text1"/>
            <w:sz w:val="22"/>
            <w:szCs w:val="22"/>
            <w:lang w:eastAsia="zh-CN"/>
          </w:rPr>
          <w:delText>-</w:delText>
        </w:r>
        <w:r w:rsidRPr="00E73D2C" w:rsidDel="00E1655A">
          <w:rPr>
            <w:rFonts w:ascii="Arial" w:eastAsia="Arial" w:hAnsi="Arial" w:cs="Arial"/>
            <w:bCs w:val="0"/>
            <w:i w:val="0"/>
            <w:iCs w:val="0"/>
            <w:color w:val="000000" w:themeColor="text1"/>
            <w:sz w:val="22"/>
            <w:szCs w:val="22"/>
            <w:lang w:eastAsia="zh-CN"/>
          </w:rPr>
          <w:delText>6</w:delText>
        </w:r>
      </w:del>
      <w:ins w:id="145" w:author="佛系老男人" w:date="2019-01-11T11:28:00Z">
        <w:r w:rsidR="00E1655A">
          <w:rPr>
            <w:rFonts w:ascii="Arial" w:eastAsia="Arial" w:hAnsi="Arial" w:cs="Arial"/>
            <w:bCs w:val="0"/>
            <w:i w:val="0"/>
            <w:iCs w:val="0"/>
            <w:color w:val="000000" w:themeColor="text1"/>
            <w:sz w:val="22"/>
            <w:szCs w:val="22"/>
            <w:lang w:eastAsia="zh-CN"/>
          </w:rPr>
          <w:t>-</w:t>
        </w:r>
      </w:ins>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6 (1:200, D162668 BBI, Shanghai)</w:t>
      </w:r>
      <w:ins w:id="146" w:author="佛系老男人" w:date="2019-01-11T11:26:00Z">
        <w:r w:rsidR="00E1655A">
          <w:rPr>
            <w:rFonts w:ascii="Arial" w:hAnsi="Arial" w:cs="Arial"/>
            <w:sz w:val="22"/>
            <w:szCs w:val="22"/>
          </w:rPr>
          <w:t xml:space="preserve"> AND anti-Ferritin(1:</w:t>
        </w:r>
      </w:ins>
      <w:ins w:id="147" w:author="佛系老男人" w:date="2019-01-11T11:27:00Z">
        <w:r w:rsidR="00E1655A">
          <w:rPr>
            <w:rFonts w:ascii="Arial" w:hAnsi="Arial" w:cs="Arial"/>
            <w:sz w:val="22"/>
            <w:szCs w:val="22"/>
          </w:rPr>
          <w:t>100</w:t>
        </w:r>
        <w:r w:rsidR="00E1655A">
          <w:rPr>
            <w:rFonts w:ascii="Arial" w:hAnsi="Arial" w:cs="Arial" w:hint="eastAsia"/>
            <w:sz w:val="22"/>
            <w:szCs w:val="22"/>
            <w:lang w:eastAsia="zh-CN"/>
          </w:rPr>
          <w:t>,</w:t>
        </w:r>
        <w:r w:rsidR="00E1655A" w:rsidRPr="00E1655A">
          <w:rPr>
            <w:rFonts w:ascii="Arial" w:hAnsi="Arial" w:cs="Arial"/>
            <w:sz w:val="22"/>
            <w:szCs w:val="22"/>
          </w:rPr>
          <w:t xml:space="preserve"> </w:t>
        </w:r>
        <w:r w:rsidR="00E1655A">
          <w:rPr>
            <w:rFonts w:ascii="Arial" w:hAnsi="Arial" w:cs="Arial"/>
            <w:sz w:val="22"/>
            <w:szCs w:val="22"/>
          </w:rPr>
          <w:t>ab75973 abcam, Shanghai)</w:t>
        </w:r>
        <w:r w:rsidR="00E1655A">
          <w:rPr>
            <w:rFonts w:ascii="Arial" w:hAnsi="Arial" w:cs="Arial" w:hint="eastAsia"/>
            <w:sz w:val="22"/>
            <w:szCs w:val="22"/>
            <w:lang w:eastAsia="zh-CN"/>
          </w:rPr>
          <w:t xml:space="preserve"> </w:t>
        </w:r>
      </w:ins>
      <w:r w:rsidRPr="00B6633D">
        <w:rPr>
          <w:rFonts w:ascii="Arial" w:hAnsi="Arial" w:cs="Arial"/>
          <w:sz w:val="22"/>
          <w:szCs w:val="22"/>
        </w:rPr>
        <w:t xml:space="preserve">.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and six SSc patients</w:t>
      </w:r>
      <w:r>
        <w:rPr>
          <w:rFonts w:ascii="Arial" w:hAnsi="Arial" w:cs="Arial"/>
          <w:sz w:val="22"/>
          <w:szCs w:val="22"/>
        </w:rPr>
        <w:t xml:space="preserve">, respectively, </w:t>
      </w:r>
      <w:r w:rsidRPr="00B6633D">
        <w:rPr>
          <w:rFonts w:ascii="Arial" w:hAnsi="Arial" w:cs="Arial"/>
          <w:sz w:val="22"/>
          <w:szCs w:val="22"/>
        </w:rPr>
        <w:t>and normal controls were formalin-fixed and paraffin-embedded. Sections were deparaffinized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t>
      </w:r>
      <w:ins w:id="148" w:author="佛系老男人" w:date="2019-01-11T11:28:00Z">
        <w:r w:rsidR="00E1655A">
          <w:rPr>
            <w:rFonts w:ascii="Arial" w:hAnsi="Arial" w:cs="Arial"/>
            <w:sz w:val="22"/>
            <w:szCs w:val="22"/>
          </w:rPr>
          <w:t xml:space="preserve">or ferritin </w:t>
        </w:r>
      </w:ins>
      <w:r w:rsidRPr="00B6633D">
        <w:rPr>
          <w:rFonts w:ascii="Arial" w:hAnsi="Arial" w:cs="Arial"/>
          <w:sz w:val="22"/>
          <w:szCs w:val="22"/>
        </w:rPr>
        <w:t>were detected by incubation with the primary antibody for 2 h at room temperature followed by incubation with 3% hydrogen peroxide for 10 min. Rabbit anti-rabbit lgG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3,3-diaminobenzidinetetrahydrochloride (DAB-4HCl).</w:t>
      </w:r>
      <w:r>
        <w:rPr>
          <w:rFonts w:ascii="Arial" w:hAnsi="Arial" w:cs="Arial"/>
          <w:sz w:val="22"/>
          <w:szCs w:val="22"/>
        </w:rPr>
        <w:t xml:space="preserve"> </w:t>
      </w:r>
      <w:r w:rsidRPr="00AF3681">
        <w:rPr>
          <w:rFonts w:ascii="Arial" w:hAnsi="Arial" w:cs="Arial"/>
          <w:sz w:val="22"/>
          <w:szCs w:val="22"/>
        </w:rPr>
        <w:t>The expression of FGF</w:t>
      </w:r>
      <w:r w:rsidR="00B31D32">
        <w:rPr>
          <w:rFonts w:ascii="Arial" w:hAnsi="Arial" w:cs="Arial"/>
          <w:sz w:val="22"/>
          <w:szCs w:val="22"/>
        </w:rPr>
        <w:t>-6 in SSc and tumor tissues was</w:t>
      </w:r>
      <w:r w:rsidRPr="00AF3681">
        <w:rPr>
          <w:rFonts w:ascii="Arial" w:hAnsi="Arial" w:cs="Arial"/>
          <w:sz w:val="22"/>
          <w:szCs w:val="22"/>
        </w:rPr>
        <w:t xml:space="preserve"> quantitated by the average optical density (AOD) of positive signal in each sample using the software imageJ (Windows and Java-1.8.0, NIH).</w:t>
      </w:r>
      <w:ins w:id="149" w:author="佛系老男人" w:date="2019-01-11T11:29:00Z">
        <w:r w:rsidR="00E1655A">
          <w:rPr>
            <w:rFonts w:ascii="Arial" w:hAnsi="Arial" w:cs="Arial"/>
            <w:sz w:val="22"/>
            <w:szCs w:val="22"/>
          </w:rPr>
          <w:t xml:space="preserve"> Perl</w:t>
        </w:r>
        <w:r w:rsidR="00E1655A">
          <w:rPr>
            <w:rFonts w:ascii="Arial" w:hAnsi="Arial" w:cs="Arial"/>
            <w:sz w:val="22"/>
            <w:szCs w:val="22"/>
            <w:lang w:eastAsia="zh-CN"/>
          </w:rPr>
          <w:t>’s staining were performed with perl</w:t>
        </w:r>
      </w:ins>
      <w:ins w:id="150" w:author="佛系老男人" w:date="2019-01-11T11:30:00Z">
        <w:r w:rsidR="00E1655A">
          <w:rPr>
            <w:rFonts w:ascii="Arial" w:hAnsi="Arial" w:cs="Arial"/>
            <w:sz w:val="22"/>
            <w:szCs w:val="22"/>
            <w:lang w:eastAsia="zh-CN"/>
          </w:rPr>
          <w:t xml:space="preserve">’s stain kit </w:t>
        </w:r>
      </w:ins>
      <w:ins w:id="151" w:author="佛系老男人" w:date="2019-01-11T11:32:00Z">
        <w:r w:rsidR="00E1655A">
          <w:rPr>
            <w:rFonts w:ascii="Arial" w:hAnsi="Arial" w:cs="Arial"/>
            <w:sz w:val="22"/>
            <w:szCs w:val="22"/>
            <w:lang w:eastAsia="zh-CN"/>
          </w:rPr>
          <w:t>according to the instructions provided.</w:t>
        </w:r>
      </w:ins>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w:t>
      </w:r>
      <w:bookmarkStart w:id="152" w:name="OLE_LINK11"/>
      <w:bookmarkStart w:id="153" w:name="OLE_LINK12"/>
      <w:r w:rsidRPr="00EA7D68">
        <w:rPr>
          <w:rFonts w:ascii="Arial" w:hAnsi="Arial" w:cs="Arial"/>
          <w:sz w:val="22"/>
          <w:szCs w:val="22"/>
        </w:rPr>
        <w:t>a gene-based scan for recessive diplotypes composed of putative functional alleles</w:t>
      </w:r>
      <w:bookmarkEnd w:id="152"/>
      <w:bookmarkEnd w:id="153"/>
      <w:r w:rsidRPr="00EA7D68">
        <w:rPr>
          <w:rFonts w:ascii="Arial" w:hAnsi="Arial" w:cs="Arial"/>
          <w:sz w:val="22"/>
          <w:szCs w:val="22"/>
        </w:rPr>
        <w:t xml:space="preserve"> across the exome using biobanked samples linked to electronic medical records obtained from a rural, genetically-homogeneous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bookmarkStart w:id="154" w:name="OLE_LINK9"/>
      <w:bookmarkStart w:id="155" w:name="OLE_LINK10"/>
      <w:r w:rsidRPr="00EA7D68">
        <w:rPr>
          <w:rFonts w:ascii="Arial" w:hAnsi="Arial" w:cs="Arial"/>
          <w:sz w:val="22"/>
          <w:szCs w:val="22"/>
        </w:rPr>
        <w:t xml:space="preserve">gametic </w:t>
      </w:r>
      <w:bookmarkEnd w:id="154"/>
      <w:bookmarkEnd w:id="155"/>
      <w:r w:rsidRPr="00EA7D68">
        <w:rPr>
          <w:rFonts w:ascii="Arial" w:hAnsi="Arial" w:cs="Arial"/>
          <w:sz w:val="22"/>
          <w:szCs w:val="22"/>
        </w:rPr>
        <w:t xml:space="preserve">phase on all individuals and restricted our analyses of diplotypes to putative functional variants. Our recessive diplotype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This motivated our investigation of </w:t>
      </w:r>
      <w:bookmarkStart w:id="156" w:name="OLE_LINK15"/>
      <w:bookmarkStart w:id="157" w:name="OLE_LINK16"/>
      <w:r>
        <w:rPr>
          <w:rFonts w:ascii="Arial" w:hAnsi="Arial" w:cs="Arial"/>
          <w:sz w:val="22"/>
          <w:szCs w:val="22"/>
        </w:rPr>
        <w:t xml:space="preserve">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 </w:t>
      </w:r>
    </w:p>
    <w:bookmarkEnd w:id="156"/>
    <w:bookmarkEnd w:id="157"/>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Default="00F866BB" w:rsidP="005A23CA">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we conducted the evolutionary analysis of </w:t>
      </w:r>
      <w:r w:rsidRPr="00A73230">
        <w:rPr>
          <w:rFonts w:ascii="Arial" w:hAnsi="Arial" w:cs="Arial"/>
          <w:i/>
          <w:sz w:val="22"/>
          <w:szCs w:val="22"/>
        </w:rPr>
        <w:t>FGF6</w:t>
      </w:r>
      <w:r>
        <w:rPr>
          <w:rFonts w:ascii="Arial" w:hAnsi="Arial" w:cs="Arial"/>
          <w:sz w:val="22"/>
          <w:szCs w:val="22"/>
        </w:rPr>
        <w:t xml:space="preserve"> and known </w:t>
      </w:r>
      <w:r w:rsidRPr="00247968">
        <w:rPr>
          <w:rFonts w:ascii="Arial" w:hAnsi="Arial" w:cs="Arial"/>
          <w:sz w:val="22"/>
          <w:szCs w:val="22"/>
        </w:rPr>
        <w:t xml:space="preserve">iron metabolism genes including </w:t>
      </w:r>
      <w:r w:rsidRPr="009F00AD">
        <w:rPr>
          <w:rFonts w:ascii="Arial" w:hAnsi="Arial" w:cs="Arial"/>
          <w:i/>
          <w:sz w:val="22"/>
          <w:szCs w:val="22"/>
        </w:rPr>
        <w:t>FGFR1, TFRC, FTH1, IREB1, TF, HMOX1, ACO2</w:t>
      </w:r>
      <w:r w:rsidRPr="00247968">
        <w:rPr>
          <w:rFonts w:ascii="Arial" w:hAnsi="Arial" w:cs="Arial"/>
          <w:sz w:val="22"/>
          <w:szCs w:val="22"/>
        </w:rPr>
        <w:t xml:space="preserve"> and </w:t>
      </w:r>
      <w:r w:rsidRPr="009F00AD">
        <w:rPr>
          <w:rFonts w:ascii="Arial" w:hAnsi="Arial" w:cs="Arial"/>
          <w:i/>
          <w:sz w:val="22"/>
          <w:szCs w:val="22"/>
        </w:rPr>
        <w:t>HAMP</w:t>
      </w:r>
      <w:r>
        <w:rPr>
          <w:rFonts w:ascii="Arial" w:hAnsi="Arial" w:cs="Arial"/>
          <w:sz w:val="22"/>
          <w:szCs w:val="22"/>
        </w:rPr>
        <w:t xml:space="preserve"> (encoding hepcidin)</w:t>
      </w:r>
      <w:r w:rsidRPr="00247968">
        <w:rPr>
          <w:rFonts w:ascii="Arial" w:hAnsi="Arial" w:cs="Arial"/>
          <w:sz w:val="22"/>
          <w:szCs w:val="22"/>
        </w:rPr>
        <w:t>. The appearance of iron metabolism genes can be separate</w:t>
      </w:r>
      <w:r>
        <w:rPr>
          <w:rFonts w:ascii="Arial" w:hAnsi="Arial" w:cs="Arial"/>
          <w:sz w:val="22"/>
          <w:szCs w:val="22"/>
        </w:rPr>
        <w:t>d</w:t>
      </w:r>
      <w:r w:rsidRPr="00247968">
        <w:rPr>
          <w:rFonts w:ascii="Arial" w:hAnsi="Arial" w:cs="Arial"/>
          <w:sz w:val="22"/>
          <w:szCs w:val="22"/>
        </w:rPr>
        <w:t xml:space="preserve"> into two stages. </w:t>
      </w:r>
      <w:r w:rsidRPr="00ED5CB4">
        <w:rPr>
          <w:rFonts w:ascii="Arial" w:hAnsi="Arial" w:cs="Arial"/>
          <w:i/>
          <w:sz w:val="22"/>
          <w:szCs w:val="22"/>
        </w:rPr>
        <w:t>TF</w:t>
      </w:r>
      <w:r w:rsidRPr="00247968">
        <w:rPr>
          <w:rFonts w:ascii="Arial" w:hAnsi="Arial" w:cs="Arial"/>
          <w:sz w:val="22"/>
          <w:szCs w:val="22"/>
        </w:rPr>
        <w:t xml:space="preserve"> and </w:t>
      </w:r>
      <w:r w:rsidRPr="00ED5CB4">
        <w:rPr>
          <w:rFonts w:ascii="Arial" w:hAnsi="Arial" w:cs="Arial"/>
          <w:i/>
          <w:sz w:val="22"/>
          <w:szCs w:val="22"/>
        </w:rPr>
        <w:t>HMOX1</w:t>
      </w:r>
      <w:r w:rsidRPr="00247968">
        <w:rPr>
          <w:rFonts w:ascii="Arial" w:hAnsi="Arial" w:cs="Arial"/>
          <w:sz w:val="22"/>
          <w:szCs w:val="22"/>
        </w:rPr>
        <w:t xml:space="preserve">, which are found </w:t>
      </w:r>
      <w:r>
        <w:rPr>
          <w:rFonts w:ascii="Arial" w:hAnsi="Arial" w:cs="Arial"/>
          <w:sz w:val="22"/>
          <w:szCs w:val="22"/>
        </w:rPr>
        <w:t xml:space="preserve">in animals </w:t>
      </w:r>
      <w:r w:rsidRPr="00247968">
        <w:rPr>
          <w:rFonts w:ascii="Arial" w:hAnsi="Arial" w:cs="Arial"/>
          <w:sz w:val="22"/>
          <w:szCs w:val="22"/>
        </w:rPr>
        <w:t xml:space="preserve">from </w:t>
      </w:r>
      <w:r w:rsidRPr="009F00AD">
        <w:rPr>
          <w:rFonts w:ascii="Arial" w:hAnsi="Arial" w:cs="Arial"/>
          <w:i/>
          <w:sz w:val="22"/>
          <w:szCs w:val="22"/>
        </w:rPr>
        <w:t>C. elegans</w:t>
      </w:r>
      <w:r w:rsidRPr="00247968">
        <w:rPr>
          <w:rFonts w:ascii="Arial" w:hAnsi="Arial" w:cs="Arial"/>
          <w:sz w:val="22"/>
          <w:szCs w:val="22"/>
        </w:rPr>
        <w:t xml:space="preserve"> to </w:t>
      </w:r>
      <w:r w:rsidRPr="009F00AD">
        <w:rPr>
          <w:rFonts w:ascii="Arial" w:hAnsi="Arial" w:cs="Arial"/>
          <w:i/>
          <w:sz w:val="22"/>
          <w:szCs w:val="22"/>
        </w:rPr>
        <w:t>H. sapiens</w:t>
      </w:r>
      <w:r w:rsidR="00E13F5E">
        <w:rPr>
          <w:rFonts w:ascii="Arial" w:hAnsi="Arial" w:cs="Arial"/>
          <w:sz w:val="22"/>
          <w:szCs w:val="22"/>
        </w:rPr>
        <w:t>, indicates</w:t>
      </w:r>
      <w:r>
        <w:rPr>
          <w:rFonts w:ascii="Arial" w:hAnsi="Arial" w:cs="Arial"/>
          <w:sz w:val="22"/>
          <w:szCs w:val="22"/>
        </w:rPr>
        <w:t xml:space="preserve"> an origin in early</w:t>
      </w:r>
      <w:r w:rsidRPr="00247968">
        <w:rPr>
          <w:rFonts w:ascii="Arial" w:hAnsi="Arial" w:cs="Arial"/>
          <w:sz w:val="22"/>
          <w:szCs w:val="22"/>
        </w:rPr>
        <w:t xml:space="preserve"> </w:t>
      </w:r>
      <w:r>
        <w:rPr>
          <w:rFonts w:ascii="Arial" w:hAnsi="Arial" w:cs="Arial"/>
          <w:sz w:val="22"/>
          <w:szCs w:val="22"/>
        </w:rPr>
        <w:t>Bilateria</w:t>
      </w:r>
      <w:r w:rsidRPr="00247968">
        <w:rPr>
          <w:rFonts w:ascii="Arial" w:hAnsi="Arial" w:cs="Arial"/>
          <w:sz w:val="22"/>
          <w:szCs w:val="22"/>
        </w:rPr>
        <w:t xml:space="preserve"> evolution (</w:t>
      </w:r>
      <w:r>
        <w:rPr>
          <w:rFonts w:ascii="Arial" w:hAnsi="Arial" w:cs="Arial"/>
          <w:sz w:val="22"/>
          <w:szCs w:val="22"/>
        </w:rPr>
        <w:t>~</w:t>
      </w:r>
      <w:r w:rsidRPr="00503711">
        <w:rPr>
          <w:rFonts w:ascii="Arial" w:hAnsi="Arial" w:cs="Arial"/>
          <w:sz w:val="22"/>
          <w:szCs w:val="22"/>
        </w:rPr>
        <w:t xml:space="preserve">635 </w:t>
      </w:r>
      <w:r>
        <w:rPr>
          <w:rFonts w:ascii="Arial" w:hAnsi="Arial" w:cs="Arial"/>
          <w:sz w:val="22"/>
          <w:szCs w:val="22"/>
        </w:rPr>
        <w:t xml:space="preserve">Mya). </w:t>
      </w:r>
      <w:r w:rsidRPr="009F00AD">
        <w:rPr>
          <w:rFonts w:ascii="Arial" w:hAnsi="Arial" w:cs="Arial"/>
          <w:i/>
          <w:sz w:val="22"/>
          <w:szCs w:val="22"/>
        </w:rPr>
        <w:t>FGF6</w:t>
      </w:r>
      <w:r w:rsidRPr="00247968">
        <w:rPr>
          <w:rFonts w:ascii="Arial" w:hAnsi="Arial" w:cs="Arial"/>
          <w:sz w:val="22"/>
          <w:szCs w:val="22"/>
        </w:rPr>
        <w:t xml:space="preserve">, </w:t>
      </w:r>
      <w:r w:rsidRPr="009F00AD">
        <w:rPr>
          <w:rFonts w:ascii="Arial" w:hAnsi="Arial" w:cs="Arial"/>
          <w:i/>
          <w:sz w:val="22"/>
          <w:szCs w:val="22"/>
        </w:rPr>
        <w:t>FGFR1</w:t>
      </w:r>
      <w:r w:rsidRPr="00247968">
        <w:rPr>
          <w:rFonts w:ascii="Arial" w:hAnsi="Arial" w:cs="Arial"/>
          <w:sz w:val="22"/>
          <w:szCs w:val="22"/>
        </w:rPr>
        <w:t xml:space="preserve">, </w:t>
      </w:r>
      <w:r w:rsidRPr="009F00AD">
        <w:rPr>
          <w:rFonts w:ascii="Arial" w:hAnsi="Arial" w:cs="Arial"/>
          <w:i/>
          <w:sz w:val="22"/>
          <w:szCs w:val="22"/>
        </w:rPr>
        <w:t>ACO2</w:t>
      </w:r>
      <w:r w:rsidRPr="00247968">
        <w:rPr>
          <w:rFonts w:ascii="Arial" w:hAnsi="Arial" w:cs="Arial"/>
          <w:sz w:val="22"/>
          <w:szCs w:val="22"/>
        </w:rPr>
        <w:t xml:space="preserve"> and </w:t>
      </w:r>
      <w:r w:rsidRPr="00897A64">
        <w:rPr>
          <w:rFonts w:ascii="Arial" w:hAnsi="Arial" w:cs="Arial"/>
          <w:i/>
          <w:sz w:val="22"/>
          <w:szCs w:val="22"/>
        </w:rPr>
        <w:t>HAMP</w:t>
      </w:r>
      <w:r w:rsidRPr="00247968">
        <w:rPr>
          <w:rFonts w:ascii="Arial" w:hAnsi="Arial" w:cs="Arial"/>
          <w:sz w:val="22"/>
          <w:szCs w:val="22"/>
        </w:rPr>
        <w:t xml:space="preserve"> can be found from </w:t>
      </w:r>
      <w:r w:rsidRPr="009F00AD">
        <w:rPr>
          <w:rFonts w:ascii="Arial" w:hAnsi="Arial" w:cs="Arial"/>
          <w:i/>
          <w:sz w:val="22"/>
          <w:szCs w:val="22"/>
        </w:rPr>
        <w:t>D. rerio</w:t>
      </w:r>
      <w:r w:rsidRPr="00247968">
        <w:rPr>
          <w:rFonts w:ascii="Arial" w:hAnsi="Arial" w:cs="Arial"/>
          <w:sz w:val="22"/>
          <w:szCs w:val="22"/>
        </w:rPr>
        <w:t xml:space="preserve"> to </w:t>
      </w:r>
      <w:r w:rsidRPr="009F00AD">
        <w:rPr>
          <w:rFonts w:ascii="Arial" w:hAnsi="Arial" w:cs="Arial"/>
          <w:i/>
          <w:sz w:val="22"/>
          <w:szCs w:val="22"/>
        </w:rPr>
        <w:t>H. sapiens</w:t>
      </w:r>
      <w:r w:rsidRPr="00247968">
        <w:rPr>
          <w:rFonts w:ascii="Arial" w:hAnsi="Arial" w:cs="Arial"/>
          <w:sz w:val="22"/>
          <w:szCs w:val="22"/>
        </w:rPr>
        <w:t xml:space="preserve">, </w:t>
      </w:r>
      <w:r>
        <w:rPr>
          <w:rFonts w:ascii="Arial" w:hAnsi="Arial" w:cs="Arial"/>
          <w:sz w:val="22"/>
          <w:szCs w:val="22"/>
        </w:rPr>
        <w:t>but are not present</w:t>
      </w:r>
      <w:r w:rsidRPr="00247968">
        <w:rPr>
          <w:rFonts w:ascii="Arial" w:hAnsi="Arial" w:cs="Arial"/>
          <w:sz w:val="22"/>
          <w:szCs w:val="22"/>
        </w:rPr>
        <w:t xml:space="preserve"> in </w:t>
      </w:r>
      <w:r w:rsidRPr="00897A64">
        <w:rPr>
          <w:rFonts w:ascii="Arial" w:hAnsi="Arial" w:cs="Arial"/>
          <w:i/>
          <w:sz w:val="22"/>
          <w:szCs w:val="22"/>
        </w:rPr>
        <w:t>C. elegans</w:t>
      </w:r>
      <w:r w:rsidRPr="00247968">
        <w:rPr>
          <w:rFonts w:ascii="Arial" w:hAnsi="Arial" w:cs="Arial"/>
          <w:sz w:val="22"/>
          <w:szCs w:val="22"/>
        </w:rPr>
        <w:t xml:space="preserve"> and </w:t>
      </w:r>
      <w:r w:rsidRPr="00897A64">
        <w:rPr>
          <w:rFonts w:ascii="Arial" w:hAnsi="Arial" w:cs="Arial"/>
          <w:i/>
          <w:sz w:val="22"/>
          <w:szCs w:val="22"/>
        </w:rPr>
        <w:t>Drosophila</w:t>
      </w:r>
      <w:r>
        <w:rPr>
          <w:rFonts w:ascii="Arial" w:hAnsi="Arial" w:cs="Arial"/>
          <w:sz w:val="22"/>
          <w:szCs w:val="22"/>
        </w:rPr>
        <w:t>, indicating emergence in early</w:t>
      </w:r>
      <w:r w:rsidRPr="00247968">
        <w:rPr>
          <w:rFonts w:ascii="Arial" w:hAnsi="Arial" w:cs="Arial"/>
          <w:sz w:val="22"/>
          <w:szCs w:val="22"/>
        </w:rPr>
        <w:t xml:space="preserve"> Vertebrata (</w:t>
      </w:r>
      <w:r>
        <w:rPr>
          <w:rFonts w:ascii="Arial" w:hAnsi="Arial" w:cs="Arial"/>
          <w:sz w:val="22"/>
          <w:szCs w:val="22"/>
        </w:rPr>
        <w:t>~</w:t>
      </w:r>
      <w:r w:rsidRPr="00503711">
        <w:rPr>
          <w:rFonts w:ascii="Arial" w:hAnsi="Arial" w:cs="Arial"/>
          <w:sz w:val="22"/>
          <w:szCs w:val="22"/>
        </w:rPr>
        <w:t>485</w:t>
      </w:r>
      <w:r w:rsidRPr="00247968">
        <w:rPr>
          <w:rFonts w:ascii="Arial" w:hAnsi="Arial" w:cs="Arial"/>
          <w:sz w:val="22"/>
          <w:szCs w:val="22"/>
        </w:rPr>
        <w:t xml:space="preserve"> Mya). </w:t>
      </w:r>
      <w:bookmarkStart w:id="158" w:name="OLE_LINK17"/>
      <w:bookmarkStart w:id="159" w:name="OLE_LINK18"/>
      <w:r w:rsidRPr="00247968">
        <w:rPr>
          <w:rFonts w:ascii="Arial" w:hAnsi="Arial" w:cs="Arial"/>
          <w:sz w:val="22"/>
          <w:szCs w:val="22"/>
        </w:rPr>
        <w:t>The co-app</w:t>
      </w:r>
      <w:r>
        <w:rPr>
          <w:rFonts w:ascii="Arial" w:hAnsi="Arial" w:cs="Arial"/>
          <w:sz w:val="22"/>
          <w:szCs w:val="22"/>
        </w:rPr>
        <w:t xml:space="preserve">earance of these genes suggests </w:t>
      </w:r>
      <w:r w:rsidRPr="00247968">
        <w:rPr>
          <w:rFonts w:ascii="Arial" w:hAnsi="Arial" w:cs="Arial"/>
          <w:sz w:val="22"/>
          <w:szCs w:val="22"/>
        </w:rPr>
        <w:t xml:space="preserve">possible </w:t>
      </w:r>
      <w:r>
        <w:rPr>
          <w:rFonts w:ascii="Arial" w:hAnsi="Arial" w:cs="Arial"/>
          <w:sz w:val="22"/>
          <w:szCs w:val="22"/>
        </w:rPr>
        <w:t>co-</w:t>
      </w:r>
      <w:r w:rsidRPr="00247968">
        <w:rPr>
          <w:rFonts w:ascii="Arial" w:hAnsi="Arial" w:cs="Arial"/>
          <w:sz w:val="22"/>
          <w:szCs w:val="22"/>
        </w:rPr>
        <w:t>reg</w:t>
      </w:r>
      <w:r>
        <w:rPr>
          <w:rFonts w:ascii="Arial" w:hAnsi="Arial" w:cs="Arial"/>
          <w:sz w:val="22"/>
          <w:szCs w:val="22"/>
        </w:rPr>
        <w:t>ulatory functions</w:t>
      </w:r>
      <w:bookmarkEnd w:id="158"/>
      <w:bookmarkEnd w:id="159"/>
      <w:r>
        <w:rPr>
          <w:rFonts w:ascii="Arial" w:hAnsi="Arial" w:cs="Arial"/>
          <w:sz w:val="22"/>
          <w:szCs w:val="22"/>
        </w:rPr>
        <w:t xml:space="preserve"> (</w:t>
      </w:r>
      <w:r w:rsidRPr="001D2EF4">
        <w:rPr>
          <w:rFonts w:ascii="Arial" w:hAnsi="Arial" w:cs="Arial"/>
          <w:b/>
          <w:color w:val="1F497D" w:themeColor="text2"/>
          <w:sz w:val="22"/>
          <w:szCs w:val="22"/>
        </w:rPr>
        <w:t>Figure 2A</w:t>
      </w:r>
      <w:r>
        <w:rPr>
          <w:rFonts w:ascii="Arial" w:hAnsi="Arial" w:cs="Arial"/>
          <w:sz w:val="22"/>
          <w:szCs w:val="22"/>
        </w:rPr>
        <w:t xml:space="preserve">). Investigating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protein-protein interactions, 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sidRPr="00CA3958">
        <w:rPr>
          <w:rFonts w:ascii="Arial" w:hAnsi="Arial" w:cs="Arial"/>
          <w:b/>
          <w:color w:val="1F497D" w:themeColor="text2"/>
          <w:sz w:val="22"/>
          <w:szCs w:val="22"/>
        </w:rPr>
        <w:t>Figure 2B</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n</w:t>
      </w:r>
      <w:r w:rsidRPr="008619D5">
        <w:rPr>
          <w:rFonts w:ascii="Arial" w:hAnsi="Arial" w:cs="Arial"/>
          <w:sz w:val="22"/>
          <w:szCs w:val="22"/>
        </w:rPr>
        <w:t>onsynomymous</w:t>
      </w:r>
      <w:r>
        <w:rPr>
          <w:rFonts w:ascii="Arial" w:hAnsi="Arial" w:cs="Arial"/>
          <w:sz w:val="22"/>
          <w:szCs w:val="22"/>
        </w:rPr>
        <w:t xml:space="preserve"> variants located in the heparin binding sites (R188Q) or flanking sites (D174V and E172X) were speculated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2C</w:t>
      </w:r>
      <w:r>
        <w:rPr>
          <w:rFonts w:ascii="Arial" w:hAnsi="Arial" w:cs="Arial"/>
          <w:sz w:val="22"/>
          <w:szCs w:val="22"/>
        </w:rPr>
        <w:t>). Hence, we studied these three variants in functional studies to further investigate the involvement of FGF-6 in iron metabolism.</w:t>
      </w:r>
    </w:p>
    <w:p w:rsidR="00F866BB" w:rsidRPr="00247968" w:rsidRDefault="00F866BB" w:rsidP="00AB08A0">
      <w:pPr>
        <w:spacing w:line="120" w:lineRule="auto"/>
        <w:jc w:val="both"/>
        <w:rPr>
          <w:rFonts w:ascii="Arial" w:hAnsi="Arial" w:cs="Arial"/>
          <w:sz w:val="22"/>
          <w:szCs w:val="22"/>
        </w:rPr>
      </w:pPr>
    </w:p>
    <w:p w:rsidR="00F866BB" w:rsidRDefault="00F866BB" w:rsidP="007C5053">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associated with modulatation of hepcidin expression and hepcidin-dependent iron uptake</w:t>
      </w:r>
    </w:p>
    <w:p w:rsidR="00F866BB" w:rsidRPr="002D2C86" w:rsidRDefault="00F866BB" w:rsidP="007C5053">
      <w:pPr>
        <w:spacing w:line="360" w:lineRule="auto"/>
        <w:jc w:val="both"/>
        <w:rPr>
          <w:rFonts w:ascii="Arial" w:hAnsi="Arial" w:cs="Arial"/>
          <w:sz w:val="22"/>
          <w:szCs w:val="22"/>
          <w:vertAlign w:val="superscript"/>
        </w:rPr>
      </w:pPr>
      <w:r>
        <w:rPr>
          <w:rFonts w:ascii="Arial" w:hAnsi="Arial" w:cs="Arial"/>
          <w:sz w:val="22"/>
          <w:szCs w:val="22"/>
        </w:rPr>
        <w:t>T</w:t>
      </w:r>
      <w:r w:rsidRPr="00EA7D68">
        <w:rPr>
          <w:rFonts w:ascii="Arial" w:hAnsi="Arial" w:cs="Arial"/>
          <w:sz w:val="22"/>
          <w:szCs w:val="22"/>
        </w:rPr>
        <w:t>o in</w:t>
      </w:r>
      <w:r>
        <w:rPr>
          <w:rFonts w:ascii="Arial" w:hAnsi="Arial" w:cs="Arial"/>
          <w:sz w:val="22"/>
          <w:szCs w:val="22"/>
        </w:rPr>
        <w:t>vestigate the potential mechanism linking</w:t>
      </w:r>
      <w:r w:rsidRPr="00EA7D68">
        <w:rPr>
          <w:rFonts w:ascii="Arial" w:hAnsi="Arial" w:cs="Arial"/>
          <w:sz w:val="22"/>
          <w:szCs w:val="22"/>
        </w:rPr>
        <w:t xml:space="preserve"> FGF</w:t>
      </w:r>
      <w:r>
        <w:rPr>
          <w:rFonts w:ascii="Arial" w:hAnsi="Arial" w:cs="Arial"/>
          <w:sz w:val="22"/>
          <w:szCs w:val="22"/>
        </w:rPr>
        <w:t>-6 and</w:t>
      </w:r>
      <w:r w:rsidRPr="00EA7D68">
        <w:rPr>
          <w:rFonts w:ascii="Arial" w:hAnsi="Arial" w:cs="Arial"/>
          <w:sz w:val="22"/>
          <w:szCs w:val="22"/>
        </w:rPr>
        <w:t xml:space="preserve"> iron metabolism, we </w:t>
      </w:r>
      <w:r>
        <w:rPr>
          <w:rFonts w:ascii="Arial" w:hAnsi="Arial" w:cs="Arial"/>
          <w:sz w:val="22"/>
          <w:szCs w:val="22"/>
        </w:rPr>
        <w:t xml:space="preserve">evaluated iron uptake and the expression of iron-metabolism genes in </w:t>
      </w:r>
      <w:del w:id="160" w:author="佛系老男人" w:date="2019-01-11T11:34:00Z">
        <w:r w:rsidDel="006D2571">
          <w:rPr>
            <w:rFonts w:ascii="Arial" w:hAnsi="Arial" w:cs="Arial"/>
            <w:sz w:val="22"/>
            <w:szCs w:val="22"/>
          </w:rPr>
          <w:delText xml:space="preserve">human liver carcinoma </w:delText>
        </w:r>
      </w:del>
      <w:r>
        <w:rPr>
          <w:rFonts w:ascii="Arial" w:hAnsi="Arial" w:cs="Arial"/>
          <w:sz w:val="22"/>
          <w:szCs w:val="22"/>
        </w:rPr>
        <w:t>HepG2</w:t>
      </w:r>
      <w:ins w:id="161" w:author="佛系老男人" w:date="2019-01-11T11:34:00Z">
        <w:r w:rsidR="006D2571">
          <w:rPr>
            <w:rFonts w:ascii="Arial" w:hAnsi="Arial" w:cs="Arial"/>
            <w:sz w:val="22"/>
            <w:szCs w:val="22"/>
          </w:rPr>
          <w:t>, HCT8, HCT116, 786-O and HFF</w:t>
        </w:r>
      </w:ins>
      <w:del w:id="162" w:author="佛系老男人" w:date="2019-01-11T11:34:00Z">
        <w:r w:rsidDel="006D2571">
          <w:rPr>
            <w:rFonts w:ascii="Arial" w:hAnsi="Arial" w:cs="Arial"/>
            <w:sz w:val="22"/>
            <w:szCs w:val="22"/>
          </w:rPr>
          <w:delText xml:space="preserve"> </w:delText>
        </w:r>
      </w:del>
      <w:ins w:id="163" w:author="佛系老男人" w:date="2019-01-11T16:19:00Z">
        <w:r w:rsidR="00B95432">
          <w:rPr>
            <w:rFonts w:ascii="Arial" w:hAnsi="Arial" w:cs="Arial"/>
            <w:sz w:val="22"/>
            <w:szCs w:val="22"/>
          </w:rPr>
          <w:t>1</w:t>
        </w:r>
      </w:ins>
      <w:r>
        <w:rPr>
          <w:rFonts w:ascii="Arial" w:hAnsi="Arial" w:cs="Arial"/>
          <w:sz w:val="22"/>
          <w:szCs w:val="22"/>
        </w:rPr>
        <w:t xml:space="preserve">cells. </w:t>
      </w:r>
      <w:del w:id="164" w:author="佛系老男人" w:date="2019-01-11T11:35:00Z">
        <w:r w:rsidDel="006D2571">
          <w:rPr>
            <w:rFonts w:ascii="Arial" w:hAnsi="Arial" w:cs="Arial"/>
            <w:sz w:val="22"/>
            <w:szCs w:val="22"/>
          </w:rPr>
          <w:delText>Staining indicated that ferrous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Del="006D2571">
          <w:rPr>
            <w:rFonts w:ascii="Arial" w:hAnsi="Arial" w:cs="Arial"/>
            <w:sz w:val="22"/>
            <w:szCs w:val="22"/>
          </w:rPr>
          <w:delText>), ferric (</w:delText>
        </w:r>
        <w:r w:rsidRPr="004D58E2" w:rsidDel="006D2571">
          <w:rPr>
            <w:rFonts w:ascii="Arial" w:hAnsi="Arial" w:cs="Arial"/>
            <w:sz w:val="22"/>
            <w:szCs w:val="22"/>
          </w:rPr>
          <w:delText>Fe</w:delText>
        </w:r>
        <w:r w:rsidDel="006D2571">
          <w:rPr>
            <w:rFonts w:ascii="Arial" w:hAnsi="Arial" w:cs="Arial"/>
            <w:sz w:val="22"/>
            <w:szCs w:val="22"/>
            <w:vertAlign w:val="superscript"/>
          </w:rPr>
          <w:delText>3</w:delText>
        </w:r>
        <w:r w:rsidRPr="004D58E2" w:rsidDel="006D2571">
          <w:rPr>
            <w:rFonts w:ascii="Arial" w:hAnsi="Arial" w:cs="Arial"/>
            <w:sz w:val="22"/>
            <w:szCs w:val="22"/>
            <w:vertAlign w:val="superscript"/>
          </w:rPr>
          <w:delText>+</w:delText>
        </w:r>
        <w:r w:rsidDel="006D2571">
          <w:rPr>
            <w:rFonts w:ascii="Arial" w:hAnsi="Arial" w:cs="Arial"/>
            <w:sz w:val="22"/>
            <w:szCs w:val="22"/>
          </w:rPr>
          <w:delText>),</w:delText>
        </w:r>
        <w:r w:rsidDel="006D2571">
          <w:rPr>
            <w:rFonts w:ascii="Arial" w:hAnsi="Arial" w:cs="Arial"/>
            <w:sz w:val="22"/>
            <w:szCs w:val="22"/>
            <w:vertAlign w:val="superscript"/>
          </w:rPr>
          <w:delText xml:space="preserve"> </w:delText>
        </w:r>
        <w:r w:rsidDel="006D2571">
          <w:rPr>
            <w:rFonts w:ascii="Arial" w:hAnsi="Arial" w:cs="Arial"/>
            <w:sz w:val="22"/>
            <w:szCs w:val="22"/>
          </w:rPr>
          <w:delText xml:space="preserve">and a mixture of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Del="006D2571">
          <w:rPr>
            <w:rFonts w:ascii="Arial" w:hAnsi="Arial" w:cs="Arial"/>
            <w:sz w:val="22"/>
            <w:szCs w:val="22"/>
          </w:rPr>
          <w:delText xml:space="preserve"> </w:delText>
        </w:r>
        <w:r w:rsidRPr="004D58E2" w:rsidDel="006D2571">
          <w:rPr>
            <w:rFonts w:ascii="Arial" w:hAnsi="Arial" w:cs="Arial"/>
            <w:sz w:val="22"/>
            <w:szCs w:val="22"/>
          </w:rPr>
          <w:delText>and Fe</w:delText>
        </w:r>
        <w:r w:rsidRPr="004D58E2" w:rsidDel="006D2571">
          <w:rPr>
            <w:rFonts w:ascii="Arial" w:hAnsi="Arial" w:cs="Arial"/>
            <w:sz w:val="22"/>
            <w:szCs w:val="22"/>
            <w:vertAlign w:val="superscript"/>
          </w:rPr>
          <w:delText xml:space="preserve">3+ </w:delText>
        </w:r>
        <w:r w:rsidDel="006D2571">
          <w:rPr>
            <w:rFonts w:ascii="Arial" w:hAnsi="Arial" w:cs="Arial"/>
            <w:sz w:val="22"/>
            <w:szCs w:val="22"/>
          </w:rPr>
          <w:delText xml:space="preserve">forms </w:delText>
        </w:r>
        <w:r w:rsidRPr="004D58E2" w:rsidDel="006D2571">
          <w:rPr>
            <w:rFonts w:ascii="Arial" w:hAnsi="Arial" w:cs="Arial"/>
            <w:sz w:val="22"/>
            <w:szCs w:val="22"/>
          </w:rPr>
          <w:delText xml:space="preserve">can significantly increase </w:delText>
        </w:r>
        <w:r w:rsidDel="006D2571">
          <w:rPr>
            <w:rFonts w:ascii="Arial" w:hAnsi="Arial" w:cs="Arial"/>
            <w:sz w:val="22"/>
            <w:szCs w:val="22"/>
          </w:rPr>
          <w:delText xml:space="preserve">intracellular </w:delText>
        </w:r>
        <w:r w:rsidRPr="004D58E2" w:rsidDel="006D2571">
          <w:rPr>
            <w:rFonts w:ascii="Arial" w:hAnsi="Arial" w:cs="Arial"/>
            <w:sz w:val="22"/>
            <w:szCs w:val="22"/>
          </w:rPr>
          <w:delText>iron deposition</w:delText>
        </w:r>
        <w:r w:rsidDel="006D2571">
          <w:rPr>
            <w:rFonts w:ascii="Arial" w:hAnsi="Arial" w:cs="Arial"/>
            <w:sz w:val="22"/>
            <w:szCs w:val="22"/>
          </w:rPr>
          <w:delText xml:space="preserve"> (</w:delText>
        </w:r>
        <w:r w:rsidRPr="001A7869" w:rsidDel="006D2571">
          <w:rPr>
            <w:rFonts w:ascii="Arial" w:hAnsi="Arial" w:cs="Arial"/>
            <w:b/>
            <w:color w:val="002060"/>
            <w:sz w:val="22"/>
            <w:szCs w:val="22"/>
          </w:rPr>
          <w:delText>Figur</w:delText>
        </w:r>
        <w:r w:rsidRPr="0050050A" w:rsidDel="006D2571">
          <w:rPr>
            <w:rFonts w:ascii="Arial" w:hAnsi="Arial" w:cs="Arial"/>
            <w:b/>
            <w:color w:val="002060"/>
            <w:sz w:val="22"/>
            <w:szCs w:val="22"/>
          </w:rPr>
          <w:delText>e 3A</w:delText>
        </w:r>
        <w:r w:rsidDel="006D2571">
          <w:rPr>
            <w:rFonts w:ascii="Arial" w:hAnsi="Arial" w:cs="Arial"/>
            <w:sz w:val="22"/>
            <w:szCs w:val="22"/>
          </w:rPr>
          <w:delText xml:space="preserve">). We then co-treated the cells with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RPr="004D58E2" w:rsidDel="006D2571">
          <w:rPr>
            <w:rFonts w:ascii="MS Gothic" w:eastAsia="MS Gothic" w:hAnsi="MS Gothic" w:cs="MS Gothic" w:hint="eastAsia"/>
            <w:sz w:val="22"/>
            <w:szCs w:val="22"/>
          </w:rPr>
          <w:delText>，</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3+</w:delText>
        </w:r>
        <w:r w:rsidDel="006D2571">
          <w:rPr>
            <w:rFonts w:ascii="Arial" w:hAnsi="Arial" w:cs="Arial"/>
            <w:sz w:val="22"/>
            <w:szCs w:val="22"/>
          </w:rPr>
          <w:delText xml:space="preserve"> and </w:delText>
        </w:r>
        <w:r w:rsidRPr="004D58E2" w:rsidDel="006D2571">
          <w:rPr>
            <w:rFonts w:ascii="Arial" w:hAnsi="Arial" w:cs="Arial"/>
            <w:sz w:val="22"/>
            <w:szCs w:val="22"/>
          </w:rPr>
          <w:delText>FGF</w:delText>
        </w:r>
        <w:r w:rsidDel="006D2571">
          <w:rPr>
            <w:rFonts w:ascii="Arial" w:hAnsi="Arial" w:cs="Arial"/>
            <w:sz w:val="22"/>
            <w:szCs w:val="22"/>
          </w:rPr>
          <w:delText>-</w:delText>
        </w:r>
        <w:r w:rsidRPr="004D58E2" w:rsidDel="006D2571">
          <w:rPr>
            <w:rFonts w:ascii="Arial" w:hAnsi="Arial" w:cs="Arial"/>
            <w:sz w:val="22"/>
            <w:szCs w:val="22"/>
          </w:rPr>
          <w:delText xml:space="preserve">6 </w:delText>
        </w:r>
        <w:r w:rsidDel="006D2571">
          <w:rPr>
            <w:rFonts w:ascii="Arial" w:hAnsi="Arial" w:cs="Arial"/>
            <w:sz w:val="22"/>
            <w:szCs w:val="22"/>
          </w:rPr>
          <w:delText xml:space="preserve">active </w:delText>
        </w:r>
        <w:r w:rsidRPr="004D58E2" w:rsidDel="006D2571">
          <w:rPr>
            <w:rFonts w:ascii="Arial" w:hAnsi="Arial" w:cs="Arial"/>
            <w:sz w:val="22"/>
            <w:szCs w:val="22"/>
          </w:rPr>
          <w:delText>protein</w:delText>
        </w:r>
        <w:r w:rsidDel="006D2571">
          <w:rPr>
            <w:rFonts w:ascii="Arial" w:hAnsi="Arial" w:cs="Arial"/>
            <w:sz w:val="22"/>
            <w:szCs w:val="22"/>
          </w:rPr>
          <w:delText>, which resulted in</w:delText>
        </w:r>
        <w:r w:rsidRPr="004D58E2" w:rsidDel="006D2571">
          <w:rPr>
            <w:rFonts w:ascii="Arial" w:hAnsi="Arial" w:cs="Arial"/>
            <w:sz w:val="22"/>
            <w:szCs w:val="22"/>
          </w:rPr>
          <w:delText xml:space="preserve"> </w:delText>
        </w:r>
        <w:r w:rsidDel="006D2571">
          <w:rPr>
            <w:rFonts w:ascii="Arial" w:hAnsi="Arial" w:cs="Arial"/>
            <w:sz w:val="22"/>
            <w:szCs w:val="22"/>
          </w:rPr>
          <w:delText>a significant</w:delText>
        </w:r>
        <w:r w:rsidRPr="004D58E2" w:rsidDel="006D2571">
          <w:rPr>
            <w:rFonts w:ascii="Arial" w:hAnsi="Arial" w:cs="Arial"/>
            <w:sz w:val="22"/>
            <w:szCs w:val="22"/>
          </w:rPr>
          <w:delText xml:space="preserve"> </w:delText>
        </w:r>
        <w:r w:rsidDel="006D2571">
          <w:rPr>
            <w:rFonts w:ascii="Arial" w:hAnsi="Arial" w:cs="Arial"/>
            <w:sz w:val="22"/>
            <w:szCs w:val="22"/>
          </w:rPr>
          <w:delText xml:space="preserve">FGF-6-mediated </w:delText>
        </w:r>
        <w:r w:rsidRPr="004D58E2" w:rsidDel="006D2571">
          <w:rPr>
            <w:rFonts w:ascii="Arial" w:hAnsi="Arial" w:cs="Arial"/>
            <w:sz w:val="22"/>
            <w:szCs w:val="22"/>
          </w:rPr>
          <w:delText xml:space="preserve">decrease </w:delText>
        </w:r>
        <w:r w:rsidDel="006D2571">
          <w:rPr>
            <w:rFonts w:ascii="Arial" w:hAnsi="Arial" w:cs="Arial"/>
            <w:sz w:val="22"/>
            <w:szCs w:val="22"/>
          </w:rPr>
          <w:delText xml:space="preserve">in uptake of </w:delText>
        </w:r>
        <w:r w:rsidRPr="004D58E2" w:rsidDel="006D2571">
          <w:rPr>
            <w:rFonts w:ascii="Arial" w:hAnsi="Arial" w:cs="Arial"/>
            <w:sz w:val="22"/>
            <w:szCs w:val="22"/>
          </w:rPr>
          <w:delText>Fe</w:delText>
        </w:r>
        <w:r w:rsidRPr="004D58E2" w:rsidDel="006D2571">
          <w:rPr>
            <w:rFonts w:ascii="Arial" w:hAnsi="Arial" w:cs="Arial"/>
            <w:sz w:val="22"/>
            <w:szCs w:val="22"/>
            <w:vertAlign w:val="superscript"/>
          </w:rPr>
          <w:delText>2+</w:delText>
        </w:r>
        <w:r w:rsidDel="006D2571">
          <w:rPr>
            <w:rFonts w:ascii="Arial" w:hAnsi="Arial" w:cs="Arial"/>
            <w:sz w:val="22"/>
            <w:szCs w:val="22"/>
            <w:vertAlign w:val="superscript"/>
          </w:rPr>
          <w:delText xml:space="preserve"> </w:delText>
        </w:r>
        <w:r w:rsidDel="006D2571">
          <w:rPr>
            <w:rFonts w:ascii="Arial" w:hAnsi="Arial" w:cs="Arial"/>
            <w:sz w:val="22"/>
            <w:szCs w:val="22"/>
          </w:rPr>
          <w:delText xml:space="preserve">but not </w:delText>
        </w:r>
        <w:r w:rsidRPr="004D58E2" w:rsidDel="006D2571">
          <w:rPr>
            <w:rFonts w:ascii="Arial" w:hAnsi="Arial" w:cs="Arial"/>
            <w:sz w:val="22"/>
            <w:szCs w:val="22"/>
          </w:rPr>
          <w:delText>Fe</w:delText>
        </w:r>
        <w:r w:rsidDel="006D2571">
          <w:rPr>
            <w:rFonts w:ascii="Arial" w:hAnsi="Arial" w:cs="Arial"/>
            <w:sz w:val="22"/>
            <w:szCs w:val="22"/>
            <w:vertAlign w:val="superscript"/>
          </w:rPr>
          <w:delText>3</w:delText>
        </w:r>
        <w:r w:rsidRPr="004D58E2" w:rsidDel="006D2571">
          <w:rPr>
            <w:rFonts w:ascii="Arial" w:hAnsi="Arial" w:cs="Arial"/>
            <w:sz w:val="22"/>
            <w:szCs w:val="22"/>
            <w:vertAlign w:val="superscript"/>
          </w:rPr>
          <w:delText>+</w:delText>
        </w:r>
        <w:r w:rsidDel="006D2571">
          <w:rPr>
            <w:rFonts w:ascii="Arial" w:hAnsi="Arial" w:cs="Arial"/>
            <w:sz w:val="22"/>
            <w:szCs w:val="22"/>
          </w:rPr>
          <w:delText xml:space="preserve"> (</w:delText>
        </w:r>
        <w:r w:rsidRPr="0050050A" w:rsidDel="006D2571">
          <w:rPr>
            <w:rFonts w:ascii="Arial" w:hAnsi="Arial" w:cs="Arial"/>
            <w:b/>
            <w:color w:val="002060"/>
            <w:sz w:val="22"/>
            <w:szCs w:val="22"/>
          </w:rPr>
          <w:delText>Figure 3B</w:delText>
        </w:r>
        <w:r w:rsidDel="006D2571">
          <w:rPr>
            <w:rFonts w:ascii="Arial" w:hAnsi="Arial" w:cs="Arial"/>
            <w:sz w:val="22"/>
            <w:szCs w:val="22"/>
          </w:rPr>
          <w:delText>)</w:delText>
        </w:r>
        <w:r w:rsidRPr="004D58E2" w:rsidDel="006D2571">
          <w:rPr>
            <w:rFonts w:ascii="Arial" w:hAnsi="Arial" w:cs="Arial"/>
            <w:sz w:val="22"/>
            <w:szCs w:val="22"/>
          </w:rPr>
          <w:delText xml:space="preserve">. </w:delText>
        </w:r>
      </w:del>
      <w:ins w:id="165" w:author="佛系老男人" w:date="2019-01-11T16:20:00Z">
        <w:r w:rsidR="00B95432">
          <w:rPr>
            <w:rFonts w:ascii="Arial" w:hAnsi="Arial" w:cs="Arial"/>
            <w:sz w:val="22"/>
            <w:szCs w:val="22"/>
          </w:rPr>
          <w:t>T</w:t>
        </w:r>
      </w:ins>
      <w:ins w:id="166" w:author="佛系老男人" w:date="2019-01-11T11:35:00Z">
        <w:r w:rsidR="006D2571">
          <w:rPr>
            <w:rFonts w:ascii="Arial" w:hAnsi="Arial" w:cs="Arial"/>
            <w:sz w:val="22"/>
            <w:szCs w:val="22"/>
          </w:rPr>
          <w:t xml:space="preserve">otal cell iron contents were </w:t>
        </w:r>
      </w:ins>
      <w:ins w:id="167" w:author="佛系老男人" w:date="2019-01-11T11:38:00Z">
        <w:r w:rsidR="006D2571">
          <w:rPr>
            <w:rFonts w:ascii="Arial" w:hAnsi="Arial" w:cs="Arial"/>
            <w:sz w:val="22"/>
            <w:szCs w:val="22"/>
          </w:rPr>
          <w:t>much</w:t>
        </w:r>
      </w:ins>
      <w:ins w:id="168" w:author="佛系老男人" w:date="2019-01-11T11:35:00Z">
        <w:r w:rsidR="006D2571">
          <w:rPr>
            <w:rFonts w:ascii="Arial" w:hAnsi="Arial" w:cs="Arial"/>
            <w:sz w:val="22"/>
            <w:szCs w:val="22"/>
          </w:rPr>
          <w:t xml:space="preserve"> high</w:t>
        </w:r>
      </w:ins>
      <w:ins w:id="169" w:author="佛系老男人" w:date="2019-01-11T11:38:00Z">
        <w:r w:rsidR="006D2571">
          <w:rPr>
            <w:rFonts w:ascii="Arial" w:hAnsi="Arial" w:cs="Arial"/>
            <w:sz w:val="22"/>
            <w:szCs w:val="22"/>
          </w:rPr>
          <w:t>er</w:t>
        </w:r>
      </w:ins>
      <w:ins w:id="170" w:author="佛系老男人" w:date="2019-01-11T11:35:00Z">
        <w:r w:rsidR="006D2571">
          <w:rPr>
            <w:rFonts w:ascii="Arial" w:hAnsi="Arial" w:cs="Arial"/>
            <w:sz w:val="22"/>
            <w:szCs w:val="22"/>
          </w:rPr>
          <w:t xml:space="preserve"> </w:t>
        </w:r>
      </w:ins>
      <w:ins w:id="171" w:author="佛系老男人" w:date="2019-01-11T11:38:00Z">
        <w:r w:rsidR="006D2571">
          <w:rPr>
            <w:rFonts w:ascii="Arial" w:hAnsi="Arial" w:cs="Arial"/>
            <w:sz w:val="22"/>
            <w:szCs w:val="22"/>
          </w:rPr>
          <w:t>than</w:t>
        </w:r>
      </w:ins>
      <w:ins w:id="172" w:author="佛系老男人" w:date="2019-01-11T11:35:00Z">
        <w:r w:rsidR="006D2571">
          <w:rPr>
            <w:rFonts w:ascii="Arial" w:hAnsi="Arial" w:cs="Arial"/>
            <w:sz w:val="22"/>
            <w:szCs w:val="22"/>
          </w:rPr>
          <w:t xml:space="preserve"> </w:t>
        </w:r>
      </w:ins>
      <w:ins w:id="173" w:author="佛系老男人" w:date="2019-01-11T11:36:00Z">
        <w:r w:rsidR="006D2571">
          <w:rPr>
            <w:rFonts w:ascii="Arial" w:hAnsi="Arial" w:cs="Arial"/>
            <w:sz w:val="22"/>
            <w:szCs w:val="22"/>
          </w:rPr>
          <w:t xml:space="preserve">normal </w:t>
        </w:r>
      </w:ins>
      <w:ins w:id="174" w:author="佛系老男人" w:date="2019-01-11T11:37:00Z">
        <w:r w:rsidR="006D2571">
          <w:rPr>
            <w:rFonts w:ascii="Arial" w:hAnsi="Arial" w:cs="Arial"/>
            <w:sz w:val="22"/>
            <w:szCs w:val="22"/>
          </w:rPr>
          <w:t>cultured cell</w:t>
        </w:r>
      </w:ins>
      <w:ins w:id="175" w:author="佛系老男人" w:date="2019-01-11T11:39:00Z">
        <w:r w:rsidR="006D2571">
          <w:rPr>
            <w:rFonts w:ascii="Arial" w:hAnsi="Arial" w:cs="Arial"/>
            <w:sz w:val="22"/>
            <w:szCs w:val="22"/>
          </w:rPr>
          <w:t xml:space="preserve"> </w:t>
        </w:r>
      </w:ins>
      <w:ins w:id="176" w:author="佛系老男人" w:date="2019-01-11T11:37:00Z">
        <w:r w:rsidR="006D2571">
          <w:rPr>
            <w:rFonts w:ascii="Arial" w:hAnsi="Arial" w:cs="Arial"/>
            <w:sz w:val="22"/>
            <w:szCs w:val="22"/>
          </w:rPr>
          <w:t>(</w:t>
        </w:r>
      </w:ins>
      <w:ins w:id="177" w:author="佛系老男人" w:date="2019-01-11T11:39:00Z">
        <w:r w:rsidR="006D2571" w:rsidRPr="006D2571">
          <w:rPr>
            <w:rFonts w:ascii="Arial" w:hAnsi="Arial" w:cs="Arial"/>
            <w:sz w:val="22"/>
            <w:szCs w:val="22"/>
          </w:rPr>
          <w:t>Prog Neurobiol. 2017 Nov;158:1-14</w:t>
        </w:r>
      </w:ins>
      <w:ins w:id="178" w:author="佛系老男人" w:date="2019-01-11T11:37:00Z">
        <w:r w:rsidR="006D2571">
          <w:rPr>
            <w:rFonts w:ascii="Arial" w:hAnsi="Arial" w:cs="Arial"/>
            <w:sz w:val="22"/>
            <w:szCs w:val="22"/>
          </w:rPr>
          <w:t>)</w:t>
        </w:r>
      </w:ins>
      <w:ins w:id="179" w:author="佛系老男人" w:date="2019-01-11T11:40:00Z">
        <w:r w:rsidR="006D2571" w:rsidRPr="006D2571">
          <w:rPr>
            <w:rFonts w:ascii="Arial" w:hAnsi="Arial" w:cs="Arial"/>
            <w:sz w:val="22"/>
            <w:szCs w:val="22"/>
          </w:rPr>
          <w:t xml:space="preserve"> </w:t>
        </w:r>
        <w:r w:rsidR="006D2571">
          <w:rPr>
            <w:rFonts w:ascii="Arial" w:hAnsi="Arial" w:cs="Arial"/>
            <w:sz w:val="22"/>
            <w:szCs w:val="22"/>
          </w:rPr>
          <w:t>when cultured with FAC for 48h</w:t>
        </w:r>
      </w:ins>
      <w:ins w:id="180" w:author="佛系老男人" w:date="2019-01-11T11:39:00Z">
        <w:r w:rsidR="006D2571">
          <w:rPr>
            <w:rFonts w:ascii="Arial" w:hAnsi="Arial" w:cs="Arial"/>
            <w:sz w:val="22"/>
            <w:szCs w:val="22"/>
          </w:rPr>
          <w:t xml:space="preserve">. </w:t>
        </w:r>
      </w:ins>
      <w:ins w:id="181" w:author="佛系老男人" w:date="2019-01-11T11:42:00Z">
        <w:r w:rsidR="006D2571">
          <w:rPr>
            <w:rFonts w:ascii="Arial" w:hAnsi="Arial" w:cs="Arial"/>
            <w:sz w:val="22"/>
            <w:szCs w:val="22"/>
          </w:rPr>
          <w:t xml:space="preserve">We </w:t>
        </w:r>
      </w:ins>
      <w:ins w:id="182" w:author="佛系老男人" w:date="2019-01-11T11:43:00Z">
        <w:r w:rsidR="006D2571">
          <w:rPr>
            <w:rFonts w:ascii="Arial" w:hAnsi="Arial" w:cs="Arial"/>
            <w:sz w:val="22"/>
            <w:szCs w:val="22"/>
          </w:rPr>
          <w:t>near</w:t>
        </w:r>
        <w:r w:rsidR="00810CE4">
          <w:rPr>
            <w:rFonts w:ascii="Arial" w:hAnsi="Arial" w:cs="Arial"/>
            <w:sz w:val="22"/>
            <w:szCs w:val="22"/>
          </w:rPr>
          <w:t>ly</w:t>
        </w:r>
      </w:ins>
      <w:ins w:id="183" w:author="佛系老男人" w:date="2019-01-11T11:42:00Z">
        <w:r w:rsidR="006D2571">
          <w:rPr>
            <w:rFonts w:ascii="Arial" w:hAnsi="Arial" w:cs="Arial"/>
            <w:sz w:val="22"/>
            <w:szCs w:val="22"/>
          </w:rPr>
          <w:t xml:space="preserve"> detec</w:t>
        </w:r>
      </w:ins>
      <w:ins w:id="184" w:author="佛系老男人" w:date="2019-01-11T11:43:00Z">
        <w:r w:rsidR="006D2571">
          <w:rPr>
            <w:rFonts w:ascii="Arial" w:hAnsi="Arial" w:cs="Arial"/>
            <w:sz w:val="22"/>
            <w:szCs w:val="22"/>
          </w:rPr>
          <w:t>t</w:t>
        </w:r>
      </w:ins>
      <w:ins w:id="185" w:author="佛系老男人" w:date="2019-01-11T11:42:00Z">
        <w:r w:rsidR="006D2571">
          <w:rPr>
            <w:rFonts w:ascii="Arial" w:hAnsi="Arial" w:cs="Arial"/>
            <w:sz w:val="22"/>
            <w:szCs w:val="22"/>
          </w:rPr>
          <w:t xml:space="preserve"> </w:t>
        </w:r>
      </w:ins>
      <w:ins w:id="186" w:author="佛系老男人" w:date="2019-01-11T11:43:00Z">
        <w:r w:rsidR="00810CE4">
          <w:rPr>
            <w:rFonts w:ascii="Arial" w:hAnsi="Arial" w:cs="Arial"/>
            <w:sz w:val="22"/>
            <w:szCs w:val="22"/>
          </w:rPr>
          <w:t xml:space="preserve">no iron </w:t>
        </w:r>
      </w:ins>
      <w:ins w:id="187" w:author="佛系老男人" w:date="2019-01-11T11:44:00Z">
        <w:r w:rsidR="00810CE4">
          <w:rPr>
            <w:rFonts w:ascii="Arial" w:hAnsi="Arial" w:cs="Arial"/>
            <w:sz w:val="22"/>
            <w:szCs w:val="22"/>
          </w:rPr>
          <w:t>in n</w:t>
        </w:r>
      </w:ins>
      <w:ins w:id="188" w:author="佛系老男人" w:date="2019-01-11T11:40:00Z">
        <w:r w:rsidR="006D2571">
          <w:rPr>
            <w:rFonts w:ascii="Arial" w:hAnsi="Arial" w:cs="Arial"/>
            <w:sz w:val="22"/>
            <w:szCs w:val="22"/>
          </w:rPr>
          <w:t>ormal cultured cell</w:t>
        </w:r>
      </w:ins>
      <w:ins w:id="189" w:author="佛系老男人" w:date="2019-01-11T11:41:00Z">
        <w:r w:rsidR="006D2571">
          <w:rPr>
            <w:rFonts w:ascii="Arial" w:hAnsi="Arial" w:cs="Arial"/>
            <w:sz w:val="22"/>
            <w:szCs w:val="22"/>
          </w:rPr>
          <w:t>s</w:t>
        </w:r>
      </w:ins>
      <w:ins w:id="190" w:author="Guo, Shicheng" w:date="2019-01-23T14:57:00Z">
        <w:r w:rsidR="00C85886">
          <w:rPr>
            <w:rFonts w:ascii="Arial" w:hAnsi="Arial" w:cs="Arial"/>
            <w:sz w:val="22"/>
            <w:szCs w:val="22"/>
          </w:rPr>
          <w:t xml:space="preserve"> </w:t>
        </w:r>
      </w:ins>
      <w:ins w:id="191" w:author="佛系老男人" w:date="2019-01-11T11:41:00Z">
        <w:r w:rsidR="00810CE4">
          <w:rPr>
            <w:rFonts w:ascii="Arial" w:hAnsi="Arial" w:cs="Arial"/>
            <w:sz w:val="22"/>
            <w:szCs w:val="22"/>
          </w:rPr>
          <w:t xml:space="preserve">(data not shown). </w:t>
        </w:r>
      </w:ins>
      <w:ins w:id="192" w:author="佛系老男人" w:date="2019-01-11T16:20:00Z">
        <w:del w:id="193" w:author="Guo, Shicheng" w:date="2019-01-23T14:56:00Z">
          <w:r w:rsidR="00B95432" w:rsidDel="00C85886">
            <w:rPr>
              <w:rFonts w:ascii="Arial" w:hAnsi="Arial" w:cs="Arial"/>
              <w:sz w:val="22"/>
              <w:szCs w:val="22"/>
            </w:rPr>
            <w:delText xml:space="preserve"> </w:delText>
          </w:r>
        </w:del>
        <w:r w:rsidR="00B95432">
          <w:rPr>
            <w:rFonts w:ascii="Arial" w:hAnsi="Arial" w:cs="Arial"/>
            <w:sz w:val="22"/>
            <w:szCs w:val="22"/>
          </w:rPr>
          <w:t>Total cell iron contents were significantly d</w:t>
        </w:r>
      </w:ins>
      <w:ins w:id="194" w:author="Guo, Shicheng" w:date="2019-01-23T14:57:00Z">
        <w:r w:rsidR="00C85886">
          <w:rPr>
            <w:rFonts w:ascii="Arial" w:hAnsi="Arial" w:cs="Arial"/>
            <w:sz w:val="22"/>
            <w:szCs w:val="22"/>
          </w:rPr>
          <w:t>ec</w:t>
        </w:r>
      </w:ins>
      <w:ins w:id="195" w:author="佛系老男人" w:date="2019-01-11T16:20:00Z">
        <w:r w:rsidR="00B95432">
          <w:rPr>
            <w:rFonts w:ascii="Arial" w:hAnsi="Arial" w:cs="Arial"/>
            <w:sz w:val="22"/>
            <w:szCs w:val="22"/>
          </w:rPr>
          <w:t xml:space="preserve">reased in </w:t>
        </w:r>
      </w:ins>
      <w:r>
        <w:rPr>
          <w:rFonts w:ascii="Arial" w:hAnsi="Arial" w:cs="Arial"/>
          <w:sz w:val="22"/>
          <w:szCs w:val="22"/>
        </w:rPr>
        <w:t xml:space="preserve">HepG2 </w:t>
      </w:r>
      <w:del w:id="196" w:author="佛系老男人" w:date="2019-01-11T16:18:00Z">
        <w:r w:rsidDel="00B95432">
          <w:rPr>
            <w:rFonts w:ascii="Arial" w:hAnsi="Arial" w:cs="Arial" w:hint="eastAsia"/>
            <w:sz w:val="22"/>
            <w:szCs w:val="22"/>
            <w:lang w:eastAsia="zh-CN"/>
          </w:rPr>
          <w:delText>and renal cell adenocarcinoma (</w:delText>
        </w:r>
      </w:del>
      <w:ins w:id="197" w:author="佛系老男人" w:date="2019-01-11T16:18:00Z">
        <w:r w:rsidR="00B95432">
          <w:rPr>
            <w:rFonts w:ascii="Arial" w:hAnsi="Arial" w:cs="Arial"/>
            <w:sz w:val="22"/>
            <w:szCs w:val="22"/>
            <w:lang w:eastAsia="zh-CN"/>
          </w:rPr>
          <w:t xml:space="preserve">, </w:t>
        </w:r>
      </w:ins>
      <w:r>
        <w:rPr>
          <w:rFonts w:ascii="Arial" w:hAnsi="Arial" w:cs="Arial"/>
          <w:sz w:val="22"/>
          <w:szCs w:val="22"/>
        </w:rPr>
        <w:t>786-O</w:t>
      </w:r>
      <w:del w:id="198" w:author="佛系老男人" w:date="2019-01-11T16:18:00Z">
        <w:r w:rsidDel="00B95432">
          <w:rPr>
            <w:rFonts w:ascii="Arial" w:hAnsi="Arial" w:cs="Arial"/>
            <w:sz w:val="22"/>
            <w:szCs w:val="22"/>
          </w:rPr>
          <w:delText xml:space="preserve">) </w:delText>
        </w:r>
      </w:del>
      <w:ins w:id="199" w:author="佛系老男人" w:date="2019-01-11T16:18:00Z">
        <w:r w:rsidR="00B95432">
          <w:rPr>
            <w:rFonts w:ascii="Arial" w:hAnsi="Arial" w:cs="Arial"/>
            <w:sz w:val="22"/>
            <w:szCs w:val="22"/>
          </w:rPr>
          <w:t xml:space="preserve">, HCT8, HCT116 and HFF-1 </w:t>
        </w:r>
      </w:ins>
      <w:r>
        <w:rPr>
          <w:rFonts w:ascii="Arial" w:hAnsi="Arial" w:cs="Arial"/>
          <w:sz w:val="22"/>
          <w:szCs w:val="22"/>
        </w:rPr>
        <w:t>cells</w:t>
      </w:r>
      <w:ins w:id="200" w:author="佛系老男人" w:date="2019-01-11T16:23:00Z">
        <w:r w:rsidR="00B95432">
          <w:rPr>
            <w:rFonts w:ascii="Arial" w:hAnsi="Arial" w:cs="Arial"/>
            <w:sz w:val="22"/>
            <w:szCs w:val="22"/>
          </w:rPr>
          <w:t>, and the d</w:t>
        </w:r>
      </w:ins>
      <w:ins w:id="201" w:author="Guo, Shicheng" w:date="2019-01-23T14:57:00Z">
        <w:r w:rsidR="00C85886">
          <w:rPr>
            <w:rFonts w:ascii="Arial" w:hAnsi="Arial" w:cs="Arial"/>
            <w:sz w:val="22"/>
            <w:szCs w:val="22"/>
          </w:rPr>
          <w:t>e</w:t>
        </w:r>
      </w:ins>
      <w:ins w:id="202" w:author="佛系老男人" w:date="2019-01-11T16:23:00Z">
        <w:r w:rsidR="00B95432">
          <w:rPr>
            <w:rFonts w:ascii="Arial" w:hAnsi="Arial" w:cs="Arial"/>
            <w:sz w:val="22"/>
            <w:szCs w:val="22"/>
          </w:rPr>
          <w:t xml:space="preserve">crease by active FGF6 protein </w:t>
        </w:r>
      </w:ins>
      <w:ins w:id="203" w:author="佛系老男人" w:date="2019-01-11T16:24:00Z">
        <w:r w:rsidR="00B95432">
          <w:rPr>
            <w:rFonts w:ascii="Arial" w:hAnsi="Arial" w:cs="Arial"/>
            <w:sz w:val="22"/>
            <w:szCs w:val="22"/>
          </w:rPr>
          <w:t>in a dose-dependent manner</w:t>
        </w:r>
      </w:ins>
      <w:ins w:id="204" w:author="Guo, Shicheng" w:date="2019-01-23T14:58:00Z">
        <w:r w:rsidR="00C85886">
          <w:rPr>
            <w:rFonts w:ascii="Arial" w:hAnsi="Arial" w:cs="Arial"/>
            <w:sz w:val="22"/>
            <w:szCs w:val="22"/>
          </w:rPr>
          <w:t xml:space="preserve"> (</w:t>
        </w:r>
      </w:ins>
      <w:ins w:id="205" w:author="Guo, Shicheng" w:date="2019-01-23T14:59:00Z">
        <w:r w:rsidR="00C85886" w:rsidRPr="00C85886">
          <w:rPr>
            <w:rFonts w:ascii="Arial" w:hAnsi="Arial" w:cs="Arial"/>
            <w:b/>
            <w:color w:val="0070C0"/>
            <w:sz w:val="22"/>
            <w:szCs w:val="22"/>
            <w:rPrChange w:id="206" w:author="Guo, Shicheng" w:date="2019-01-23T14:59:00Z">
              <w:rPr>
                <w:rFonts w:ascii="Arial" w:hAnsi="Arial" w:cs="Arial"/>
                <w:sz w:val="22"/>
                <w:szCs w:val="22"/>
              </w:rPr>
            </w:rPrChange>
          </w:rPr>
          <w:t>Figure 3</w:t>
        </w:r>
      </w:ins>
      <w:ins w:id="207" w:author="Guo, Shicheng" w:date="2019-01-23T14:58:00Z">
        <w:r w:rsidR="00C85886">
          <w:rPr>
            <w:rFonts w:ascii="Arial" w:hAnsi="Arial" w:cs="Arial"/>
            <w:sz w:val="22"/>
            <w:szCs w:val="22"/>
          </w:rPr>
          <w:t>)</w:t>
        </w:r>
      </w:ins>
      <w:ins w:id="208" w:author="佛系老男人" w:date="2019-01-11T16:24:00Z">
        <w:r w:rsidR="00B95432">
          <w:rPr>
            <w:rFonts w:ascii="Arial" w:hAnsi="Arial" w:cs="Arial"/>
            <w:sz w:val="22"/>
            <w:szCs w:val="22"/>
          </w:rPr>
          <w:t>.</w:t>
        </w:r>
      </w:ins>
      <w:r>
        <w:rPr>
          <w:rFonts w:ascii="Arial" w:hAnsi="Arial" w:cs="Arial"/>
          <w:sz w:val="22"/>
          <w:szCs w:val="22"/>
        </w:rPr>
        <w:t xml:space="preserve"> </w:t>
      </w:r>
      <w:ins w:id="209" w:author="佛系老男人" w:date="2019-01-11T16:24:00Z">
        <w:r w:rsidR="00B95432">
          <w:rPr>
            <w:rFonts w:ascii="Arial" w:hAnsi="Arial" w:cs="Arial"/>
            <w:sz w:val="22"/>
            <w:szCs w:val="22"/>
          </w:rPr>
          <w:t xml:space="preserve">The cells </w:t>
        </w:r>
      </w:ins>
      <w:r>
        <w:rPr>
          <w:rFonts w:ascii="Arial" w:hAnsi="Arial" w:cs="Arial"/>
          <w:sz w:val="22"/>
          <w:szCs w:val="22"/>
        </w:rPr>
        <w:t>were then transfected with the plasmids carrying either the</w:t>
      </w:r>
      <w:r w:rsidRPr="004D58E2">
        <w:rPr>
          <w:rFonts w:ascii="Arial" w:hAnsi="Arial" w:cs="Arial"/>
          <w:sz w:val="22"/>
          <w:szCs w:val="22"/>
        </w:rPr>
        <w:t xml:space="preserve"> </w:t>
      </w:r>
      <w:r>
        <w:rPr>
          <w:rFonts w:ascii="Arial" w:hAnsi="Arial" w:cs="Arial"/>
          <w:sz w:val="22"/>
          <w:szCs w:val="22"/>
        </w:rPr>
        <w:t xml:space="preserve">wildtype </w:t>
      </w:r>
      <w:r w:rsidRPr="00C92C3B">
        <w:rPr>
          <w:rFonts w:ascii="Arial" w:hAnsi="Arial" w:cs="Arial"/>
          <w:i/>
          <w:sz w:val="22"/>
          <w:szCs w:val="22"/>
        </w:rPr>
        <w:t>FGF6</w:t>
      </w:r>
      <w:r>
        <w:rPr>
          <w:rFonts w:ascii="Arial" w:hAnsi="Arial" w:cs="Arial"/>
          <w:sz w:val="22"/>
          <w:szCs w:val="22"/>
        </w:rPr>
        <w:t xml:space="preserve"> or</w:t>
      </w:r>
      <w:r w:rsidRPr="004D58E2">
        <w:rPr>
          <w:rFonts w:ascii="Arial" w:hAnsi="Arial" w:cs="Arial"/>
          <w:sz w:val="22"/>
          <w:szCs w:val="22"/>
        </w:rPr>
        <w:t xml:space="preserve"> </w:t>
      </w:r>
      <w:r>
        <w:rPr>
          <w:rFonts w:ascii="Arial" w:hAnsi="Arial" w:cs="Arial"/>
          <w:sz w:val="22"/>
          <w:szCs w:val="22"/>
        </w:rPr>
        <w:t xml:space="preserve">variant </w:t>
      </w:r>
      <w:r w:rsidRPr="00C92C3B">
        <w:rPr>
          <w:rFonts w:ascii="Arial" w:hAnsi="Arial" w:cs="Arial"/>
          <w:i/>
          <w:sz w:val="22"/>
          <w:szCs w:val="22"/>
        </w:rPr>
        <w:t>FGF6</w:t>
      </w:r>
      <w:r>
        <w:rPr>
          <w:rFonts w:ascii="Arial" w:hAnsi="Arial" w:cs="Arial"/>
          <w:sz w:val="22"/>
          <w:szCs w:val="22"/>
        </w:rPr>
        <w:t xml:space="preserve"> with each of the </w:t>
      </w:r>
      <w:r w:rsidRPr="004D58E2">
        <w:rPr>
          <w:rFonts w:ascii="Arial" w:hAnsi="Arial" w:cs="Arial"/>
          <w:sz w:val="22"/>
          <w:szCs w:val="22"/>
        </w:rPr>
        <w:t>three point mutation</w:t>
      </w:r>
      <w:r>
        <w:rPr>
          <w:rFonts w:ascii="Arial" w:hAnsi="Arial" w:cs="Arial"/>
          <w:sz w:val="22"/>
          <w:szCs w:val="22"/>
        </w:rPr>
        <w:t>s described above (</w:t>
      </w:r>
      <w:r w:rsidRPr="007A693C">
        <w:rPr>
          <w:rFonts w:ascii="Arial" w:hAnsi="Arial" w:cs="Arial"/>
          <w:b/>
          <w:color w:val="002060"/>
          <w:sz w:val="22"/>
          <w:szCs w:val="22"/>
        </w:rPr>
        <w:t>Figure 2</w:t>
      </w:r>
      <w:del w:id="210" w:author="Guo, Shicheng" w:date="2019-01-23T14:56:00Z">
        <w:r w:rsidRPr="007A693C" w:rsidDel="00C85886">
          <w:rPr>
            <w:rFonts w:ascii="Arial" w:hAnsi="Arial" w:cs="Arial"/>
            <w:b/>
            <w:color w:val="002060"/>
            <w:sz w:val="22"/>
            <w:szCs w:val="22"/>
          </w:rPr>
          <w:delText>C</w:delText>
        </w:r>
      </w:del>
      <w:r>
        <w:rPr>
          <w:rFonts w:ascii="Arial" w:hAnsi="Arial" w:cs="Arial"/>
          <w:sz w:val="22"/>
          <w:szCs w:val="22"/>
        </w:rPr>
        <w:t>) and evaluated for iron deposition</w:t>
      </w:r>
      <w:r w:rsidRPr="004D58E2">
        <w:rPr>
          <w:rFonts w:ascii="Arial" w:hAnsi="Arial" w:cs="Arial"/>
          <w:sz w:val="22"/>
          <w:szCs w:val="22"/>
        </w:rPr>
        <w:t xml:space="preserve">. </w:t>
      </w:r>
      <w:moveToRangeStart w:id="211" w:author="佛系老男人" w:date="2019-01-11T16:28:00Z" w:name="move534987431"/>
      <w:moveTo w:id="212" w:author="佛系老男人" w:date="2019-01-11T16:28:00Z">
        <w:r w:rsidR="00B95432">
          <w:rPr>
            <w:rFonts w:ascii="Arial" w:hAnsi="Arial" w:cs="Arial"/>
            <w:sz w:val="22"/>
            <w:szCs w:val="22"/>
          </w:rPr>
          <w:t>RT</w:t>
        </w:r>
        <w:r w:rsidR="00B95432" w:rsidRPr="00EC17F3">
          <w:rPr>
            <w:rFonts w:ascii="Arial" w:hAnsi="Arial" w:cs="Arial"/>
            <w:sz w:val="22"/>
            <w:szCs w:val="22"/>
          </w:rPr>
          <w:t xml:space="preserve">-PCR analysis revealed that </w:t>
        </w:r>
        <w:r w:rsidR="00B95432" w:rsidRPr="0078570F">
          <w:rPr>
            <w:rFonts w:ascii="Arial" w:hAnsi="Arial" w:cs="Arial"/>
            <w:i/>
            <w:sz w:val="22"/>
            <w:szCs w:val="22"/>
          </w:rPr>
          <w:t>HAMP</w:t>
        </w:r>
        <w:r w:rsidR="00B95432" w:rsidRPr="00EC17F3">
          <w:rPr>
            <w:rFonts w:ascii="Arial" w:hAnsi="Arial" w:cs="Arial"/>
            <w:sz w:val="22"/>
            <w:szCs w:val="22"/>
          </w:rPr>
          <w:t xml:space="preserve"> and </w:t>
        </w:r>
        <w:r w:rsidR="00B95432" w:rsidRPr="0078570F">
          <w:rPr>
            <w:rFonts w:ascii="Arial" w:hAnsi="Arial" w:cs="Arial"/>
            <w:i/>
            <w:sz w:val="22"/>
            <w:szCs w:val="22"/>
          </w:rPr>
          <w:t>HDAC2</w:t>
        </w:r>
        <w:r w:rsidR="00B95432" w:rsidRPr="00EC17F3">
          <w:rPr>
            <w:rFonts w:ascii="Arial" w:hAnsi="Arial" w:cs="Arial"/>
            <w:sz w:val="22"/>
            <w:szCs w:val="22"/>
          </w:rPr>
          <w:t xml:space="preserve"> mRNA level</w:t>
        </w:r>
        <w:r w:rsidR="00B95432">
          <w:rPr>
            <w:rFonts w:ascii="Arial" w:hAnsi="Arial" w:cs="Arial"/>
            <w:sz w:val="22"/>
            <w:szCs w:val="22"/>
          </w:rPr>
          <w:t>s</w:t>
        </w:r>
        <w:r w:rsidR="00B95432" w:rsidRPr="00EC17F3">
          <w:rPr>
            <w:rFonts w:ascii="Arial" w:hAnsi="Arial" w:cs="Arial"/>
            <w:sz w:val="22"/>
            <w:szCs w:val="22"/>
          </w:rPr>
          <w:t xml:space="preserve"> were </w:t>
        </w:r>
        <w:r w:rsidR="00B95432">
          <w:rPr>
            <w:rFonts w:ascii="Arial" w:hAnsi="Arial" w:cs="Arial"/>
            <w:sz w:val="22"/>
            <w:szCs w:val="22"/>
          </w:rPr>
          <w:t xml:space="preserve">significantly increased after the </w:t>
        </w:r>
        <w:r w:rsidR="00B95432" w:rsidRPr="00EC17F3">
          <w:rPr>
            <w:rFonts w:ascii="Arial" w:hAnsi="Arial" w:cs="Arial"/>
            <w:sz w:val="22"/>
            <w:szCs w:val="22"/>
          </w:rPr>
          <w:t>FGF</w:t>
        </w:r>
        <w:r w:rsidR="00B95432">
          <w:rPr>
            <w:rFonts w:ascii="Arial" w:hAnsi="Arial" w:cs="Arial"/>
            <w:sz w:val="22"/>
            <w:szCs w:val="22"/>
          </w:rPr>
          <w:t>-6 active protein treatment, with</w:t>
        </w:r>
        <w:r w:rsidR="00B95432" w:rsidRPr="00EC17F3">
          <w:rPr>
            <w:rFonts w:ascii="Arial" w:hAnsi="Arial" w:cs="Arial"/>
            <w:sz w:val="22"/>
            <w:szCs w:val="22"/>
          </w:rPr>
          <w:t xml:space="preserve"> no </w:t>
        </w:r>
        <w:r w:rsidR="00B95432">
          <w:rPr>
            <w:rFonts w:ascii="Arial" w:hAnsi="Arial" w:cs="Arial"/>
            <w:sz w:val="22"/>
            <w:szCs w:val="22"/>
          </w:rPr>
          <w:t xml:space="preserve">significant </w:t>
        </w:r>
        <w:r w:rsidR="00B95432" w:rsidRPr="00EC17F3">
          <w:rPr>
            <w:rFonts w:ascii="Arial" w:hAnsi="Arial" w:cs="Arial"/>
            <w:sz w:val="22"/>
            <w:szCs w:val="22"/>
          </w:rPr>
          <w:t xml:space="preserve">change in </w:t>
        </w:r>
        <w:r w:rsidR="00B95432" w:rsidRPr="0078570F">
          <w:rPr>
            <w:rFonts w:ascii="Arial" w:hAnsi="Arial" w:cs="Arial"/>
            <w:i/>
            <w:sz w:val="22"/>
            <w:szCs w:val="22"/>
          </w:rPr>
          <w:t>HMOX</w:t>
        </w:r>
        <w:r w:rsidR="00B95432" w:rsidRPr="00EC17F3">
          <w:rPr>
            <w:rFonts w:ascii="Arial" w:hAnsi="Arial" w:cs="Arial"/>
            <w:sz w:val="22"/>
            <w:szCs w:val="22"/>
          </w:rPr>
          <w:t xml:space="preserve">, </w:t>
        </w:r>
        <w:r w:rsidR="00B95432" w:rsidRPr="0078570F">
          <w:rPr>
            <w:rFonts w:ascii="Arial" w:hAnsi="Arial" w:cs="Arial"/>
            <w:i/>
            <w:sz w:val="22"/>
            <w:szCs w:val="22"/>
          </w:rPr>
          <w:t>TFRC</w:t>
        </w:r>
        <w:r w:rsidR="00B95432" w:rsidRPr="00EC17F3">
          <w:rPr>
            <w:rFonts w:ascii="Arial" w:hAnsi="Arial" w:cs="Arial"/>
            <w:sz w:val="22"/>
            <w:szCs w:val="22"/>
          </w:rPr>
          <w:t xml:space="preserve"> and </w:t>
        </w:r>
        <w:r w:rsidR="00B95432" w:rsidRPr="0078570F">
          <w:rPr>
            <w:rFonts w:ascii="Arial" w:hAnsi="Arial" w:cs="Arial"/>
            <w:i/>
            <w:sz w:val="22"/>
            <w:szCs w:val="22"/>
          </w:rPr>
          <w:t>HEPH</w:t>
        </w:r>
        <w:r w:rsidR="00B95432">
          <w:rPr>
            <w:rFonts w:ascii="Arial" w:hAnsi="Arial" w:cs="Arial"/>
            <w:sz w:val="22"/>
            <w:szCs w:val="22"/>
          </w:rPr>
          <w:t xml:space="preserve"> (</w:t>
        </w:r>
        <w:r w:rsidR="00B95432" w:rsidRPr="0050050A">
          <w:rPr>
            <w:rFonts w:ascii="Arial" w:hAnsi="Arial" w:cs="Arial"/>
            <w:b/>
            <w:color w:val="1F497D" w:themeColor="text2"/>
            <w:sz w:val="22"/>
            <w:szCs w:val="22"/>
          </w:rPr>
          <w:t>Figure 4</w:t>
        </w:r>
        <w:del w:id="213" w:author="佛系老男人" w:date="2019-01-11T16:28:00Z">
          <w:r w:rsidR="00B95432" w:rsidDel="00B95432">
            <w:rPr>
              <w:rFonts w:ascii="Arial" w:hAnsi="Arial" w:cs="Arial"/>
              <w:b/>
              <w:color w:val="1F497D" w:themeColor="text2"/>
              <w:sz w:val="22"/>
              <w:szCs w:val="22"/>
            </w:rPr>
            <w:delText>C</w:delText>
          </w:r>
        </w:del>
      </w:moveTo>
      <w:ins w:id="214" w:author="佛系老男人" w:date="2019-01-11T16:28:00Z">
        <w:r w:rsidR="00B95432">
          <w:rPr>
            <w:rFonts w:ascii="Arial" w:hAnsi="Arial" w:cs="Arial"/>
            <w:b/>
            <w:color w:val="1F497D" w:themeColor="text2"/>
            <w:sz w:val="22"/>
            <w:szCs w:val="22"/>
          </w:rPr>
          <w:t>A</w:t>
        </w:r>
      </w:ins>
      <w:moveTo w:id="215" w:author="佛系老男人" w:date="2019-01-11T16:28:00Z">
        <w:r w:rsidR="00B95432">
          <w:rPr>
            <w:rFonts w:ascii="Arial" w:hAnsi="Arial" w:cs="Arial"/>
            <w:sz w:val="22"/>
            <w:szCs w:val="22"/>
          </w:rPr>
          <w:t>)</w:t>
        </w:r>
        <w:r w:rsidR="00B95432" w:rsidRPr="00EC17F3">
          <w:rPr>
            <w:rFonts w:ascii="Arial" w:hAnsi="Arial" w:cs="Arial"/>
            <w:sz w:val="22"/>
            <w:szCs w:val="22"/>
          </w:rPr>
          <w:t xml:space="preserve">. </w:t>
        </w:r>
        <w:moveToRangeStart w:id="216" w:author="佛系老男人" w:date="2019-01-11T16:28:00Z" w:name="move534987439"/>
        <w:moveToRangeEnd w:id="211"/>
        <w:r w:rsidR="00B95432" w:rsidRPr="007B10A5">
          <w:rPr>
            <w:rFonts w:ascii="Arial" w:hAnsi="Arial" w:cs="Arial"/>
            <w:i/>
            <w:sz w:val="22"/>
            <w:szCs w:val="22"/>
          </w:rPr>
          <w:t>FGF6</w:t>
        </w:r>
        <w:r w:rsidR="00B95432">
          <w:rPr>
            <w:rFonts w:ascii="Arial" w:hAnsi="Arial" w:cs="Arial"/>
            <w:sz w:val="22"/>
            <w:szCs w:val="22"/>
          </w:rPr>
          <w:t xml:space="preserve"> p</w:t>
        </w:r>
        <w:r w:rsidR="00B95432" w:rsidRPr="00EC17F3">
          <w:rPr>
            <w:rFonts w:ascii="Arial" w:hAnsi="Arial" w:cs="Arial"/>
            <w:sz w:val="22"/>
            <w:szCs w:val="22"/>
          </w:rPr>
          <w:t>lasmid transfection</w:t>
        </w:r>
        <w:r w:rsidR="00B95432">
          <w:rPr>
            <w:rFonts w:ascii="Arial" w:hAnsi="Arial" w:cs="Arial"/>
            <w:sz w:val="22"/>
            <w:szCs w:val="22"/>
          </w:rPr>
          <w:t xml:space="preserve"> in HepG2, A-498</w:t>
        </w:r>
        <w:del w:id="217" w:author="Guo, Shicheng" w:date="2019-01-23T15:00:00Z">
          <w:r w:rsidR="00B95432" w:rsidDel="00C85886">
            <w:rPr>
              <w:rFonts w:ascii="Arial" w:hAnsi="Arial" w:cs="Arial"/>
              <w:sz w:val="22"/>
              <w:szCs w:val="22"/>
            </w:rPr>
            <w:delText xml:space="preserve"> (kidney car</w:delText>
          </w:r>
        </w:del>
        <w:del w:id="218" w:author="Guo, Shicheng" w:date="2019-01-23T14:59:00Z">
          <w:r w:rsidR="00B95432" w:rsidDel="00C85886">
            <w:rPr>
              <w:rFonts w:ascii="Arial" w:hAnsi="Arial" w:cs="Arial"/>
              <w:sz w:val="22"/>
              <w:szCs w:val="22"/>
            </w:rPr>
            <w:delText>cinoma cells)</w:delText>
          </w:r>
        </w:del>
        <w:r w:rsidR="00B95432">
          <w:rPr>
            <w:rFonts w:ascii="Arial" w:hAnsi="Arial" w:cs="Arial"/>
            <w:sz w:val="22"/>
            <w:szCs w:val="22"/>
          </w:rPr>
          <w:t>, 786-O increased</w:t>
        </w:r>
        <w:r w:rsidR="00B95432" w:rsidRPr="00EC17F3">
          <w:rPr>
            <w:rFonts w:ascii="Arial" w:hAnsi="Arial" w:cs="Arial"/>
            <w:sz w:val="22"/>
            <w:szCs w:val="22"/>
          </w:rPr>
          <w:t xml:space="preserve"> </w:t>
        </w:r>
        <w:r w:rsidR="00B95432" w:rsidRPr="0078570F">
          <w:rPr>
            <w:rFonts w:ascii="Arial" w:hAnsi="Arial" w:cs="Arial"/>
            <w:i/>
            <w:sz w:val="22"/>
            <w:szCs w:val="22"/>
          </w:rPr>
          <w:t>HAMP</w:t>
        </w:r>
        <w:r w:rsidR="00B95432">
          <w:rPr>
            <w:rFonts w:ascii="Arial" w:hAnsi="Arial" w:cs="Arial"/>
            <w:sz w:val="22"/>
            <w:szCs w:val="22"/>
          </w:rPr>
          <w:t xml:space="preserve">, </w:t>
        </w:r>
        <w:r w:rsidR="00B95432" w:rsidRPr="0078570F">
          <w:rPr>
            <w:rFonts w:ascii="Arial" w:hAnsi="Arial" w:cs="Arial"/>
            <w:i/>
            <w:sz w:val="22"/>
            <w:szCs w:val="22"/>
          </w:rPr>
          <w:t>HDAC2</w:t>
        </w:r>
        <w:r w:rsidR="00B95432">
          <w:rPr>
            <w:rFonts w:ascii="Arial" w:hAnsi="Arial" w:cs="Arial"/>
            <w:sz w:val="22"/>
            <w:szCs w:val="22"/>
          </w:rPr>
          <w:t xml:space="preserve">, and </w:t>
        </w:r>
        <w:r w:rsidR="00B95432" w:rsidRPr="0078570F">
          <w:rPr>
            <w:rFonts w:ascii="Arial" w:hAnsi="Arial" w:cs="Arial"/>
            <w:i/>
            <w:sz w:val="22"/>
            <w:szCs w:val="22"/>
          </w:rPr>
          <w:t>HMOX</w:t>
        </w:r>
        <w:r w:rsidR="00B95432">
          <w:rPr>
            <w:rFonts w:ascii="Arial" w:hAnsi="Arial" w:cs="Arial"/>
            <w:sz w:val="22"/>
            <w:szCs w:val="22"/>
          </w:rPr>
          <w:t xml:space="preserve"> levels, whereas </w:t>
        </w:r>
        <w:r w:rsidR="00B95432" w:rsidRPr="0078570F">
          <w:rPr>
            <w:rFonts w:ascii="Arial" w:hAnsi="Arial" w:cs="Arial"/>
            <w:i/>
            <w:sz w:val="22"/>
            <w:szCs w:val="22"/>
          </w:rPr>
          <w:t>TFRC</w:t>
        </w:r>
        <w:r w:rsidR="00B95432">
          <w:rPr>
            <w:rFonts w:ascii="Arial" w:hAnsi="Arial" w:cs="Arial"/>
            <w:sz w:val="22"/>
            <w:szCs w:val="22"/>
          </w:rPr>
          <w:t xml:space="preserve"> levels</w:t>
        </w:r>
        <w:r w:rsidR="00B95432" w:rsidRPr="00EC17F3">
          <w:rPr>
            <w:rFonts w:ascii="Arial" w:hAnsi="Arial" w:cs="Arial"/>
            <w:sz w:val="22"/>
            <w:szCs w:val="22"/>
          </w:rPr>
          <w:t xml:space="preserve"> </w:t>
        </w:r>
        <w:r w:rsidR="00B95432">
          <w:rPr>
            <w:rFonts w:ascii="Arial" w:hAnsi="Arial" w:cs="Arial"/>
            <w:sz w:val="22"/>
            <w:szCs w:val="22"/>
          </w:rPr>
          <w:t xml:space="preserve">significantly </w:t>
        </w:r>
        <w:r w:rsidR="00B95432" w:rsidRPr="00EC17F3">
          <w:rPr>
            <w:rFonts w:ascii="Arial" w:hAnsi="Arial" w:cs="Arial"/>
            <w:sz w:val="22"/>
            <w:szCs w:val="22"/>
          </w:rPr>
          <w:t>decreased</w:t>
        </w:r>
        <w:r w:rsidR="00B95432">
          <w:rPr>
            <w:rFonts w:ascii="Arial" w:hAnsi="Arial" w:cs="Arial"/>
            <w:sz w:val="22"/>
            <w:szCs w:val="22"/>
          </w:rPr>
          <w:t xml:space="preserve"> (</w:t>
        </w:r>
        <w:r w:rsidR="00B95432" w:rsidRPr="00E15C58">
          <w:rPr>
            <w:rFonts w:ascii="Arial" w:hAnsi="Arial" w:cs="Arial"/>
            <w:b/>
            <w:color w:val="002060"/>
            <w:sz w:val="22"/>
            <w:szCs w:val="22"/>
          </w:rPr>
          <w:t>Figure</w:t>
        </w:r>
        <w:r w:rsidR="00B95432">
          <w:rPr>
            <w:rFonts w:ascii="Arial" w:hAnsi="Arial" w:cs="Arial"/>
            <w:b/>
            <w:color w:val="002060"/>
            <w:sz w:val="22"/>
            <w:szCs w:val="22"/>
          </w:rPr>
          <w:t>s</w:t>
        </w:r>
        <w:r w:rsidR="00B95432" w:rsidRPr="00B76906">
          <w:rPr>
            <w:rFonts w:ascii="Arial" w:hAnsi="Arial" w:cs="Arial"/>
            <w:b/>
            <w:color w:val="002060"/>
            <w:sz w:val="22"/>
            <w:szCs w:val="22"/>
          </w:rPr>
          <w:t xml:space="preserve"> </w:t>
        </w:r>
        <w:r w:rsidR="00B95432">
          <w:rPr>
            <w:rFonts w:ascii="Arial" w:hAnsi="Arial" w:cs="Arial"/>
            <w:b/>
            <w:color w:val="002060"/>
            <w:sz w:val="22"/>
            <w:szCs w:val="22"/>
          </w:rPr>
          <w:t>4</w:t>
        </w:r>
        <w:del w:id="219" w:author="佛系老男人" w:date="2019-01-11T16:28:00Z">
          <w:r w:rsidR="00B95432" w:rsidDel="00B95432">
            <w:rPr>
              <w:rFonts w:ascii="Arial" w:hAnsi="Arial" w:cs="Arial"/>
              <w:b/>
              <w:color w:val="002060"/>
              <w:sz w:val="22"/>
              <w:szCs w:val="22"/>
            </w:rPr>
            <w:delText>D</w:delText>
          </w:r>
        </w:del>
      </w:moveTo>
      <w:ins w:id="220" w:author="佛系老男人" w:date="2019-01-11T16:28:00Z">
        <w:r w:rsidR="00B95432">
          <w:rPr>
            <w:rFonts w:ascii="Arial" w:hAnsi="Arial" w:cs="Arial"/>
            <w:b/>
            <w:color w:val="002060"/>
            <w:sz w:val="22"/>
            <w:szCs w:val="22"/>
          </w:rPr>
          <w:t>B</w:t>
        </w:r>
      </w:ins>
      <w:moveTo w:id="221" w:author="佛系老男人" w:date="2019-01-11T16:28:00Z">
        <w:r w:rsidR="00B95432">
          <w:rPr>
            <w:rFonts w:ascii="Arial" w:hAnsi="Arial" w:cs="Arial"/>
            <w:b/>
            <w:color w:val="002060"/>
            <w:sz w:val="22"/>
            <w:szCs w:val="22"/>
          </w:rPr>
          <w:t>-</w:t>
        </w:r>
        <w:del w:id="222" w:author="佛系老男人" w:date="2019-01-11T16:28:00Z">
          <w:r w:rsidR="00B95432" w:rsidDel="00B95432">
            <w:rPr>
              <w:rFonts w:ascii="Arial" w:hAnsi="Arial" w:cs="Arial"/>
              <w:b/>
              <w:color w:val="002060"/>
              <w:sz w:val="22"/>
              <w:szCs w:val="22"/>
            </w:rPr>
            <w:delText>G</w:delText>
          </w:r>
        </w:del>
      </w:moveTo>
      <w:ins w:id="223" w:author="佛系老男人" w:date="2019-01-11T16:28:00Z">
        <w:r w:rsidR="00B95432">
          <w:rPr>
            <w:rFonts w:ascii="Arial" w:hAnsi="Arial" w:cs="Arial"/>
            <w:b/>
            <w:color w:val="002060"/>
            <w:sz w:val="22"/>
            <w:szCs w:val="22"/>
          </w:rPr>
          <w:t>E</w:t>
        </w:r>
      </w:ins>
      <w:moveTo w:id="224" w:author="佛系老男人" w:date="2019-01-11T16:28:00Z">
        <w:r w:rsidR="00B95432">
          <w:rPr>
            <w:rFonts w:ascii="Arial" w:hAnsi="Arial" w:cs="Arial"/>
            <w:sz w:val="22"/>
            <w:szCs w:val="22"/>
          </w:rPr>
          <w:t>).</w:t>
        </w:r>
      </w:moveTo>
      <w:moveToRangeEnd w:id="216"/>
      <w:ins w:id="225" w:author="Guo, Shicheng" w:date="2019-01-23T15:05:00Z">
        <w:r w:rsidR="00655C45">
          <w:rPr>
            <w:rFonts w:ascii="Arial" w:hAnsi="Arial" w:cs="Arial"/>
            <w:sz w:val="22"/>
            <w:szCs w:val="22"/>
          </w:rPr>
          <w:t xml:space="preserve"> </w:t>
        </w:r>
      </w:ins>
      <w:r>
        <w:rPr>
          <w:rFonts w:ascii="Arial" w:hAnsi="Arial" w:cs="Arial"/>
          <w:sz w:val="22"/>
          <w:szCs w:val="22"/>
        </w:rPr>
        <w:t>Two variants</w:t>
      </w:r>
      <w:r w:rsidRPr="004D58E2">
        <w:rPr>
          <w:rFonts w:ascii="Arial" w:hAnsi="Arial" w:cs="Arial"/>
          <w:sz w:val="22"/>
          <w:szCs w:val="22"/>
        </w:rPr>
        <w:t>, M1</w:t>
      </w:r>
      <w:r>
        <w:rPr>
          <w:rFonts w:ascii="Arial" w:hAnsi="Arial" w:cs="Arial"/>
          <w:sz w:val="22"/>
          <w:szCs w:val="22"/>
        </w:rPr>
        <w:t xml:space="preserve"> (E172X)</w:t>
      </w:r>
      <w:r w:rsidRPr="004D58E2">
        <w:rPr>
          <w:rFonts w:ascii="Arial" w:hAnsi="Arial" w:cs="Arial"/>
          <w:sz w:val="22"/>
          <w:szCs w:val="22"/>
        </w:rPr>
        <w:t xml:space="preserve"> and M3</w:t>
      </w:r>
      <w:r>
        <w:rPr>
          <w:rFonts w:ascii="Arial" w:hAnsi="Arial" w:cs="Arial"/>
          <w:sz w:val="22"/>
          <w:szCs w:val="22"/>
        </w:rPr>
        <w:t xml:space="preserve"> (R188Q), had elevated</w:t>
      </w:r>
      <w:r w:rsidRPr="004D58E2">
        <w:rPr>
          <w:rFonts w:ascii="Arial" w:hAnsi="Arial" w:cs="Arial"/>
          <w:sz w:val="22"/>
          <w:szCs w:val="22"/>
        </w:rPr>
        <w:t xml:space="preserve"> iron deposition</w:t>
      </w:r>
      <w:r>
        <w:rPr>
          <w:rFonts w:ascii="Arial" w:hAnsi="Arial" w:cs="Arial"/>
          <w:sz w:val="22"/>
          <w:szCs w:val="22"/>
        </w:rPr>
        <w:t xml:space="preserve"> </w:t>
      </w:r>
      <w:r w:rsidRPr="00F70DC4">
        <w:rPr>
          <w:rFonts w:ascii="Arial" w:hAnsi="Arial" w:cs="Arial"/>
          <w:b/>
          <w:color w:val="002060"/>
          <w:sz w:val="22"/>
          <w:szCs w:val="22"/>
        </w:rPr>
        <w:t>(Figure 4</w:t>
      </w:r>
      <w:del w:id="226" w:author="佛系老男人" w:date="2019-01-11T16:29:00Z">
        <w:r w:rsidRPr="00F70DC4" w:rsidDel="00FE5C4E">
          <w:rPr>
            <w:rFonts w:ascii="Arial" w:hAnsi="Arial" w:cs="Arial"/>
            <w:b/>
            <w:color w:val="002060"/>
            <w:sz w:val="22"/>
            <w:szCs w:val="22"/>
          </w:rPr>
          <w:delText>A and Figure 4B</w:delText>
        </w:r>
      </w:del>
      <w:ins w:id="227" w:author="佛系老男人" w:date="2019-01-11T16:29:00Z">
        <w:r w:rsidR="00FE5C4E">
          <w:rPr>
            <w:rFonts w:ascii="Arial" w:hAnsi="Arial" w:cs="Arial"/>
            <w:b/>
            <w:color w:val="002060"/>
            <w:sz w:val="22"/>
            <w:szCs w:val="22"/>
          </w:rPr>
          <w:t>F-H</w:t>
        </w:r>
      </w:ins>
      <w:r w:rsidRPr="00F70DC4">
        <w:rPr>
          <w:rFonts w:ascii="Arial" w:hAnsi="Arial" w:cs="Arial"/>
          <w:b/>
          <w:color w:val="002060"/>
          <w:sz w:val="22"/>
          <w:szCs w:val="22"/>
        </w:rPr>
        <w:t>)</w:t>
      </w:r>
      <w:ins w:id="228" w:author="佛系老男人" w:date="2019-01-11T16:30:00Z">
        <w:r w:rsidR="00FE5C4E">
          <w:rPr>
            <w:rFonts w:ascii="Arial" w:hAnsi="Arial" w:cs="Arial"/>
            <w:sz w:val="22"/>
            <w:szCs w:val="22"/>
          </w:rPr>
          <w:t xml:space="preserve"> and ferritin expression (</w:t>
        </w:r>
        <w:r w:rsidR="00FE5C4E" w:rsidRPr="00FE5C4E">
          <w:rPr>
            <w:rFonts w:ascii="Arial" w:hAnsi="Arial" w:cs="Arial"/>
            <w:b/>
            <w:sz w:val="22"/>
            <w:szCs w:val="22"/>
            <w:rPrChange w:id="229" w:author="佛系老男人" w:date="2019-01-11T16:31:00Z">
              <w:rPr>
                <w:rFonts w:ascii="Arial" w:hAnsi="Arial" w:cs="Arial"/>
                <w:sz w:val="22"/>
                <w:szCs w:val="22"/>
              </w:rPr>
            </w:rPrChange>
          </w:rPr>
          <w:t>Figure 4</w:t>
        </w:r>
        <w:del w:id="230" w:author="Guo, Shicheng" w:date="2019-01-23T15:00:00Z">
          <w:r w:rsidR="00FE5C4E" w:rsidRPr="00FE5C4E" w:rsidDel="00C85886">
            <w:rPr>
              <w:rFonts w:ascii="Arial" w:hAnsi="Arial" w:cs="Arial"/>
              <w:b/>
              <w:sz w:val="22"/>
              <w:szCs w:val="22"/>
              <w:rPrChange w:id="231" w:author="佛系老男人" w:date="2019-01-11T16:31:00Z">
                <w:rPr>
                  <w:rFonts w:ascii="Arial" w:hAnsi="Arial" w:cs="Arial"/>
                  <w:sz w:val="22"/>
                  <w:szCs w:val="22"/>
                </w:rPr>
              </w:rPrChange>
            </w:rPr>
            <w:delText xml:space="preserve"> </w:delText>
          </w:r>
        </w:del>
      </w:ins>
      <w:ins w:id="232" w:author="Guo, Shicheng" w:date="2019-01-23T15:32:00Z">
        <w:r w:rsidR="007C20C6">
          <w:rPr>
            <w:rFonts w:ascii="Arial" w:hAnsi="Arial" w:cs="Arial"/>
            <w:b/>
            <w:sz w:val="22"/>
            <w:szCs w:val="22"/>
          </w:rPr>
          <w:t>I</w:t>
        </w:r>
      </w:ins>
      <w:ins w:id="233" w:author="佛系老男人" w:date="2019-01-11T16:30:00Z">
        <w:del w:id="234" w:author="Guo, Shicheng" w:date="2019-01-23T15:32:00Z">
          <w:r w:rsidR="00FE5C4E" w:rsidRPr="00FE5C4E" w:rsidDel="007C20C6">
            <w:rPr>
              <w:rFonts w:ascii="Arial" w:hAnsi="Arial" w:cs="Arial"/>
              <w:b/>
              <w:sz w:val="22"/>
              <w:szCs w:val="22"/>
              <w:rPrChange w:id="235" w:author="佛系老男人" w:date="2019-01-11T16:31:00Z">
                <w:rPr>
                  <w:rFonts w:ascii="Arial" w:hAnsi="Arial" w:cs="Arial"/>
                  <w:sz w:val="22"/>
                  <w:szCs w:val="22"/>
                </w:rPr>
              </w:rPrChange>
            </w:rPr>
            <w:delText>I</w:delText>
          </w:r>
        </w:del>
        <w:r w:rsidR="00FE5C4E" w:rsidRPr="00FE5C4E">
          <w:rPr>
            <w:rFonts w:ascii="Arial" w:hAnsi="Arial" w:cs="Arial"/>
            <w:b/>
            <w:sz w:val="22"/>
            <w:szCs w:val="22"/>
            <w:rPrChange w:id="236" w:author="佛系老男人" w:date="2019-01-11T16:31:00Z">
              <w:rPr>
                <w:rFonts w:ascii="Arial" w:hAnsi="Arial" w:cs="Arial"/>
                <w:sz w:val="22"/>
                <w:szCs w:val="22"/>
              </w:rPr>
            </w:rPrChange>
          </w:rPr>
          <w:t>-</w:t>
        </w:r>
        <w:del w:id="237" w:author="Guo, Shicheng" w:date="2019-01-23T15:32:00Z">
          <w:r w:rsidR="00FE5C4E" w:rsidRPr="00FE5C4E" w:rsidDel="007C20C6">
            <w:rPr>
              <w:rFonts w:ascii="Arial" w:hAnsi="Arial" w:cs="Arial"/>
              <w:b/>
              <w:sz w:val="22"/>
              <w:szCs w:val="22"/>
              <w:rPrChange w:id="238" w:author="佛系老男人" w:date="2019-01-11T16:31:00Z">
                <w:rPr>
                  <w:rFonts w:ascii="Arial" w:hAnsi="Arial" w:cs="Arial"/>
                  <w:sz w:val="22"/>
                  <w:szCs w:val="22"/>
                </w:rPr>
              </w:rPrChange>
            </w:rPr>
            <w:delText>H</w:delText>
          </w:r>
        </w:del>
      </w:ins>
      <w:ins w:id="239" w:author="Guo, Shicheng" w:date="2019-01-23T15:32:00Z">
        <w:r w:rsidR="007C20C6">
          <w:rPr>
            <w:rFonts w:ascii="Arial" w:hAnsi="Arial" w:cs="Arial"/>
            <w:b/>
            <w:sz w:val="22"/>
            <w:szCs w:val="22"/>
          </w:rPr>
          <w:t>K</w:t>
        </w:r>
      </w:ins>
      <w:ins w:id="240" w:author="佛系老男人" w:date="2019-01-11T16:30:00Z">
        <w:r w:rsidR="00FE5C4E">
          <w:rPr>
            <w:rFonts w:ascii="Arial" w:hAnsi="Arial" w:cs="Arial"/>
            <w:sz w:val="22"/>
            <w:szCs w:val="22"/>
          </w:rPr>
          <w:t>)</w:t>
        </w:r>
      </w:ins>
      <w:ins w:id="241" w:author="Guo, Shicheng" w:date="2019-01-23T15:05:00Z">
        <w:r w:rsidR="00655C45">
          <w:rPr>
            <w:rFonts w:ascii="Arial" w:hAnsi="Arial" w:cs="Arial"/>
            <w:sz w:val="22"/>
            <w:szCs w:val="22"/>
          </w:rPr>
          <w:t xml:space="preserve"> </w:t>
        </w:r>
      </w:ins>
      <w:del w:id="242" w:author="佛系老男人" w:date="2019-01-11T16:30:00Z">
        <w:r w:rsidRPr="00F70DC4" w:rsidDel="00FE5C4E">
          <w:rPr>
            <w:rFonts w:ascii="Arial" w:hAnsi="Arial" w:cs="Arial"/>
            <w:b/>
            <w:color w:val="002060"/>
            <w:sz w:val="22"/>
            <w:szCs w:val="22"/>
          </w:rPr>
          <w:delText>,</w:delText>
        </w:r>
        <w:r w:rsidDel="00FE5C4E">
          <w:rPr>
            <w:rFonts w:ascii="Arial" w:hAnsi="Arial" w:cs="Arial"/>
            <w:sz w:val="22"/>
            <w:szCs w:val="22"/>
          </w:rPr>
          <w:delText xml:space="preserve"> </w:delText>
        </w:r>
      </w:del>
      <w:r>
        <w:rPr>
          <w:rFonts w:ascii="Arial" w:hAnsi="Arial" w:cs="Arial"/>
          <w:sz w:val="22"/>
          <w:szCs w:val="22"/>
        </w:rPr>
        <w:t xml:space="preserve">indicating a </w:t>
      </w:r>
      <w:r w:rsidRPr="004D58E2">
        <w:rPr>
          <w:rFonts w:ascii="Arial" w:hAnsi="Arial" w:cs="Arial"/>
          <w:sz w:val="22"/>
          <w:szCs w:val="22"/>
        </w:rPr>
        <w:t xml:space="preserve">deficiency </w:t>
      </w:r>
      <w:r>
        <w:rPr>
          <w:rFonts w:ascii="Arial" w:hAnsi="Arial" w:cs="Arial"/>
          <w:sz w:val="22"/>
          <w:szCs w:val="22"/>
        </w:rPr>
        <w:t xml:space="preserve">in variant </w:t>
      </w:r>
      <w:r w:rsidRPr="00637363">
        <w:rPr>
          <w:rFonts w:ascii="Arial" w:hAnsi="Arial" w:cs="Arial"/>
          <w:sz w:val="22"/>
          <w:szCs w:val="22"/>
        </w:rPr>
        <w:t>FGF</w:t>
      </w:r>
      <w:r>
        <w:rPr>
          <w:rFonts w:ascii="Arial" w:hAnsi="Arial" w:cs="Arial"/>
          <w:sz w:val="22"/>
          <w:szCs w:val="22"/>
        </w:rPr>
        <w:t>-</w:t>
      </w:r>
      <w:r w:rsidRPr="00637363">
        <w:rPr>
          <w:rFonts w:ascii="Arial" w:hAnsi="Arial" w:cs="Arial"/>
          <w:sz w:val="22"/>
          <w:szCs w:val="22"/>
        </w:rPr>
        <w:t>6</w:t>
      </w:r>
      <w:r>
        <w:rPr>
          <w:rFonts w:ascii="Arial" w:hAnsi="Arial" w:cs="Arial"/>
          <w:sz w:val="22"/>
          <w:szCs w:val="22"/>
        </w:rPr>
        <w:t>-mediated iron uptake-suppression</w:t>
      </w:r>
      <w:r w:rsidRPr="004D58E2">
        <w:rPr>
          <w:rFonts w:ascii="Arial" w:hAnsi="Arial" w:cs="Arial"/>
          <w:sz w:val="22"/>
          <w:szCs w:val="22"/>
        </w:rPr>
        <w:t>.</w:t>
      </w:r>
      <w:r>
        <w:rPr>
          <w:rFonts w:ascii="Arial" w:hAnsi="Arial" w:cs="Arial"/>
          <w:sz w:val="22"/>
          <w:szCs w:val="22"/>
        </w:rPr>
        <w:t xml:space="preserve"> </w:t>
      </w:r>
      <w:moveFromRangeStart w:id="243" w:author="佛系老男人" w:date="2019-01-11T16:28:00Z" w:name="move534987431"/>
      <w:moveFrom w:id="244" w:author="佛系老男人" w:date="2019-01-11T16:28:00Z">
        <w:r w:rsidDel="00B95432">
          <w:rPr>
            <w:rFonts w:ascii="Arial" w:hAnsi="Arial" w:cs="Arial"/>
            <w:sz w:val="22"/>
            <w:szCs w:val="22"/>
          </w:rPr>
          <w:t>RT</w:t>
        </w:r>
        <w:r w:rsidRPr="00EC17F3" w:rsidDel="00B95432">
          <w:rPr>
            <w:rFonts w:ascii="Arial" w:hAnsi="Arial" w:cs="Arial"/>
            <w:sz w:val="22"/>
            <w:szCs w:val="22"/>
          </w:rPr>
          <w:t xml:space="preserve">-PCR analysis revealed that </w:t>
        </w:r>
        <w:r w:rsidRPr="0078570F" w:rsidDel="00B95432">
          <w:rPr>
            <w:rFonts w:ascii="Arial" w:hAnsi="Arial" w:cs="Arial"/>
            <w:i/>
            <w:sz w:val="22"/>
            <w:szCs w:val="22"/>
          </w:rPr>
          <w:t>HAMP</w:t>
        </w:r>
        <w:r w:rsidRPr="00EC17F3" w:rsidDel="00B95432">
          <w:rPr>
            <w:rFonts w:ascii="Arial" w:hAnsi="Arial" w:cs="Arial"/>
            <w:sz w:val="22"/>
            <w:szCs w:val="22"/>
          </w:rPr>
          <w:t xml:space="preserve"> and </w:t>
        </w:r>
        <w:r w:rsidRPr="0078570F" w:rsidDel="00B95432">
          <w:rPr>
            <w:rFonts w:ascii="Arial" w:hAnsi="Arial" w:cs="Arial"/>
            <w:i/>
            <w:sz w:val="22"/>
            <w:szCs w:val="22"/>
          </w:rPr>
          <w:t>HDAC2</w:t>
        </w:r>
        <w:r w:rsidRPr="00EC17F3" w:rsidDel="00B95432">
          <w:rPr>
            <w:rFonts w:ascii="Arial" w:hAnsi="Arial" w:cs="Arial"/>
            <w:sz w:val="22"/>
            <w:szCs w:val="22"/>
          </w:rPr>
          <w:t xml:space="preserve"> mRNA level</w:t>
        </w:r>
        <w:r w:rsidDel="00B95432">
          <w:rPr>
            <w:rFonts w:ascii="Arial" w:hAnsi="Arial" w:cs="Arial"/>
            <w:sz w:val="22"/>
            <w:szCs w:val="22"/>
          </w:rPr>
          <w:t>s</w:t>
        </w:r>
        <w:r w:rsidRPr="00EC17F3" w:rsidDel="00B95432">
          <w:rPr>
            <w:rFonts w:ascii="Arial" w:hAnsi="Arial" w:cs="Arial"/>
            <w:sz w:val="22"/>
            <w:szCs w:val="22"/>
          </w:rPr>
          <w:t xml:space="preserve"> were </w:t>
        </w:r>
        <w:r w:rsidDel="00B95432">
          <w:rPr>
            <w:rFonts w:ascii="Arial" w:hAnsi="Arial" w:cs="Arial"/>
            <w:sz w:val="22"/>
            <w:szCs w:val="22"/>
          </w:rPr>
          <w:t xml:space="preserve">significantly increased after the </w:t>
        </w:r>
        <w:r w:rsidRPr="00EC17F3" w:rsidDel="00B95432">
          <w:rPr>
            <w:rFonts w:ascii="Arial" w:hAnsi="Arial" w:cs="Arial"/>
            <w:sz w:val="22"/>
            <w:szCs w:val="22"/>
          </w:rPr>
          <w:t>FGF</w:t>
        </w:r>
        <w:r w:rsidDel="00B95432">
          <w:rPr>
            <w:rFonts w:ascii="Arial" w:hAnsi="Arial" w:cs="Arial"/>
            <w:sz w:val="22"/>
            <w:szCs w:val="22"/>
          </w:rPr>
          <w:t>-6 active protein treatment, with</w:t>
        </w:r>
        <w:r w:rsidRPr="00EC17F3" w:rsidDel="00B95432">
          <w:rPr>
            <w:rFonts w:ascii="Arial" w:hAnsi="Arial" w:cs="Arial"/>
            <w:sz w:val="22"/>
            <w:szCs w:val="22"/>
          </w:rPr>
          <w:t xml:space="preserve"> no </w:t>
        </w:r>
        <w:r w:rsidDel="00B95432">
          <w:rPr>
            <w:rFonts w:ascii="Arial" w:hAnsi="Arial" w:cs="Arial"/>
            <w:sz w:val="22"/>
            <w:szCs w:val="22"/>
          </w:rPr>
          <w:t xml:space="preserve">significant </w:t>
        </w:r>
        <w:r w:rsidRPr="00EC17F3" w:rsidDel="00B95432">
          <w:rPr>
            <w:rFonts w:ascii="Arial" w:hAnsi="Arial" w:cs="Arial"/>
            <w:sz w:val="22"/>
            <w:szCs w:val="22"/>
          </w:rPr>
          <w:t xml:space="preserve">change in </w:t>
        </w:r>
        <w:r w:rsidRPr="0078570F" w:rsidDel="00B95432">
          <w:rPr>
            <w:rFonts w:ascii="Arial" w:hAnsi="Arial" w:cs="Arial"/>
            <w:i/>
            <w:sz w:val="22"/>
            <w:szCs w:val="22"/>
          </w:rPr>
          <w:t>HMOX</w:t>
        </w:r>
        <w:r w:rsidRPr="00EC17F3" w:rsidDel="00B95432">
          <w:rPr>
            <w:rFonts w:ascii="Arial" w:hAnsi="Arial" w:cs="Arial"/>
            <w:sz w:val="22"/>
            <w:szCs w:val="22"/>
          </w:rPr>
          <w:t xml:space="preserve">, </w:t>
        </w:r>
        <w:r w:rsidRPr="0078570F" w:rsidDel="00B95432">
          <w:rPr>
            <w:rFonts w:ascii="Arial" w:hAnsi="Arial" w:cs="Arial"/>
            <w:i/>
            <w:sz w:val="22"/>
            <w:szCs w:val="22"/>
          </w:rPr>
          <w:t>TFRC</w:t>
        </w:r>
        <w:r w:rsidRPr="00EC17F3" w:rsidDel="00B95432">
          <w:rPr>
            <w:rFonts w:ascii="Arial" w:hAnsi="Arial" w:cs="Arial"/>
            <w:sz w:val="22"/>
            <w:szCs w:val="22"/>
          </w:rPr>
          <w:t xml:space="preserve"> and </w:t>
        </w:r>
        <w:r w:rsidRPr="0078570F" w:rsidDel="00B95432">
          <w:rPr>
            <w:rFonts w:ascii="Arial" w:hAnsi="Arial" w:cs="Arial"/>
            <w:i/>
            <w:sz w:val="22"/>
            <w:szCs w:val="22"/>
          </w:rPr>
          <w:t>HEPH</w:t>
        </w:r>
        <w:r w:rsidDel="00B95432">
          <w:rPr>
            <w:rFonts w:ascii="Arial" w:hAnsi="Arial" w:cs="Arial"/>
            <w:sz w:val="22"/>
            <w:szCs w:val="22"/>
          </w:rPr>
          <w:t xml:space="preserve"> (</w:t>
        </w:r>
        <w:r w:rsidRPr="0050050A" w:rsidDel="00B95432">
          <w:rPr>
            <w:rFonts w:ascii="Arial" w:hAnsi="Arial" w:cs="Arial"/>
            <w:b/>
            <w:color w:val="1F497D" w:themeColor="text2"/>
            <w:sz w:val="22"/>
            <w:szCs w:val="22"/>
          </w:rPr>
          <w:t>Figure 4</w:t>
        </w:r>
        <w:r w:rsidDel="00B95432">
          <w:rPr>
            <w:rFonts w:ascii="Arial" w:hAnsi="Arial" w:cs="Arial"/>
            <w:b/>
            <w:color w:val="1F497D" w:themeColor="text2"/>
            <w:sz w:val="22"/>
            <w:szCs w:val="22"/>
          </w:rPr>
          <w:t>C</w:t>
        </w:r>
        <w:r w:rsidDel="00B95432">
          <w:rPr>
            <w:rFonts w:ascii="Arial" w:hAnsi="Arial" w:cs="Arial"/>
            <w:sz w:val="22"/>
            <w:szCs w:val="22"/>
          </w:rPr>
          <w:t>)</w:t>
        </w:r>
        <w:r w:rsidRPr="00EC17F3" w:rsidDel="00B95432">
          <w:rPr>
            <w:rFonts w:ascii="Arial" w:hAnsi="Arial" w:cs="Arial"/>
            <w:sz w:val="22"/>
            <w:szCs w:val="22"/>
          </w:rPr>
          <w:t xml:space="preserve">. </w:t>
        </w:r>
        <w:moveFromRangeStart w:id="245" w:author="佛系老男人" w:date="2019-01-11T16:28:00Z" w:name="move534987439"/>
        <w:moveFromRangeEnd w:id="243"/>
        <w:r w:rsidRPr="007B10A5" w:rsidDel="00B95432">
          <w:rPr>
            <w:rFonts w:ascii="Arial" w:hAnsi="Arial" w:cs="Arial"/>
            <w:i/>
            <w:sz w:val="22"/>
            <w:szCs w:val="22"/>
          </w:rPr>
          <w:t>FGF6</w:t>
        </w:r>
        <w:r w:rsidDel="00B95432">
          <w:rPr>
            <w:rFonts w:ascii="Arial" w:hAnsi="Arial" w:cs="Arial"/>
            <w:sz w:val="22"/>
            <w:szCs w:val="22"/>
          </w:rPr>
          <w:t xml:space="preserve"> p</w:t>
        </w:r>
        <w:r w:rsidRPr="00EC17F3" w:rsidDel="00B95432">
          <w:rPr>
            <w:rFonts w:ascii="Arial" w:hAnsi="Arial" w:cs="Arial"/>
            <w:sz w:val="22"/>
            <w:szCs w:val="22"/>
          </w:rPr>
          <w:t>lasmid transfection</w:t>
        </w:r>
        <w:r w:rsidDel="00B95432">
          <w:rPr>
            <w:rFonts w:ascii="Arial" w:hAnsi="Arial" w:cs="Arial"/>
            <w:sz w:val="22"/>
            <w:szCs w:val="22"/>
          </w:rPr>
          <w:t xml:space="preserve"> in HepG2, A-498 (kidney carcinoma cells), 786-O increased</w:t>
        </w:r>
        <w:r w:rsidRPr="00EC17F3" w:rsidDel="00B95432">
          <w:rPr>
            <w:rFonts w:ascii="Arial" w:hAnsi="Arial" w:cs="Arial"/>
            <w:sz w:val="22"/>
            <w:szCs w:val="22"/>
          </w:rPr>
          <w:t xml:space="preserve"> </w:t>
        </w:r>
        <w:r w:rsidRPr="0078570F" w:rsidDel="00B95432">
          <w:rPr>
            <w:rFonts w:ascii="Arial" w:hAnsi="Arial" w:cs="Arial"/>
            <w:i/>
            <w:sz w:val="22"/>
            <w:szCs w:val="22"/>
          </w:rPr>
          <w:t>HAMP</w:t>
        </w:r>
        <w:r w:rsidDel="00B95432">
          <w:rPr>
            <w:rFonts w:ascii="Arial" w:hAnsi="Arial" w:cs="Arial"/>
            <w:sz w:val="22"/>
            <w:szCs w:val="22"/>
          </w:rPr>
          <w:t xml:space="preserve">, </w:t>
        </w:r>
        <w:r w:rsidRPr="0078570F" w:rsidDel="00B95432">
          <w:rPr>
            <w:rFonts w:ascii="Arial" w:hAnsi="Arial" w:cs="Arial"/>
            <w:i/>
            <w:sz w:val="22"/>
            <w:szCs w:val="22"/>
          </w:rPr>
          <w:t>HDAC2</w:t>
        </w:r>
        <w:r w:rsidDel="00B95432">
          <w:rPr>
            <w:rFonts w:ascii="Arial" w:hAnsi="Arial" w:cs="Arial"/>
            <w:sz w:val="22"/>
            <w:szCs w:val="22"/>
          </w:rPr>
          <w:t xml:space="preserve">, and </w:t>
        </w:r>
        <w:r w:rsidRPr="0078570F" w:rsidDel="00B95432">
          <w:rPr>
            <w:rFonts w:ascii="Arial" w:hAnsi="Arial" w:cs="Arial"/>
            <w:i/>
            <w:sz w:val="22"/>
            <w:szCs w:val="22"/>
          </w:rPr>
          <w:t>HMOX</w:t>
        </w:r>
        <w:r w:rsidDel="00B95432">
          <w:rPr>
            <w:rFonts w:ascii="Arial" w:hAnsi="Arial" w:cs="Arial"/>
            <w:sz w:val="22"/>
            <w:szCs w:val="22"/>
          </w:rPr>
          <w:t xml:space="preserve"> levels, whereas </w:t>
        </w:r>
        <w:r w:rsidRPr="0078570F" w:rsidDel="00B95432">
          <w:rPr>
            <w:rFonts w:ascii="Arial" w:hAnsi="Arial" w:cs="Arial"/>
            <w:i/>
            <w:sz w:val="22"/>
            <w:szCs w:val="22"/>
          </w:rPr>
          <w:t>TFRC</w:t>
        </w:r>
        <w:r w:rsidDel="00B95432">
          <w:rPr>
            <w:rFonts w:ascii="Arial" w:hAnsi="Arial" w:cs="Arial"/>
            <w:sz w:val="22"/>
            <w:szCs w:val="22"/>
          </w:rPr>
          <w:t xml:space="preserve"> levels</w:t>
        </w:r>
        <w:r w:rsidRPr="00EC17F3" w:rsidDel="00B95432">
          <w:rPr>
            <w:rFonts w:ascii="Arial" w:hAnsi="Arial" w:cs="Arial"/>
            <w:sz w:val="22"/>
            <w:szCs w:val="22"/>
          </w:rPr>
          <w:t xml:space="preserve"> </w:t>
        </w:r>
        <w:r w:rsidDel="00B95432">
          <w:rPr>
            <w:rFonts w:ascii="Arial" w:hAnsi="Arial" w:cs="Arial"/>
            <w:sz w:val="22"/>
            <w:szCs w:val="22"/>
          </w:rPr>
          <w:t xml:space="preserve">significantly </w:t>
        </w:r>
        <w:r w:rsidRPr="00EC17F3" w:rsidDel="00B95432">
          <w:rPr>
            <w:rFonts w:ascii="Arial" w:hAnsi="Arial" w:cs="Arial"/>
            <w:sz w:val="22"/>
            <w:szCs w:val="22"/>
          </w:rPr>
          <w:t>decreased</w:t>
        </w:r>
        <w:r w:rsidDel="00B95432">
          <w:rPr>
            <w:rFonts w:ascii="Arial" w:hAnsi="Arial" w:cs="Arial"/>
            <w:sz w:val="22"/>
            <w:szCs w:val="22"/>
          </w:rPr>
          <w:t xml:space="preserve"> (</w:t>
        </w:r>
        <w:r w:rsidRPr="00E15C58" w:rsidDel="00B95432">
          <w:rPr>
            <w:rFonts w:ascii="Arial" w:hAnsi="Arial" w:cs="Arial"/>
            <w:b/>
            <w:color w:val="002060"/>
            <w:sz w:val="22"/>
            <w:szCs w:val="22"/>
          </w:rPr>
          <w:t>Figure</w:t>
        </w:r>
        <w:r w:rsidDel="00B95432">
          <w:rPr>
            <w:rFonts w:ascii="Arial" w:hAnsi="Arial" w:cs="Arial"/>
            <w:b/>
            <w:color w:val="002060"/>
            <w:sz w:val="22"/>
            <w:szCs w:val="22"/>
          </w:rPr>
          <w:t>s</w:t>
        </w:r>
        <w:r w:rsidRPr="00B76906" w:rsidDel="00B95432">
          <w:rPr>
            <w:rFonts w:ascii="Arial" w:hAnsi="Arial" w:cs="Arial"/>
            <w:b/>
            <w:color w:val="002060"/>
            <w:sz w:val="22"/>
            <w:szCs w:val="22"/>
          </w:rPr>
          <w:t xml:space="preserve"> </w:t>
        </w:r>
        <w:r w:rsidDel="00B95432">
          <w:rPr>
            <w:rFonts w:ascii="Arial" w:hAnsi="Arial" w:cs="Arial"/>
            <w:b/>
            <w:color w:val="002060"/>
            <w:sz w:val="22"/>
            <w:szCs w:val="22"/>
          </w:rPr>
          <w:t>4D-G</w:t>
        </w:r>
        <w:r w:rsidDel="00B95432">
          <w:rPr>
            <w:rFonts w:ascii="Arial" w:hAnsi="Arial" w:cs="Arial"/>
            <w:sz w:val="22"/>
            <w:szCs w:val="22"/>
          </w:rPr>
          <w:t xml:space="preserve">). </w:t>
        </w:r>
      </w:moveFrom>
      <w:moveFromRangeEnd w:id="245"/>
      <w:r w:rsidRPr="0078570F">
        <w:rPr>
          <w:rFonts w:ascii="Arial" w:hAnsi="Arial" w:cs="Arial"/>
          <w:i/>
          <w:sz w:val="22"/>
          <w:szCs w:val="22"/>
        </w:rPr>
        <w:t>HEPH</w:t>
      </w:r>
      <w:r>
        <w:rPr>
          <w:rFonts w:ascii="Arial" w:hAnsi="Arial" w:cs="Arial"/>
          <w:sz w:val="22"/>
          <w:szCs w:val="22"/>
        </w:rPr>
        <w:t xml:space="preserve"> expression did not change, suggesting the effect of FGF-6 is independent of </w:t>
      </w:r>
      <w:r w:rsidRPr="0078570F">
        <w:rPr>
          <w:rFonts w:ascii="Arial" w:hAnsi="Arial" w:cs="Arial"/>
          <w:i/>
          <w:sz w:val="22"/>
          <w:szCs w:val="22"/>
        </w:rPr>
        <w:t>HEPH</w:t>
      </w:r>
      <w:r>
        <w:rPr>
          <w:rFonts w:ascii="Arial" w:hAnsi="Arial" w:cs="Arial"/>
          <w:sz w:val="22"/>
          <w:szCs w:val="22"/>
        </w:rPr>
        <w:t>. Further</w:t>
      </w:r>
      <w:r w:rsidRPr="00EC17F3">
        <w:rPr>
          <w:rFonts w:ascii="Arial" w:hAnsi="Arial" w:cs="Arial"/>
          <w:sz w:val="22"/>
          <w:szCs w:val="22"/>
        </w:rPr>
        <w:t xml:space="preserve">, </w:t>
      </w:r>
      <w:r>
        <w:rPr>
          <w:rFonts w:ascii="Arial" w:hAnsi="Arial" w:cs="Arial"/>
          <w:sz w:val="22"/>
          <w:szCs w:val="22"/>
        </w:rPr>
        <w:t xml:space="preserve">we noted </w:t>
      </w:r>
      <w:r w:rsidRPr="00DD170B">
        <w:rPr>
          <w:rFonts w:ascii="Arial" w:hAnsi="Arial" w:cs="Arial"/>
          <w:i/>
          <w:sz w:val="22"/>
          <w:szCs w:val="22"/>
        </w:rPr>
        <w:t>HAMP</w:t>
      </w:r>
      <w:r>
        <w:rPr>
          <w:rFonts w:ascii="Arial" w:hAnsi="Arial" w:cs="Arial"/>
          <w:sz w:val="22"/>
          <w:szCs w:val="22"/>
        </w:rPr>
        <w:t xml:space="preserve"> </w:t>
      </w:r>
      <w:r w:rsidRPr="00EC17F3">
        <w:rPr>
          <w:rFonts w:ascii="Arial" w:hAnsi="Arial" w:cs="Arial"/>
          <w:sz w:val="22"/>
          <w:szCs w:val="22"/>
        </w:rPr>
        <w:t>mRNA level</w:t>
      </w:r>
      <w:r>
        <w:rPr>
          <w:rFonts w:ascii="Arial" w:hAnsi="Arial" w:cs="Arial"/>
          <w:sz w:val="22"/>
          <w:szCs w:val="22"/>
        </w:rPr>
        <w:t>s</w:t>
      </w:r>
      <w:r w:rsidRPr="00EC17F3">
        <w:rPr>
          <w:rFonts w:ascii="Arial" w:hAnsi="Arial" w:cs="Arial"/>
          <w:sz w:val="22"/>
          <w:szCs w:val="22"/>
        </w:rPr>
        <w:t xml:space="preserve"> in M1 and M3 </w:t>
      </w:r>
      <w:r>
        <w:rPr>
          <w:rFonts w:ascii="Arial" w:hAnsi="Arial" w:cs="Arial"/>
          <w:sz w:val="22"/>
          <w:szCs w:val="22"/>
        </w:rPr>
        <w:t xml:space="preserve">transfections </w:t>
      </w:r>
      <w:r w:rsidRPr="00EC17F3">
        <w:rPr>
          <w:rFonts w:ascii="Arial" w:hAnsi="Arial" w:cs="Arial"/>
          <w:sz w:val="22"/>
          <w:szCs w:val="22"/>
        </w:rPr>
        <w:t>were comparable to control</w:t>
      </w:r>
      <w:r>
        <w:rPr>
          <w:rFonts w:ascii="Arial" w:hAnsi="Arial" w:cs="Arial"/>
          <w:sz w:val="22"/>
          <w:szCs w:val="22"/>
        </w:rPr>
        <w:t xml:space="preserve"> levels, which illustrated a strong attenuation of FGF-6 function for</w:t>
      </w:r>
      <w:r w:rsidRPr="00EC17F3">
        <w:rPr>
          <w:rFonts w:ascii="Arial" w:hAnsi="Arial" w:cs="Arial"/>
          <w:sz w:val="22"/>
          <w:szCs w:val="22"/>
        </w:rPr>
        <w:t xml:space="preserve"> M1 and M3</w:t>
      </w:r>
      <w:r>
        <w:rPr>
          <w:rFonts w:ascii="Arial" w:hAnsi="Arial" w:cs="Arial"/>
          <w:sz w:val="22"/>
          <w:szCs w:val="22"/>
        </w:rPr>
        <w:t xml:space="preserve"> variants (</w:t>
      </w:r>
      <w:r w:rsidRPr="00BE06F4">
        <w:rPr>
          <w:rFonts w:ascii="Arial" w:hAnsi="Arial" w:cs="Arial"/>
          <w:b/>
          <w:color w:val="FF0000"/>
          <w:sz w:val="22"/>
          <w:szCs w:val="22"/>
          <w:rPrChange w:id="246" w:author="Guo, Shicheng" w:date="2019-01-23T15:44:00Z">
            <w:rPr>
              <w:rFonts w:ascii="Arial" w:hAnsi="Arial" w:cs="Arial"/>
              <w:b/>
              <w:color w:val="002060"/>
              <w:sz w:val="22"/>
              <w:szCs w:val="22"/>
            </w:rPr>
          </w:rPrChange>
        </w:rPr>
        <w:t>Figure 4D-G</w:t>
      </w:r>
      <w:ins w:id="247" w:author="Guo, Shicheng" w:date="2019-01-23T15:44:00Z">
        <w:r w:rsidR="00BE06F4" w:rsidRPr="00BE06F4">
          <w:rPr>
            <w:rFonts w:ascii="Arial" w:hAnsi="Arial" w:cs="Arial"/>
            <w:b/>
            <w:color w:val="FF0000"/>
            <w:sz w:val="22"/>
            <w:szCs w:val="22"/>
            <w:rPrChange w:id="248" w:author="Guo, Shicheng" w:date="2019-01-23T15:44:00Z">
              <w:rPr>
                <w:rFonts w:ascii="Arial" w:hAnsi="Arial" w:cs="Arial"/>
                <w:b/>
                <w:color w:val="002060"/>
                <w:sz w:val="22"/>
                <w:szCs w:val="22"/>
              </w:rPr>
            </w:rPrChange>
          </w:rPr>
          <w:t>?</w:t>
        </w:r>
        <w:r w:rsidR="00BE06F4">
          <w:rPr>
            <w:rFonts w:ascii="Arial" w:hAnsi="Arial" w:cs="Arial"/>
            <w:b/>
            <w:color w:val="FF0000"/>
            <w:sz w:val="22"/>
            <w:szCs w:val="22"/>
          </w:rPr>
          <w:t>?</w:t>
        </w:r>
      </w:ins>
      <w:bookmarkStart w:id="249" w:name="_GoBack"/>
      <w:bookmarkEnd w:id="249"/>
      <w:r>
        <w:rPr>
          <w:rFonts w:ascii="Arial" w:hAnsi="Arial" w:cs="Arial"/>
          <w:sz w:val="22"/>
          <w:szCs w:val="22"/>
        </w:rPr>
        <w:t>)</w:t>
      </w:r>
      <w:r w:rsidRPr="00EC17F3">
        <w:rPr>
          <w:rFonts w:ascii="Arial" w:hAnsi="Arial" w:cs="Arial"/>
          <w:sz w:val="22"/>
          <w:szCs w:val="22"/>
        </w:rPr>
        <w:t>.</w:t>
      </w:r>
      <w:r>
        <w:rPr>
          <w:rFonts w:ascii="Arial" w:hAnsi="Arial" w:cs="Arial"/>
          <w:sz w:val="22"/>
          <w:szCs w:val="22"/>
        </w:rPr>
        <w:t xml:space="preserve"> The M2 variant (D174V) significantly differed from wildtype in </w:t>
      </w:r>
      <w:r w:rsidRPr="0078570F">
        <w:rPr>
          <w:rFonts w:ascii="Arial" w:hAnsi="Arial" w:cs="Arial"/>
          <w:i/>
          <w:sz w:val="22"/>
          <w:szCs w:val="22"/>
        </w:rPr>
        <w:t>HAMP</w:t>
      </w:r>
      <w:r>
        <w:rPr>
          <w:rFonts w:ascii="Arial" w:hAnsi="Arial" w:cs="Arial"/>
          <w:sz w:val="22"/>
          <w:szCs w:val="22"/>
        </w:rPr>
        <w:t xml:space="preserve"> induction only in HepG2 cells. </w:t>
      </w:r>
    </w:p>
    <w:p w:rsidR="00F866BB" w:rsidRDefault="00F866BB" w:rsidP="00C77CC3">
      <w:pPr>
        <w:jc w:val="both"/>
        <w:rPr>
          <w:rFonts w:ascii="Arial" w:eastAsia="Arial" w:hAnsi="Arial" w:cs="Arial"/>
          <w:bCs/>
          <w:i/>
          <w:iCs/>
          <w:color w:val="000000" w:themeColor="text1"/>
          <w:sz w:val="22"/>
          <w:szCs w:val="22"/>
          <w:lang w:eastAsia="zh-CN"/>
        </w:rPr>
      </w:pPr>
    </w:p>
    <w:p w:rsidR="00F866BB" w:rsidRPr="000346EC" w:rsidRDefault="00F866BB" w:rsidP="006D3C0D">
      <w:pPr>
        <w:pStyle w:val="Heading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F866BB" w:rsidRDefault="00F866BB" w:rsidP="006D3C0D">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hepcidin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(SSc)</w:t>
      </w:r>
      <w:r w:rsidRPr="000346EC">
        <w:rPr>
          <w:rFonts w:ascii="Arial" w:hAnsi="Arial" w:cs="Arial"/>
          <w:sz w:val="22"/>
          <w:szCs w:val="22"/>
        </w:rPr>
        <w:t xml:space="preserve"> and healthy c</w:t>
      </w:r>
      <w:r>
        <w:rPr>
          <w:rFonts w:ascii="Arial" w:hAnsi="Arial" w:cs="Arial"/>
          <w:sz w:val="22"/>
          <w:szCs w:val="22"/>
        </w:rPr>
        <w:t xml:space="preserve">ontrols were examined. Decreased FGF-6 protein level and elevated </w:t>
      </w:r>
      <w:r w:rsidRPr="000346EC">
        <w:rPr>
          <w:rFonts w:ascii="Arial" w:hAnsi="Arial" w:cs="Arial"/>
          <w:sz w:val="22"/>
          <w:szCs w:val="22"/>
        </w:rPr>
        <w:t xml:space="preserve">iron deposition </w:t>
      </w:r>
      <w:r>
        <w:rPr>
          <w:rFonts w:ascii="Arial" w:hAnsi="Arial" w:cs="Arial"/>
          <w:sz w:val="22"/>
          <w:szCs w:val="22"/>
        </w:rPr>
        <w:t xml:space="preserve">were detected </w:t>
      </w:r>
      <w:r w:rsidRPr="000346EC">
        <w:rPr>
          <w:rFonts w:ascii="Arial" w:hAnsi="Arial" w:cs="Arial"/>
          <w:sz w:val="22"/>
          <w:szCs w:val="22"/>
        </w:rPr>
        <w:t xml:space="preserve">in SSc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 (</w:t>
      </w:r>
      <w:r w:rsidRPr="00DD76A8">
        <w:rPr>
          <w:rFonts w:ascii="Arial" w:hAnsi="Arial" w:cs="Arial"/>
          <w:b/>
          <w:color w:val="002060"/>
          <w:sz w:val="22"/>
          <w:szCs w:val="22"/>
        </w:rPr>
        <w:t>Figure</w:t>
      </w:r>
      <w:r>
        <w:rPr>
          <w:rFonts w:ascii="Arial" w:hAnsi="Arial" w:cs="Arial"/>
          <w:b/>
          <w:color w:val="002060"/>
          <w:sz w:val="22"/>
          <w:szCs w:val="22"/>
        </w:rPr>
        <w:t xml:space="preserve"> 5A-B</w:t>
      </w:r>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r>
        <w:rPr>
          <w:rFonts w:ascii="Arial" w:hAnsi="Arial" w:cs="Arial"/>
          <w:sz w:val="22"/>
          <w:szCs w:val="22"/>
        </w:rPr>
        <w:t xml:space="preserve">was 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 xml:space="preserve">creased in SSc </w:t>
      </w:r>
      <w:r>
        <w:rPr>
          <w:rFonts w:ascii="Arial" w:hAnsi="Arial" w:cs="Arial"/>
          <w:sz w:val="22"/>
          <w:szCs w:val="22"/>
        </w:rPr>
        <w:t>skin (</w:t>
      </w:r>
      <w:r w:rsidRPr="00460215">
        <w:rPr>
          <w:rFonts w:ascii="Arial" w:hAnsi="Arial" w:cs="Arial"/>
          <w:b/>
          <w:color w:val="1F497D" w:themeColor="text2"/>
          <w:sz w:val="22"/>
          <w:szCs w:val="22"/>
        </w:rPr>
        <w:t>Figure 5</w:t>
      </w:r>
      <w:r>
        <w:rPr>
          <w:rFonts w:ascii="Arial" w:hAnsi="Arial" w:cs="Arial"/>
          <w:b/>
          <w:color w:val="1F497D" w:themeColor="text2"/>
          <w:sz w:val="22"/>
          <w:szCs w:val="22"/>
        </w:rPr>
        <w:t>E</w:t>
      </w:r>
      <w:r>
        <w:rPr>
          <w:rFonts w:ascii="Arial" w:hAnsi="Arial" w:cs="Arial"/>
          <w:sz w:val="22"/>
          <w:szCs w:val="22"/>
        </w:rPr>
        <w:t>)</w:t>
      </w:r>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r w:rsidRPr="00DD76A8">
        <w:rPr>
          <w:rFonts w:ascii="Arial" w:hAnsi="Arial" w:cs="Arial"/>
          <w:b/>
          <w:color w:val="002060"/>
          <w:sz w:val="22"/>
          <w:szCs w:val="22"/>
        </w:rPr>
        <w:t>Figure</w:t>
      </w:r>
      <w:r>
        <w:rPr>
          <w:rFonts w:ascii="Arial" w:hAnsi="Arial" w:cs="Arial"/>
          <w:b/>
          <w:color w:val="002060"/>
          <w:sz w:val="22"/>
          <w:szCs w:val="22"/>
        </w:rPr>
        <w:t xml:space="preserve"> 5C, 5D and 5F</w:t>
      </w:r>
      <w:r>
        <w:rPr>
          <w:rFonts w:ascii="Arial" w:hAnsi="Arial" w:cs="Arial"/>
          <w:sz w:val="22"/>
          <w:szCs w:val="22"/>
        </w:rPr>
        <w:t xml:space="preserve">). 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5A-B</w:t>
      </w:r>
      <w:r>
        <w:rPr>
          <w:rFonts w:ascii="Arial" w:hAnsi="Arial" w:cs="Arial"/>
          <w:sz w:val="22"/>
          <w:szCs w:val="22"/>
        </w:rPr>
        <w:t xml:space="preserve">), suggesting that FGF-6 plays different roles in oncogenesis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p>
    <w:p w:rsidR="00F866BB" w:rsidRPr="00EA7D68" w:rsidRDefault="00F866BB" w:rsidP="00760AF3">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heme production, STAT signaling, cAMP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diplotype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F-gene family and is largely expressed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impacted hepcidin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hepcidin-independent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hepcidin. The induction of hepcidin expression by FGF-6, presumably promotes ferroportin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hepcidin levels compared to wildtype </w:t>
      </w:r>
      <w:r w:rsidRPr="00263058">
        <w:rPr>
          <w:rFonts w:ascii="Arial" w:hAnsi="Arial" w:cs="Arial"/>
          <w:i/>
          <w:sz w:val="22"/>
          <w:szCs w:val="22"/>
        </w:rPr>
        <w:t>FGF6</w:t>
      </w:r>
      <w:r>
        <w:rPr>
          <w:rFonts w:ascii="Arial" w:hAnsi="Arial" w:cs="Arial"/>
          <w:sz w:val="22"/>
          <w:szCs w:val="22"/>
        </w:rPr>
        <w:t>, indicating loss-of-function. 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dies have indicated that iron plays a role in autoimmunity and a study examining pulmonary arterial hypertension in SSc noted iron deposition in lung elastin fibres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SSc has not been previously investigated. We observed that FGF-6 is involved with iron deposition in SSc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EA7D68" w:rsidRDefault="00F07E62" w:rsidP="007B2A82">
      <w:pPr>
        <w:jc w:val="both"/>
        <w:rPr>
          <w:rFonts w:ascii="Arial" w:hAnsi="Arial" w:cs="Arial"/>
          <w:b/>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was reviewed and approved by the Marshfield Clinic Research Institute Institutional Review Board. FWA00000873, IRB00000673, Title: </w:t>
      </w:r>
      <w:r w:rsidR="00F866BB" w:rsidRPr="00EA7D68">
        <w:rPr>
          <w:rFonts w:ascii="Arial" w:hAnsi="Arial" w:cs="Arial"/>
          <w:i/>
          <w:sz w:val="22"/>
          <w:szCs w:val="22"/>
        </w:rPr>
        <w:t>Two Allele Loss of Function Genotype Array Study</w:t>
      </w:r>
      <w:r w:rsidR="00F866BB" w:rsidRPr="00EA7D68">
        <w:rPr>
          <w:rFonts w:ascii="Arial" w:hAnsi="Arial" w:cs="Arial"/>
          <w:sz w:val="22"/>
          <w:szCs w:val="22"/>
        </w:rPr>
        <w:t xml:space="preserve">.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was provided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760AF3">
      <w:pPr>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 xml:space="preserve">advice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FC0873" w:rsidRPr="002A2ABC" w:rsidRDefault="00FC0873" w:rsidP="00FC0873">
      <w:pPr>
        <w:pStyle w:val="Heading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r>
      <w:bookmarkStart w:id="250" w:name="OLE_LINK7"/>
      <w:r w:rsidRPr="002A2ABC">
        <w:rPr>
          <w:rFonts w:ascii="Cambria" w:eastAsia="Arial" w:hAnsi="Cambria" w:cs="Arial"/>
          <w:noProof/>
          <w:color w:val="000000" w:themeColor="text1"/>
          <w:sz w:val="22"/>
          <w:szCs w:val="22"/>
        </w:rPr>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bookmarkEnd w:id="250"/>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F866BB" w:rsidRPr="00EA7D68" w:rsidRDefault="00F866BB" w:rsidP="00760AF3">
      <w:pPr>
        <w:pStyle w:val="Heading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diplotype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genes identified in the recessive diplotype</w:t>
      </w:r>
      <w:r w:rsidR="00F07E62">
        <w:rPr>
          <w:rFonts w:ascii="Arial" w:hAnsi="Arial" w:cs="Arial"/>
          <w:sz w:val="22"/>
          <w:szCs w:val="22"/>
        </w:rPr>
        <w:t xml:space="preserve"> scan</w:t>
      </w:r>
      <w:r>
        <w:rPr>
          <w:rFonts w:ascii="Arial" w:hAnsi="Arial" w:cs="Arial"/>
          <w:sz w:val="22"/>
          <w:szCs w:val="22"/>
        </w:rPr>
        <w:t xml:space="preserve"> are displayed. P-values are from a two-tailed Fisher’s exact test. OR</w:t>
      </w:r>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diplotypes with putative functional alleles. Case-: number of cases carrying at least one homolog at the gene without a putative functional allele. Control+: number of control individuals carrying recessive diplotypes with putative functional alleles. Control-: number of controls carrying at least one homolog at the gene without a putative functional allele. </w:t>
      </w:r>
    </w:p>
    <w:p w:rsidR="00F866BB" w:rsidRPr="000E6FA7" w:rsidRDefault="00F866BB" w:rsidP="000E6FA7">
      <w:pPr>
        <w:pStyle w:val="Heading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diplotype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were collected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The earliest gene appearance over time was inferred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FGF-6 regulates hepcidin-dependent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were added into the cell culture medians, respectively, with different recombination. Control group was treated with vehicle alone (boiled water). </w:t>
      </w:r>
      <w:r w:rsidRPr="00034165">
        <w:rPr>
          <w:rFonts w:ascii="Arial" w:hAnsi="Arial" w:cs="Arial"/>
          <w:sz w:val="22"/>
          <w:szCs w:val="22"/>
        </w:rPr>
        <w:t>Iron staining was visualized by microscopy. Iron positive staining cells divided by total cell number was used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r w:rsidRPr="00B651C2">
        <w:rPr>
          <w:rFonts w:ascii="Arial" w:hAnsi="Arial" w:cs="Arial"/>
          <w:sz w:val="22"/>
          <w:szCs w:val="22"/>
        </w:rPr>
        <w:t xml:space="preserve">quantitation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wildtype, M1 (E127X), M2 (D174V), M3 (R188Q) mutation. </w:t>
      </w:r>
      <w:r w:rsidRPr="00034165">
        <w:rPr>
          <w:rFonts w:ascii="Arial" w:hAnsi="Arial" w:cs="Arial"/>
          <w:sz w:val="22"/>
          <w:szCs w:val="22"/>
        </w:rPr>
        <w:t xml:space="preserve">Iron staining was visualized by microscopy. Iron positive staining cells divided by total cell number was used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metabolism gene expression changes after the transfection by </w:t>
      </w:r>
      <w:r w:rsidRPr="00C9453A">
        <w:rPr>
          <w:rFonts w:ascii="Arial" w:hAnsi="Arial" w:cs="Arial"/>
          <w:i/>
          <w:sz w:val="22"/>
          <w:szCs w:val="22"/>
        </w:rPr>
        <w:t>FGF6</w:t>
      </w:r>
      <w:r>
        <w:rPr>
          <w:rFonts w:ascii="Arial" w:hAnsi="Arial" w:cs="Arial"/>
          <w:sz w:val="22"/>
          <w:szCs w:val="22"/>
        </w:rPr>
        <w:t xml:space="preserve"> mRNA into various cell types with wildtype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was applied to evaluate the iron deposition in liver cancer tissues</w:t>
      </w:r>
      <w:r w:rsidRPr="009D0EF9">
        <w:rPr>
          <w:rFonts w:ascii="Arial" w:hAnsi="Arial" w:cs="Arial"/>
          <w:sz w:val="22"/>
          <w:szCs w:val="22"/>
        </w:rPr>
        <w:t>. FGF-6 expression level (Immunohistochemistry,IHC,staining) were counted by average optical density (AOD) of positive signal in each sample. Iron staining was visualized by 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Heading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github: </w:t>
      </w:r>
      <w:hyperlink r:id="rId9" w:history="1">
        <w:r w:rsidRPr="00F8689F">
          <w:rPr>
            <w:rStyle w:val="Hyperlink"/>
            <w:rFonts w:ascii="Arial" w:eastAsiaTheme="majorEastAsia" w:hAnsi="Arial" w:cs="Arial"/>
            <w:sz w:val="22"/>
            <w:szCs w:val="22"/>
          </w:rPr>
          <w:t>https://github.com/Shicheng-Guo/marshfield/blob/master/2ALOF/readme.md</w:t>
        </w:r>
      </w:hyperlink>
    </w:p>
    <w:p w:rsidR="000E753C" w:rsidRDefault="000E753C" w:rsidP="003D1C4C">
      <w:pPr>
        <w:pStyle w:val="Heading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CA6" w:rsidRDefault="00261CA6" w:rsidP="00DA0E04">
      <w:r>
        <w:separator/>
      </w:r>
    </w:p>
  </w:endnote>
  <w:endnote w:type="continuationSeparator" w:id="0">
    <w:p w:rsidR="00261CA6" w:rsidRDefault="00261CA6"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Footer"/>
          <w:jc w:val="center"/>
        </w:pPr>
        <w:r>
          <w:fldChar w:fldCharType="begin"/>
        </w:r>
        <w:r>
          <w:instrText xml:space="preserve"> PAGE   \* MERGEFORMAT </w:instrText>
        </w:r>
        <w:r>
          <w:fldChar w:fldCharType="separate"/>
        </w:r>
        <w:r w:rsidR="00BE06F4">
          <w:rPr>
            <w:noProof/>
          </w:rPr>
          <w:t>9</w:t>
        </w:r>
        <w:r>
          <w:rPr>
            <w:noProof/>
          </w:rPr>
          <w:fldChar w:fldCharType="end"/>
        </w:r>
      </w:p>
    </w:sdtContent>
  </w:sdt>
  <w:p w:rsidR="00DA0E04" w:rsidRDefault="00DA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CA6" w:rsidRDefault="00261CA6" w:rsidP="00DA0E04">
      <w:r>
        <w:separator/>
      </w:r>
    </w:p>
  </w:footnote>
  <w:footnote w:type="continuationSeparator" w:id="0">
    <w:p w:rsidR="00261CA6" w:rsidRDefault="00261CA6"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佛系老男人">
    <w15:presenceInfo w15:providerId="None" w15:userId="佛系老男人"/>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17E1E"/>
    <w:rsid w:val="000235E6"/>
    <w:rsid w:val="0003292F"/>
    <w:rsid w:val="00034B6C"/>
    <w:rsid w:val="00045B26"/>
    <w:rsid w:val="000C03BB"/>
    <w:rsid w:val="000E753C"/>
    <w:rsid w:val="00132EF4"/>
    <w:rsid w:val="001342DB"/>
    <w:rsid w:val="001671F5"/>
    <w:rsid w:val="001B1EEE"/>
    <w:rsid w:val="001E1B6C"/>
    <w:rsid w:val="001E3D3A"/>
    <w:rsid w:val="00210721"/>
    <w:rsid w:val="00213125"/>
    <w:rsid w:val="00261CA6"/>
    <w:rsid w:val="002A0941"/>
    <w:rsid w:val="002B5F03"/>
    <w:rsid w:val="003D14C6"/>
    <w:rsid w:val="003D200C"/>
    <w:rsid w:val="003E492D"/>
    <w:rsid w:val="00446F9C"/>
    <w:rsid w:val="00461CED"/>
    <w:rsid w:val="00472250"/>
    <w:rsid w:val="004B7520"/>
    <w:rsid w:val="005951CC"/>
    <w:rsid w:val="005A399B"/>
    <w:rsid w:val="005B71F7"/>
    <w:rsid w:val="005E7AD3"/>
    <w:rsid w:val="00647C2C"/>
    <w:rsid w:val="00655C45"/>
    <w:rsid w:val="006828F5"/>
    <w:rsid w:val="006D2571"/>
    <w:rsid w:val="0070005B"/>
    <w:rsid w:val="0072595A"/>
    <w:rsid w:val="007C20C6"/>
    <w:rsid w:val="00810CE4"/>
    <w:rsid w:val="00880D04"/>
    <w:rsid w:val="008C3291"/>
    <w:rsid w:val="00951113"/>
    <w:rsid w:val="00965451"/>
    <w:rsid w:val="009B3A39"/>
    <w:rsid w:val="00A04588"/>
    <w:rsid w:val="00A050F2"/>
    <w:rsid w:val="00A91DF4"/>
    <w:rsid w:val="00B31D32"/>
    <w:rsid w:val="00B73CC6"/>
    <w:rsid w:val="00B762A7"/>
    <w:rsid w:val="00B95432"/>
    <w:rsid w:val="00BB5F73"/>
    <w:rsid w:val="00BE06F4"/>
    <w:rsid w:val="00C034C9"/>
    <w:rsid w:val="00C32331"/>
    <w:rsid w:val="00C57716"/>
    <w:rsid w:val="00C85886"/>
    <w:rsid w:val="00D52C4E"/>
    <w:rsid w:val="00D61BC4"/>
    <w:rsid w:val="00D85015"/>
    <w:rsid w:val="00DA0E04"/>
    <w:rsid w:val="00DD0D30"/>
    <w:rsid w:val="00DD35F9"/>
    <w:rsid w:val="00E13105"/>
    <w:rsid w:val="00E13F5E"/>
    <w:rsid w:val="00E1655A"/>
    <w:rsid w:val="00E52F76"/>
    <w:rsid w:val="00EB2171"/>
    <w:rsid w:val="00EC24EE"/>
    <w:rsid w:val="00ED533C"/>
    <w:rsid w:val="00EF2255"/>
    <w:rsid w:val="00EF59E4"/>
    <w:rsid w:val="00F07E62"/>
    <w:rsid w:val="00F15897"/>
    <w:rsid w:val="00F409D7"/>
    <w:rsid w:val="00F62F73"/>
    <w:rsid w:val="00F70F10"/>
    <w:rsid w:val="00F866BB"/>
    <w:rsid w:val="00F87711"/>
    <w:rsid w:val="00FC0873"/>
    <w:rsid w:val="00FE26DC"/>
    <w:rsid w:val="00FE5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2EFF1"/>
  <w15:docId w15:val="{7459391B-6DE3-4D1D-9496-6B1B8C54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BB"/>
    <w:rPr>
      <w:sz w:val="24"/>
      <w:szCs w:val="24"/>
    </w:rPr>
  </w:style>
  <w:style w:type="paragraph" w:styleId="Heading1">
    <w:name w:val="heading 1"/>
    <w:basedOn w:val="Normal"/>
    <w:next w:val="Normal"/>
    <w:link w:val="Heading1Char"/>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Heading3">
    <w:name w:val="heading 3"/>
    <w:basedOn w:val="Normal"/>
    <w:next w:val="Normal"/>
    <w:link w:val="Heading3Char"/>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6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F866BB"/>
    <w:rPr>
      <w:rFonts w:ascii="Cambria" w:eastAsia="Cambria" w:hAnsi="Cambria" w:cs="Cambria"/>
      <w:b/>
      <w:color w:val="00000A"/>
      <w:sz w:val="32"/>
      <w:szCs w:val="32"/>
      <w:lang w:eastAsia="zh-CN"/>
    </w:rPr>
  </w:style>
  <w:style w:type="character" w:customStyle="1" w:styleId="Heading3Char">
    <w:name w:val="Heading 3 Char"/>
    <w:basedOn w:val="DefaultParagraphFont"/>
    <w:link w:val="Heading3"/>
    <w:rsid w:val="00F86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F866BB"/>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F866BB"/>
    <w:rPr>
      <w:color w:val="0000FF" w:themeColor="hyperlink"/>
      <w:u w:val="single"/>
    </w:rPr>
  </w:style>
  <w:style w:type="paragraph" w:styleId="ListParagraph">
    <w:name w:val="List Paragraph"/>
    <w:basedOn w:val="Normal"/>
    <w:uiPriority w:val="34"/>
    <w:qFormat/>
    <w:rsid w:val="00F866BB"/>
    <w:pPr>
      <w:ind w:left="720"/>
      <w:contextualSpacing/>
    </w:pPr>
  </w:style>
  <w:style w:type="paragraph" w:styleId="BalloonText">
    <w:name w:val="Balloon Text"/>
    <w:basedOn w:val="Normal"/>
    <w:link w:val="BalloonTextChar"/>
    <w:rsid w:val="00F866BB"/>
    <w:rPr>
      <w:rFonts w:ascii="Tahoma" w:hAnsi="Tahoma" w:cs="Tahoma"/>
      <w:sz w:val="16"/>
      <w:szCs w:val="16"/>
    </w:rPr>
  </w:style>
  <w:style w:type="character" w:customStyle="1" w:styleId="BalloonTextChar">
    <w:name w:val="Balloon Text Char"/>
    <w:basedOn w:val="DefaultParagraphFont"/>
    <w:link w:val="BalloonText"/>
    <w:rsid w:val="00F866BB"/>
    <w:rPr>
      <w:rFonts w:ascii="Tahoma" w:hAnsi="Tahoma" w:cs="Tahoma"/>
      <w:sz w:val="16"/>
      <w:szCs w:val="16"/>
    </w:rPr>
  </w:style>
  <w:style w:type="character" w:styleId="PlaceholderText">
    <w:name w:val="Placeholder Text"/>
    <w:basedOn w:val="DefaultParagraphFont"/>
    <w:uiPriority w:val="99"/>
    <w:semiHidden/>
    <w:rsid w:val="00F866BB"/>
    <w:rPr>
      <w:color w:val="808080"/>
    </w:rPr>
  </w:style>
  <w:style w:type="character" w:styleId="Emphasis">
    <w:name w:val="Emphasis"/>
    <w:basedOn w:val="DefaultParagraphFont"/>
    <w:uiPriority w:val="20"/>
    <w:qFormat/>
    <w:rsid w:val="00F866BB"/>
    <w:rPr>
      <w:i/>
      <w:iCs/>
    </w:rPr>
  </w:style>
  <w:style w:type="character" w:customStyle="1" w:styleId="ilfuvd">
    <w:name w:val="ilfuvd"/>
    <w:basedOn w:val="DefaultParagraphFont"/>
    <w:rsid w:val="00F866BB"/>
  </w:style>
  <w:style w:type="character" w:styleId="CommentReference">
    <w:name w:val="annotation reference"/>
    <w:basedOn w:val="DefaultParagraphFont"/>
    <w:unhideWhenUsed/>
    <w:rsid w:val="00F866BB"/>
    <w:rPr>
      <w:sz w:val="16"/>
      <w:szCs w:val="16"/>
    </w:rPr>
  </w:style>
  <w:style w:type="paragraph" w:styleId="CommentText">
    <w:name w:val="annotation text"/>
    <w:basedOn w:val="Normal"/>
    <w:link w:val="CommentTextChar"/>
    <w:unhideWhenUsed/>
    <w:rsid w:val="00F866BB"/>
    <w:rPr>
      <w:sz w:val="20"/>
      <w:szCs w:val="20"/>
    </w:rPr>
  </w:style>
  <w:style w:type="character" w:customStyle="1" w:styleId="CommentTextChar">
    <w:name w:val="Comment Text Char"/>
    <w:basedOn w:val="DefaultParagraphFont"/>
    <w:link w:val="CommentText"/>
    <w:rsid w:val="00F866BB"/>
  </w:style>
  <w:style w:type="paragraph" w:styleId="CommentSubject">
    <w:name w:val="annotation subject"/>
    <w:basedOn w:val="CommentText"/>
    <w:next w:val="CommentText"/>
    <w:link w:val="CommentSubjectChar"/>
    <w:unhideWhenUsed/>
    <w:rsid w:val="00F866BB"/>
    <w:rPr>
      <w:b/>
      <w:bCs/>
    </w:rPr>
  </w:style>
  <w:style w:type="character" w:customStyle="1" w:styleId="CommentSubjectChar">
    <w:name w:val="Comment Subject Char"/>
    <w:basedOn w:val="CommentTextChar"/>
    <w:link w:val="CommentSubject"/>
    <w:rsid w:val="00F866BB"/>
    <w:rPr>
      <w:b/>
      <w:bCs/>
    </w:rPr>
  </w:style>
  <w:style w:type="character" w:styleId="Strong">
    <w:name w:val="Strong"/>
    <w:basedOn w:val="DefaultParagraphFont"/>
    <w:qFormat/>
    <w:rsid w:val="00F866BB"/>
    <w:rPr>
      <w:b/>
      <w:bCs/>
    </w:rPr>
  </w:style>
  <w:style w:type="paragraph" w:styleId="Header">
    <w:name w:val="header"/>
    <w:basedOn w:val="Normal"/>
    <w:link w:val="HeaderChar"/>
    <w:rsid w:val="00DA0E04"/>
    <w:pPr>
      <w:tabs>
        <w:tab w:val="center" w:pos="4680"/>
        <w:tab w:val="right" w:pos="9360"/>
      </w:tabs>
    </w:pPr>
  </w:style>
  <w:style w:type="character" w:customStyle="1" w:styleId="HeaderChar">
    <w:name w:val="Header Char"/>
    <w:basedOn w:val="DefaultParagraphFont"/>
    <w:link w:val="Header"/>
    <w:rsid w:val="00DA0E04"/>
    <w:rPr>
      <w:sz w:val="24"/>
      <w:szCs w:val="24"/>
    </w:rPr>
  </w:style>
  <w:style w:type="paragraph" w:styleId="Footer">
    <w:name w:val="footer"/>
    <w:basedOn w:val="Normal"/>
    <w:link w:val="FooterChar"/>
    <w:uiPriority w:val="99"/>
    <w:rsid w:val="00DA0E04"/>
    <w:pPr>
      <w:tabs>
        <w:tab w:val="center" w:pos="4680"/>
        <w:tab w:val="right" w:pos="9360"/>
      </w:tabs>
    </w:pPr>
  </w:style>
  <w:style w:type="character" w:customStyle="1" w:styleId="FooterChar">
    <w:name w:val="Footer Char"/>
    <w:basedOn w:val="DefaultParagraphFont"/>
    <w:link w:val="Footer"/>
    <w:uiPriority w:val="99"/>
    <w:rsid w:val="00DA0E04"/>
    <w:rPr>
      <w:sz w:val="24"/>
      <w:szCs w:val="24"/>
    </w:rPr>
  </w:style>
  <w:style w:type="paragraph" w:styleId="Revision">
    <w:name w:val="Revision"/>
    <w:hidden/>
    <w:uiPriority w:val="99"/>
    <w:semiHidden/>
    <w:rsid w:val="00C858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132DD99C.dotm</Template>
  <TotalTime>694</TotalTime>
  <Pages>13</Pages>
  <Words>6278</Words>
  <Characters>35790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40</cp:revision>
  <cp:lastPrinted>2018-10-10T01:07:00Z</cp:lastPrinted>
  <dcterms:created xsi:type="dcterms:W3CDTF">2018-10-09T23:20:00Z</dcterms:created>
  <dcterms:modified xsi:type="dcterms:W3CDTF">2019-01-23T21:44:00Z</dcterms:modified>
</cp:coreProperties>
</file>