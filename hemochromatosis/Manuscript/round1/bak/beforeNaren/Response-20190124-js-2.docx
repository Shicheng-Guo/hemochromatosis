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C6F75"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14:paraId="111CBFE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Work by Guo et al. used a gene-based recessive diplotype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codes used in the analysis were uploaded and made available in Github,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14:paraId="16FB1069" w14:textId="77777777" w:rsidR="006C300F" w:rsidRDefault="006C300F"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8B1398D" w14:textId="77777777" w:rsidR="00B411E0" w:rsidRP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B411E0">
        <w:rPr>
          <w:rFonts w:ascii="Verdana" w:eastAsia="Times New Roman" w:hAnsi="Verdana" w:cs="Courier New"/>
          <w:color w:val="FF0000"/>
          <w:kern w:val="0"/>
          <w:sz w:val="20"/>
          <w:szCs w:val="20"/>
          <w:lang w:eastAsia="en-US"/>
        </w:rPr>
        <w:t>Overall response:</w:t>
      </w:r>
      <w:r>
        <w:rPr>
          <w:rFonts w:ascii="Verdana" w:eastAsia="Times New Roman" w:hAnsi="Verdana" w:cs="Courier New"/>
          <w:color w:val="FF0000"/>
          <w:kern w:val="0"/>
          <w:sz w:val="20"/>
          <w:szCs w:val="20"/>
          <w:lang w:eastAsia="en-US"/>
        </w:rPr>
        <w:t xml:space="preserve"> We found these points to be </w:t>
      </w:r>
      <w:r w:rsidR="0013078D">
        <w:rPr>
          <w:rFonts w:ascii="Verdana" w:eastAsia="Times New Roman" w:hAnsi="Verdana" w:cs="Courier New"/>
          <w:color w:val="FF0000"/>
          <w:kern w:val="0"/>
          <w:sz w:val="20"/>
          <w:szCs w:val="20"/>
          <w:lang w:eastAsia="en-US"/>
        </w:rPr>
        <w:t>thoughtful</w:t>
      </w:r>
      <w:r>
        <w:rPr>
          <w:rFonts w:ascii="Verdana" w:eastAsia="Times New Roman" w:hAnsi="Verdana" w:cs="Courier New"/>
          <w:color w:val="FF0000"/>
          <w:kern w:val="0"/>
          <w:sz w:val="20"/>
          <w:szCs w:val="20"/>
          <w:lang w:eastAsia="en-US"/>
        </w:rPr>
        <w:t xml:space="preserve">, insightful, and, most importantly, extremely valuable for </w:t>
      </w:r>
      <w:r w:rsidR="0013078D">
        <w:rPr>
          <w:rFonts w:ascii="Verdana" w:eastAsia="Times New Roman" w:hAnsi="Verdana" w:cs="Courier New"/>
          <w:color w:val="FF0000"/>
          <w:kern w:val="0"/>
          <w:sz w:val="20"/>
          <w:szCs w:val="20"/>
          <w:lang w:eastAsia="en-US"/>
        </w:rPr>
        <w:t xml:space="preserve">aiding us in </w:t>
      </w:r>
      <w:r>
        <w:rPr>
          <w:rFonts w:ascii="Verdana" w:eastAsia="Times New Roman" w:hAnsi="Verdana" w:cs="Courier New"/>
          <w:color w:val="FF0000"/>
          <w:kern w:val="0"/>
          <w:sz w:val="20"/>
          <w:szCs w:val="20"/>
          <w:lang w:eastAsia="en-US"/>
        </w:rPr>
        <w:t xml:space="preserve">clarifying the genetic analyses sections. We agree that the original manuscript did not include several important descriptions of the various analyses performed.  We believe we have addressed the reviewer’s comments and concerns in the revised manuscript, dramatically improving the transparency of the statistical genetics and design.   </w:t>
      </w:r>
    </w:p>
    <w:p w14:paraId="01F9B2EA" w14:textId="77777777" w:rsid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351629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1/ The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14:paraId="443F514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C1E2A9F" w14:textId="77777777" w:rsidR="00064CD7" w:rsidRPr="00064CD7"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pointing this out. </w:t>
      </w:r>
      <w:r w:rsidR="00064CD7" w:rsidRPr="00064CD7">
        <w:rPr>
          <w:rFonts w:ascii="Verdana" w:eastAsia="Times New Roman" w:hAnsi="Verdana" w:cs="Courier New"/>
          <w:color w:val="FF0000"/>
          <w:kern w:val="0"/>
          <w:sz w:val="20"/>
          <w:szCs w:val="20"/>
          <w:lang w:eastAsia="en-US"/>
        </w:rPr>
        <w:t>In the first part of the Methods section (Central Wisconsin Hemochromatosis Sample Set), we have included a statement about the adherence to data collection standards:</w:t>
      </w:r>
    </w:p>
    <w:p w14:paraId="3C55EC14" w14:textId="77777777" w:rsid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74E9EB2" w14:textId="77777777" w:rsidR="00BB6402" w:rsidRP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 xml:space="preserve">The study was conducted in accordance with the Declaration of Helsinki.  All samples were collected following written informed consent. Marshfield Clinic received a Certificate of Confidentiality from the National Institutes of Health. All investigators using the PMRP samples had obtained Research Ethics and Compliance Training certification through the CITI program. The study protocol was reviewed and approved by the Marshfield Clinic Institutional Review Board (details in </w:t>
      </w:r>
      <w:r w:rsidRPr="00064CD7">
        <w:rPr>
          <w:rFonts w:ascii="Arial" w:hAnsi="Arial" w:cs="Arial"/>
          <w:b/>
          <w:color w:val="FF0000"/>
          <w:sz w:val="22"/>
        </w:rPr>
        <w:t>Acknowledgements</w:t>
      </w:r>
      <w:r w:rsidRPr="00064CD7">
        <w:rPr>
          <w:rFonts w:ascii="Arial" w:hAnsi="Arial" w:cs="Arial"/>
          <w:color w:val="FF0000"/>
          <w:sz w:val="22"/>
        </w:rPr>
        <w:t>).</w:t>
      </w:r>
    </w:p>
    <w:p w14:paraId="2E2AEDEE" w14:textId="77777777" w:rsidR="00BB6402" w:rsidRPr="005C109B" w:rsidRDefault="00BB640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FF6801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Individual level filtering was done by matching the ancestry using Principal Component Analysis (PCA) as well as ICD-9 diagnostic codes: </w:t>
      </w:r>
    </w:p>
    <w:p w14:paraId="6E9C5714"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EC595F8" w14:textId="77777777" w:rsidR="00E82EBA" w:rsidRPr="00255822"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t>
      </w:r>
      <w:r w:rsidR="0059512D">
        <w:rPr>
          <w:rFonts w:ascii="Verdana" w:eastAsia="Times New Roman" w:hAnsi="Verdana" w:cs="Courier New"/>
          <w:color w:val="FF0000"/>
          <w:kern w:val="0"/>
          <w:sz w:val="20"/>
          <w:szCs w:val="20"/>
          <w:lang w:eastAsia="en-US"/>
        </w:rPr>
        <w:t xml:space="preserve">PCA and ICD-9 codes played an important role in selecting our sample set from the larger biobank population. </w:t>
      </w:r>
      <w:r w:rsidR="00E82EBA" w:rsidRPr="00255822">
        <w:rPr>
          <w:rFonts w:ascii="Verdana" w:eastAsia="Times New Roman" w:hAnsi="Verdana" w:cs="Courier New"/>
          <w:color w:val="FF0000"/>
          <w:kern w:val="0"/>
          <w:sz w:val="20"/>
          <w:szCs w:val="20"/>
          <w:lang w:eastAsia="en-US"/>
        </w:rPr>
        <w:t xml:space="preserve">We have further </w:t>
      </w:r>
      <w:r w:rsidR="00255822" w:rsidRPr="00255822">
        <w:rPr>
          <w:rFonts w:ascii="Verdana" w:eastAsia="Times New Roman" w:hAnsi="Verdana" w:cs="Courier New"/>
          <w:color w:val="FF0000"/>
          <w:kern w:val="0"/>
          <w:sz w:val="20"/>
          <w:szCs w:val="20"/>
          <w:lang w:eastAsia="en-US"/>
        </w:rPr>
        <w:t xml:space="preserve">described the use of PCA in our study to exclude genetic background outliers, thereby reducing the likelihood of confounding by population stratification. The entire set of 10,000 exome array-genotyped individuals were subjected to this PCA prior to selecting cases and controls.  The &gt;98% of the individuals were of northwestern European ancestry, primarily originating from Bavaria, </w:t>
      </w:r>
      <w:r w:rsidR="00255822" w:rsidRPr="00255822">
        <w:rPr>
          <w:rFonts w:ascii="Verdana" w:eastAsia="Times New Roman" w:hAnsi="Verdana" w:cs="Courier New"/>
          <w:color w:val="FF0000"/>
          <w:kern w:val="0"/>
          <w:sz w:val="20"/>
          <w:szCs w:val="20"/>
          <w:lang w:eastAsia="en-US"/>
        </w:rPr>
        <w:lastRenderedPageBreak/>
        <w:t>and the PCA clearly shows a very tightly clustered group of the very large majority of individuals. Given the length requirement of the manuscript, we did not include all of the results from PCA and related dimensionality reduction approaches applied to these genetic data. We have included the following to better explain to the reader</w:t>
      </w:r>
      <w:r w:rsidR="00255822">
        <w:rPr>
          <w:rFonts w:ascii="Verdana" w:eastAsia="Times New Roman" w:hAnsi="Verdana" w:cs="Courier New"/>
          <w:color w:val="FF0000"/>
          <w:kern w:val="0"/>
          <w:sz w:val="20"/>
          <w:szCs w:val="20"/>
          <w:lang w:eastAsia="en-US"/>
        </w:rPr>
        <w:t xml:space="preserve"> the specifics of the PCA-based QC performed:</w:t>
      </w:r>
      <w:r w:rsidR="00255822" w:rsidRPr="00255822">
        <w:rPr>
          <w:rFonts w:ascii="Verdana" w:eastAsia="Times New Roman" w:hAnsi="Verdana" w:cs="Courier New"/>
          <w:color w:val="FF0000"/>
          <w:kern w:val="0"/>
          <w:sz w:val="20"/>
          <w:szCs w:val="20"/>
          <w:lang w:eastAsia="en-US"/>
        </w:rPr>
        <w:t xml:space="preserve">    </w:t>
      </w:r>
    </w:p>
    <w:p w14:paraId="7D174719" w14:textId="77777777" w:rsidR="00255822" w:rsidRPr="00255822"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10F7B9A" w14:textId="77777777" w:rsidR="00E82EBA"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w:t>
      </w:r>
      <w:r w:rsidR="00E82EBA" w:rsidRPr="00E82EBA">
        <w:rPr>
          <w:rFonts w:ascii="Arial" w:hAnsi="Arial" w:cs="Arial"/>
          <w:color w:val="FF0000"/>
          <w:sz w:val="22"/>
        </w:rPr>
        <w:t>Individuals considered genetic background outliers (more than three standard deviations from the centroid of the first two principal components) were excluded from the study.  Exhaustive pairwise kinship coefficients were calculated and one individual from pairs of individuals exhibiting third-degree or closer relatedness were removed.</w:t>
      </w:r>
      <w:r>
        <w:rPr>
          <w:rFonts w:ascii="Arial" w:hAnsi="Arial" w:cs="Arial"/>
          <w:color w:val="FF0000"/>
          <w:sz w:val="22"/>
        </w:rPr>
        <w:t>”</w:t>
      </w:r>
    </w:p>
    <w:p w14:paraId="4A057D9D" w14:textId="77777777" w:rsidR="00E82EBA"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4FB0D27E" w14:textId="77777777" w:rsidR="00E82EBA" w:rsidRPr="00E82EBA"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Arial" w:hAnsi="Arial" w:cs="Arial"/>
          <w:color w:val="FF0000"/>
          <w:sz w:val="22"/>
        </w:rPr>
        <w:t xml:space="preserve">Both percent transferrin saturation laboratory results and ICD-9 codes (listed in the manuscript) were used as inclusion criteria for cases. Any occurrence of an abnormal percent transferrin saturation laboratory result and/or any instance of any of the ICD-9 codes used to define cases were collectively used as exclusion criteria for the controls.   </w:t>
      </w:r>
    </w:p>
    <w:p w14:paraId="4D8804A3" w14:textId="77777777" w:rsidR="00E82EBA" w:rsidRPr="005C109B"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26CB63"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2.1/ For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14:paraId="49557D91" w14:textId="77777777" w:rsidR="00A02047" w:rsidRDefault="00A0204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FBEED07" w14:textId="77777777" w:rsidR="009E3952" w:rsidRDefault="0059512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their comments regarding clarifying the analysis steps in the manuscript. Importantly, we did not use PCA to match cases and controls. </w:t>
      </w:r>
      <w:r w:rsidR="009E3952">
        <w:rPr>
          <w:rFonts w:ascii="Verdana" w:eastAsia="Times New Roman" w:hAnsi="Verdana" w:cs="Courier New"/>
          <w:color w:val="FF0000"/>
          <w:kern w:val="0"/>
          <w:sz w:val="20"/>
          <w:szCs w:val="20"/>
          <w:lang w:eastAsia="en-US"/>
        </w:rPr>
        <w:t xml:space="preserve">Hence, we did not use reference </w:t>
      </w:r>
      <w:r w:rsidR="009E3952">
        <w:rPr>
          <w:rFonts w:ascii="Verdana" w:eastAsia="Times New Roman" w:hAnsi="Verdana" w:cs="Courier New"/>
          <w:color w:val="FF0000"/>
          <w:kern w:val="0"/>
          <w:sz w:val="20"/>
          <w:szCs w:val="20"/>
          <w:lang w:eastAsia="en-US"/>
        </w:rPr>
        <w:lastRenderedPageBreak/>
        <w:t xml:space="preserve">populations for our study. </w:t>
      </w:r>
      <w:r>
        <w:rPr>
          <w:rFonts w:ascii="Verdana" w:eastAsia="Times New Roman" w:hAnsi="Verdana" w:cs="Courier New"/>
          <w:color w:val="FF0000"/>
          <w:kern w:val="0"/>
          <w:sz w:val="20"/>
          <w:szCs w:val="20"/>
          <w:lang w:eastAsia="en-US"/>
        </w:rPr>
        <w:t>For this and the majority of studies th</w:t>
      </w:r>
      <w:r w:rsidR="007837A3">
        <w:rPr>
          <w:rFonts w:ascii="Verdana" w:eastAsia="Times New Roman" w:hAnsi="Verdana" w:cs="Courier New"/>
          <w:color w:val="FF0000"/>
          <w:kern w:val="0"/>
          <w:sz w:val="20"/>
          <w:szCs w:val="20"/>
          <w:lang w:eastAsia="en-US"/>
        </w:rPr>
        <w:t>at we conduct on the Central Wisconsin population</w:t>
      </w:r>
      <w:r>
        <w:rPr>
          <w:rFonts w:ascii="Verdana" w:eastAsia="Times New Roman" w:hAnsi="Verdana" w:cs="Courier New"/>
          <w:color w:val="FF0000"/>
          <w:kern w:val="0"/>
          <w:sz w:val="20"/>
          <w:szCs w:val="20"/>
          <w:lang w:eastAsia="en-US"/>
        </w:rPr>
        <w:t>, we use PCA to exclude genetic background outliers from inclusion in the case/control sample sets. The reason we do this stems from nature of the Central Wisconsin population where &gt;98% of individuals are of Northwestern European ancestry, primarily from Bavaria. Through extensive research on the genetics of this population, we have found that the very large majority of individuals tightly cluster using the first two or three principal components. We do have a small number of individuals of Hmong, South Asian, and Native American ancestries</w:t>
      </w:r>
      <w:r w:rsidR="00205812">
        <w:rPr>
          <w:rFonts w:ascii="Verdana" w:eastAsia="Times New Roman" w:hAnsi="Verdana" w:cs="Courier New"/>
          <w:color w:val="FF0000"/>
          <w:kern w:val="0"/>
          <w:sz w:val="20"/>
          <w:szCs w:val="20"/>
          <w:lang w:eastAsia="en-US"/>
        </w:rPr>
        <w:t xml:space="preserve"> which are readily identified </w:t>
      </w:r>
      <w:r w:rsidR="0044365B">
        <w:rPr>
          <w:rFonts w:ascii="Verdana" w:eastAsia="Times New Roman" w:hAnsi="Verdana" w:cs="Courier New"/>
          <w:color w:val="FF0000"/>
          <w:kern w:val="0"/>
          <w:sz w:val="20"/>
          <w:szCs w:val="20"/>
          <w:lang w:eastAsia="en-US"/>
        </w:rPr>
        <w:t xml:space="preserve">(the exome genotype array used has a set of ancestry informative markers which amplify the discrimination ability) </w:t>
      </w:r>
      <w:r w:rsidR="00205812">
        <w:rPr>
          <w:rFonts w:ascii="Verdana" w:eastAsia="Times New Roman" w:hAnsi="Verdana" w:cs="Courier New"/>
          <w:color w:val="FF0000"/>
          <w:kern w:val="0"/>
          <w:sz w:val="20"/>
          <w:szCs w:val="20"/>
          <w:lang w:eastAsia="en-US"/>
        </w:rPr>
        <w:t>and can be easily identified and removed to reduce the likelihood of confounding by population stratification. Adjusting by principal components in a regression framework is possible, but we usually prefer not to do this as 1) the adjusted test statistics can have slightly inflated type I and type II error rates as compared to our approach</w:t>
      </w:r>
      <w:r w:rsidR="0044365B">
        <w:rPr>
          <w:rFonts w:ascii="Verdana" w:eastAsia="Times New Roman" w:hAnsi="Verdana" w:cs="Courier New"/>
          <w:color w:val="FF0000"/>
          <w:kern w:val="0"/>
          <w:sz w:val="20"/>
          <w:szCs w:val="20"/>
          <w:lang w:eastAsia="en-US"/>
        </w:rPr>
        <w:t xml:space="preserve"> and those effects are accentuated with small counts</w:t>
      </w:r>
      <w:r w:rsidR="00205812">
        <w:rPr>
          <w:rFonts w:ascii="Verdana" w:eastAsia="Times New Roman" w:hAnsi="Verdana" w:cs="Courier New"/>
          <w:color w:val="FF0000"/>
          <w:kern w:val="0"/>
          <w:sz w:val="20"/>
          <w:szCs w:val="20"/>
          <w:lang w:eastAsia="en-US"/>
        </w:rPr>
        <w:t xml:space="preserve">, 2) computational routines (e.g., permutation approaches) present </w:t>
      </w:r>
      <w:r w:rsidR="007837A3">
        <w:rPr>
          <w:rFonts w:ascii="Verdana" w:eastAsia="Times New Roman" w:hAnsi="Verdana" w:cs="Courier New"/>
          <w:color w:val="FF0000"/>
          <w:kern w:val="0"/>
          <w:sz w:val="20"/>
          <w:szCs w:val="20"/>
          <w:lang w:eastAsia="en-US"/>
        </w:rPr>
        <w:t xml:space="preserve">considerable </w:t>
      </w:r>
      <w:r w:rsidR="00205812">
        <w:rPr>
          <w:rFonts w:ascii="Verdana" w:eastAsia="Times New Roman" w:hAnsi="Verdana" w:cs="Courier New"/>
          <w:color w:val="FF0000"/>
          <w:kern w:val="0"/>
          <w:sz w:val="20"/>
          <w:szCs w:val="20"/>
          <w:lang w:eastAsia="en-US"/>
        </w:rPr>
        <w:t xml:space="preserve">challenges when applied to adjusted regression analyses, and 3) our primary analysis method of Fisher’s exact test, which is robust to unbalanced case/control numbers, cannot be implemented with covariates. So, we took the approach of </w:t>
      </w:r>
      <w:r w:rsidR="0044365B">
        <w:rPr>
          <w:rFonts w:ascii="Verdana" w:eastAsia="Times New Roman" w:hAnsi="Verdana" w:cs="Courier New"/>
          <w:color w:val="FF0000"/>
          <w:kern w:val="0"/>
          <w:sz w:val="20"/>
          <w:szCs w:val="20"/>
          <w:lang w:eastAsia="en-US"/>
        </w:rPr>
        <w:t xml:space="preserve">simply </w:t>
      </w:r>
      <w:r w:rsidR="00205812">
        <w:rPr>
          <w:rFonts w:ascii="Verdana" w:eastAsia="Times New Roman" w:hAnsi="Verdana" w:cs="Courier New"/>
          <w:color w:val="FF0000"/>
          <w:kern w:val="0"/>
          <w:sz w:val="20"/>
          <w:szCs w:val="20"/>
          <w:lang w:eastAsia="en-US"/>
        </w:rPr>
        <w:t>removing any genetic bac</w:t>
      </w:r>
      <w:r w:rsidR="0044365B">
        <w:rPr>
          <w:rFonts w:ascii="Verdana" w:eastAsia="Times New Roman" w:hAnsi="Verdana" w:cs="Courier New"/>
          <w:color w:val="FF0000"/>
          <w:kern w:val="0"/>
          <w:sz w:val="20"/>
          <w:szCs w:val="20"/>
          <w:lang w:eastAsia="en-US"/>
        </w:rPr>
        <w:t xml:space="preserve">kground outliers through PCA and performing the association analyses on the </w:t>
      </w:r>
      <w:r w:rsidR="007837A3">
        <w:rPr>
          <w:rFonts w:ascii="Verdana" w:eastAsia="Times New Roman" w:hAnsi="Verdana" w:cs="Courier New"/>
          <w:color w:val="FF0000"/>
          <w:kern w:val="0"/>
          <w:sz w:val="20"/>
          <w:szCs w:val="20"/>
          <w:lang w:eastAsia="en-US"/>
        </w:rPr>
        <w:t xml:space="preserve">resulting </w:t>
      </w:r>
      <w:r w:rsidR="0044365B">
        <w:rPr>
          <w:rFonts w:ascii="Verdana" w:eastAsia="Times New Roman" w:hAnsi="Verdana" w:cs="Courier New"/>
          <w:color w:val="FF0000"/>
          <w:kern w:val="0"/>
          <w:sz w:val="20"/>
          <w:szCs w:val="20"/>
          <w:lang w:eastAsia="en-US"/>
        </w:rPr>
        <w:t>highly homogeneous sample set.</w:t>
      </w:r>
      <w:r w:rsidR="009863E1">
        <w:rPr>
          <w:rFonts w:ascii="Verdana" w:eastAsia="Times New Roman" w:hAnsi="Verdana" w:cs="Courier New"/>
          <w:color w:val="FF0000"/>
          <w:kern w:val="0"/>
          <w:sz w:val="20"/>
          <w:szCs w:val="20"/>
          <w:lang w:eastAsia="en-US"/>
        </w:rPr>
        <w:t xml:space="preserve"> To clarify this, we included information on the removal of genetic background outliers in the Central Wisconsin Hemochromatosis Sample Set section.</w:t>
      </w:r>
    </w:p>
    <w:p w14:paraId="0A981F15" w14:textId="77777777" w:rsidR="00C218CC" w:rsidRPr="005C109B"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08ED0DB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2.2/ What’s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14:paraId="09342251"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0152211" w14:textId="77777777" w:rsidR="009863E1" w:rsidRDefault="009863E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Response: We thank</w:t>
      </w:r>
      <w:r w:rsidR="00AC7BC9" w:rsidRPr="005C109B">
        <w:rPr>
          <w:rFonts w:ascii="Verdana" w:eastAsia="Times New Roman" w:hAnsi="Verdana" w:cs="Courier New"/>
          <w:color w:val="FF0000"/>
          <w:kern w:val="0"/>
          <w:sz w:val="20"/>
          <w:szCs w:val="20"/>
          <w:lang w:eastAsia="en-US"/>
        </w:rPr>
        <w:t xml:space="preserve"> the </w:t>
      </w:r>
      <w:r>
        <w:rPr>
          <w:rFonts w:ascii="Verdana" w:eastAsia="Times New Roman" w:hAnsi="Verdana" w:cs="Courier New"/>
          <w:color w:val="FF0000"/>
          <w:kern w:val="0"/>
          <w:sz w:val="20"/>
          <w:szCs w:val="20"/>
          <w:lang w:eastAsia="en-US"/>
        </w:rPr>
        <w:t xml:space="preserve">reviewer for these insightful </w:t>
      </w:r>
      <w:r w:rsidR="00AC7BC9" w:rsidRPr="005C109B">
        <w:rPr>
          <w:rFonts w:ascii="Verdana" w:eastAsia="Times New Roman" w:hAnsi="Verdana" w:cs="Courier New"/>
          <w:color w:val="FF0000"/>
          <w:kern w:val="0"/>
          <w:sz w:val="20"/>
          <w:szCs w:val="20"/>
          <w:lang w:eastAsia="en-US"/>
        </w:rPr>
        <w:t>commen</w:t>
      </w:r>
      <w:r>
        <w:rPr>
          <w:rFonts w:ascii="Verdana" w:eastAsia="Times New Roman" w:hAnsi="Verdana" w:cs="Courier New"/>
          <w:color w:val="FF0000"/>
          <w:kern w:val="0"/>
          <w:sz w:val="20"/>
          <w:szCs w:val="20"/>
          <w:lang w:eastAsia="en-US"/>
        </w:rPr>
        <w:t>ts</w:t>
      </w:r>
      <w:r w:rsidR="00AC7BC9" w:rsidRPr="005C109B">
        <w:rPr>
          <w:rFonts w:ascii="Verdana" w:eastAsia="Times New Roman" w:hAnsi="Verdana" w:cs="Courier New"/>
          <w:color w:val="FF0000"/>
          <w:kern w:val="0"/>
          <w:sz w:val="20"/>
          <w:szCs w:val="20"/>
          <w:lang w:eastAsia="en-US"/>
        </w:rPr>
        <w:t>.</w:t>
      </w:r>
      <w:r w:rsidR="0087177B">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Two levels of genotype-level filtering were performed. The initial filtering was performed as part of the AMD consortium (of which the Marshfield samples were a large component) where call rates for each individual had to exceed 0.985, and variants across the AMD consortium had to exceed</w:t>
      </w:r>
      <w:r w:rsidR="00995122">
        <w:rPr>
          <w:rFonts w:ascii="Verdana" w:eastAsia="Times New Roman" w:hAnsi="Verdana" w:cs="Courier New"/>
          <w:color w:val="FF0000"/>
          <w:kern w:val="0"/>
          <w:sz w:val="20"/>
          <w:szCs w:val="20"/>
          <w:lang w:eastAsia="en-US"/>
        </w:rPr>
        <w:t xml:space="preserve"> 0.985 for the genetic marker. </w:t>
      </w:r>
      <w:r>
        <w:rPr>
          <w:rFonts w:ascii="Verdana" w:eastAsia="Times New Roman" w:hAnsi="Verdana" w:cs="Courier New"/>
          <w:color w:val="FF0000"/>
          <w:kern w:val="0"/>
          <w:sz w:val="20"/>
          <w:szCs w:val="20"/>
          <w:lang w:eastAsia="en-US"/>
        </w:rPr>
        <w:t>Individu</w:t>
      </w:r>
      <w:r w:rsidR="00F77CF9">
        <w:rPr>
          <w:rFonts w:ascii="Verdana" w:eastAsia="Times New Roman" w:hAnsi="Verdana" w:cs="Courier New"/>
          <w:color w:val="FF0000"/>
          <w:kern w:val="0"/>
          <w:sz w:val="20"/>
          <w:szCs w:val="20"/>
          <w:lang w:eastAsia="en-US"/>
        </w:rPr>
        <w:t>als and markers with higher miss</w:t>
      </w:r>
      <w:r>
        <w:rPr>
          <w:rFonts w:ascii="Verdana" w:eastAsia="Times New Roman" w:hAnsi="Verdana" w:cs="Courier New"/>
          <w:color w:val="FF0000"/>
          <w:kern w:val="0"/>
          <w:sz w:val="20"/>
          <w:szCs w:val="20"/>
          <w:lang w:eastAsia="en-US"/>
        </w:rPr>
        <w:t>ingnes</w:t>
      </w:r>
      <w:r w:rsidR="00995122">
        <w:rPr>
          <w:rFonts w:ascii="Verdana" w:eastAsia="Times New Roman" w:hAnsi="Verdana" w:cs="Courier New"/>
          <w:color w:val="FF0000"/>
          <w:kern w:val="0"/>
          <w:sz w:val="20"/>
          <w:szCs w:val="20"/>
          <w:lang w:eastAsia="en-US"/>
        </w:rPr>
        <w:t xml:space="preserve">s were excluded at this level. </w:t>
      </w:r>
      <w:r>
        <w:rPr>
          <w:rFonts w:ascii="Verdana" w:eastAsia="Times New Roman" w:hAnsi="Verdana" w:cs="Courier New"/>
          <w:color w:val="FF0000"/>
          <w:kern w:val="0"/>
          <w:sz w:val="20"/>
          <w:szCs w:val="20"/>
          <w:lang w:eastAsia="en-US"/>
        </w:rPr>
        <w:t>Additionally, the first filtering procedure included the removal of variants that departed from Hardy-Weinberg equilibrium at the p&lt;1</w:t>
      </w:r>
      <w:r w:rsidR="006B22D2">
        <w:rPr>
          <w:rFonts w:ascii="Verdana" w:eastAsia="Times New Roman" w:hAnsi="Verdana" w:cs="Courier New"/>
          <w:color w:val="FF0000"/>
          <w:kern w:val="0"/>
          <w:sz w:val="20"/>
          <w:szCs w:val="20"/>
          <w:lang w:eastAsia="en-US"/>
        </w:rPr>
        <w:t>.0x10</w:t>
      </w:r>
      <w:r w:rsidR="006B22D2" w:rsidRPr="006B22D2">
        <w:rPr>
          <w:rFonts w:ascii="Verdana" w:eastAsia="Times New Roman" w:hAnsi="Verdana" w:cs="Courier New"/>
          <w:color w:val="FF0000"/>
          <w:kern w:val="0"/>
          <w:sz w:val="20"/>
          <w:szCs w:val="20"/>
          <w:vertAlign w:val="superscript"/>
          <w:lang w:eastAsia="en-US"/>
        </w:rPr>
        <w:t>-</w:t>
      </w:r>
      <w:r w:rsidRPr="006B22D2">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level</w:t>
      </w:r>
      <w:r w:rsidR="0014452B">
        <w:rPr>
          <w:rFonts w:ascii="Verdana" w:eastAsia="Times New Roman" w:hAnsi="Verdana" w:cs="Courier New"/>
          <w:color w:val="FF0000"/>
          <w:kern w:val="0"/>
          <w:sz w:val="20"/>
          <w:szCs w:val="20"/>
          <w:lang w:eastAsia="en-US"/>
        </w:rPr>
        <w:t xml:space="preserve"> for the AMD consortium sample set</w:t>
      </w:r>
      <w:r>
        <w:rPr>
          <w:rFonts w:ascii="Verdana" w:eastAsia="Times New Roman" w:hAnsi="Verdana" w:cs="Courier New"/>
          <w:color w:val="FF0000"/>
          <w:kern w:val="0"/>
          <w:sz w:val="20"/>
          <w:szCs w:val="20"/>
          <w:lang w:eastAsia="en-US"/>
        </w:rPr>
        <w:t xml:space="preserve">.  Samples with abnormal sex chromosome findings were also removed. These QC procedures were described previously and cited in the text. </w:t>
      </w:r>
      <w:r w:rsidR="00F77CF9">
        <w:rPr>
          <w:rFonts w:ascii="Verdana" w:eastAsia="Times New Roman" w:hAnsi="Verdana" w:cs="Courier New"/>
          <w:color w:val="FF0000"/>
          <w:kern w:val="0"/>
          <w:sz w:val="20"/>
          <w:szCs w:val="20"/>
          <w:lang w:eastAsia="en-US"/>
        </w:rPr>
        <w:t xml:space="preserve">As these QC procedures were applied to the entire AMD consortium, we repeated genotype-level and individual-level filtering on the Marshfield sample set. </w:t>
      </w:r>
      <w:r w:rsidR="00AC50F0">
        <w:rPr>
          <w:rFonts w:ascii="Verdana" w:eastAsia="Times New Roman" w:hAnsi="Verdana" w:cs="Courier New"/>
          <w:color w:val="FF0000"/>
          <w:kern w:val="0"/>
          <w:sz w:val="20"/>
          <w:szCs w:val="20"/>
          <w:lang w:eastAsia="en-US"/>
        </w:rPr>
        <w:t>Using Plink, we filtered markers with missing rates exceeding 10% (--geno setting) and we filtered out any individuals exhibiting relatedne</w:t>
      </w:r>
      <w:r w:rsidR="00CB7C0B">
        <w:rPr>
          <w:rFonts w:ascii="Verdana" w:eastAsia="Times New Roman" w:hAnsi="Verdana" w:cs="Courier New"/>
          <w:color w:val="FF0000"/>
          <w:kern w:val="0"/>
          <w:sz w:val="20"/>
          <w:szCs w:val="20"/>
          <w:lang w:eastAsia="en-US"/>
        </w:rPr>
        <w:t>ss with another sample at the proportion IBD=P(IBD=2)+0.5*P(IBD=1)</w:t>
      </w:r>
      <w:del w:id="0" w:author="Guo, Shicheng" w:date="2019-01-24T00:34:00Z">
        <w:r w:rsidR="00CB7C0B" w:rsidDel="00140B10">
          <w:rPr>
            <w:rFonts w:ascii="Verdana" w:eastAsia="Times New Roman" w:hAnsi="Verdana" w:cs="Courier New"/>
            <w:color w:val="FF0000"/>
            <w:kern w:val="0"/>
            <w:sz w:val="20"/>
            <w:szCs w:val="20"/>
            <w:lang w:eastAsia="en-US"/>
          </w:rPr>
          <w:delText xml:space="preserve"> </w:delText>
        </w:r>
      </w:del>
      <w:r w:rsidR="00CB7C0B">
        <w:rPr>
          <w:rFonts w:ascii="Verdana" w:eastAsia="Times New Roman" w:hAnsi="Verdana" w:cs="Courier New"/>
          <w:color w:val="FF0000"/>
          <w:kern w:val="0"/>
          <w:sz w:val="20"/>
          <w:szCs w:val="20"/>
          <w:lang w:eastAsia="en-US"/>
        </w:rPr>
        <w:t>&gt;</w:t>
      </w:r>
      <w:del w:id="1" w:author="Guo, Shicheng" w:date="2019-01-24T00:34:00Z">
        <w:r w:rsidR="00CB7C0B" w:rsidDel="00140B10">
          <w:rPr>
            <w:rFonts w:ascii="Verdana" w:eastAsia="Times New Roman" w:hAnsi="Verdana" w:cs="Courier New"/>
            <w:color w:val="FF0000"/>
            <w:kern w:val="0"/>
            <w:sz w:val="20"/>
            <w:szCs w:val="20"/>
            <w:lang w:eastAsia="en-US"/>
          </w:rPr>
          <w:delText xml:space="preserve"> </w:delText>
        </w:r>
      </w:del>
      <w:r w:rsidR="00CB7C0B">
        <w:rPr>
          <w:rFonts w:ascii="Verdana" w:eastAsia="Times New Roman" w:hAnsi="Verdana" w:cs="Courier New"/>
          <w:color w:val="FF0000"/>
          <w:kern w:val="0"/>
          <w:sz w:val="20"/>
          <w:szCs w:val="20"/>
          <w:lang w:eastAsia="en-US"/>
        </w:rPr>
        <w:t>0.20</w:t>
      </w:r>
      <w:r w:rsidR="00AC50F0">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del w:id="2" w:author="Guo, Shicheng" w:date="2019-01-24T00:34:00Z">
        <w:r w:rsidR="0014452B" w:rsidDel="00140B10">
          <w:rPr>
            <w:rFonts w:ascii="Verdana" w:eastAsia="Times New Roman" w:hAnsi="Verdana" w:cs="Courier New"/>
            <w:color w:val="FF0000"/>
            <w:kern w:val="0"/>
            <w:sz w:val="20"/>
            <w:szCs w:val="20"/>
            <w:lang w:eastAsia="en-US"/>
          </w:rPr>
          <w:delText xml:space="preserve"> </w:delText>
        </w:r>
      </w:del>
      <w:r w:rsidR="0014452B">
        <w:rPr>
          <w:rFonts w:ascii="Verdana" w:eastAsia="Times New Roman" w:hAnsi="Verdana" w:cs="Courier New"/>
          <w:color w:val="FF0000"/>
          <w:kern w:val="0"/>
          <w:sz w:val="20"/>
          <w:szCs w:val="20"/>
          <w:lang w:eastAsia="en-US"/>
        </w:rPr>
        <w:t>Additionally, markers departing from Hardy-Weinberg equilibrium within the Marshfield samples at (p&lt;1</w:t>
      </w:r>
      <w:r w:rsidR="00333BBE">
        <w:rPr>
          <w:rFonts w:ascii="Verdana" w:eastAsia="Times New Roman" w:hAnsi="Verdana" w:cs="Courier New"/>
          <w:color w:val="FF0000"/>
          <w:kern w:val="0"/>
          <w:sz w:val="20"/>
          <w:szCs w:val="20"/>
          <w:lang w:eastAsia="en-US"/>
        </w:rPr>
        <w:t>.0x10</w:t>
      </w:r>
      <w:r w:rsidR="00333BBE" w:rsidRPr="00333BBE">
        <w:rPr>
          <w:rFonts w:ascii="Verdana" w:eastAsia="Times New Roman" w:hAnsi="Verdana" w:cs="Courier New"/>
          <w:color w:val="FF0000"/>
          <w:kern w:val="0"/>
          <w:sz w:val="20"/>
          <w:szCs w:val="20"/>
          <w:vertAlign w:val="superscript"/>
          <w:lang w:eastAsia="en-US"/>
        </w:rPr>
        <w:t>-</w:t>
      </w:r>
      <w:r w:rsidR="0014452B" w:rsidRPr="00333BBE">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w:t>
      </w:r>
      <w:r w:rsidR="00AC50F0">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    </w:t>
      </w:r>
    </w:p>
    <w:p w14:paraId="35C8B933" w14:textId="77777777" w:rsidR="00315011" w:rsidRPr="005C109B"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07596E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14:paraId="6A2A9FF6" w14:textId="77777777" w:rsidR="008703FB"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0479961" w14:textId="77777777" w:rsidR="00C218CC"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CB7C0B">
        <w:rPr>
          <w:rFonts w:ascii="Verdana" w:eastAsia="Times New Roman" w:hAnsi="Verdana" w:cs="Courier New"/>
          <w:color w:val="FF0000"/>
          <w:kern w:val="0"/>
          <w:sz w:val="20"/>
          <w:szCs w:val="20"/>
          <w:lang w:eastAsia="en-US"/>
        </w:rPr>
        <w:t xml:space="preserve">Yes, the final case and control numbers reflect the individuals left following </w:t>
      </w:r>
      <w:r w:rsidR="0038795A">
        <w:rPr>
          <w:rFonts w:ascii="Verdana" w:eastAsia="Times New Roman" w:hAnsi="Verdana" w:cs="Courier New"/>
          <w:color w:val="FF0000"/>
          <w:kern w:val="0"/>
          <w:sz w:val="20"/>
          <w:szCs w:val="20"/>
          <w:lang w:eastAsia="en-US"/>
        </w:rPr>
        <w:t xml:space="preserve">all of the QC procedures. </w:t>
      </w:r>
      <w:r w:rsidR="00CB7C0B">
        <w:rPr>
          <w:rFonts w:ascii="Verdana" w:eastAsia="Times New Roman" w:hAnsi="Verdana" w:cs="Courier New"/>
          <w:color w:val="FF0000"/>
          <w:kern w:val="0"/>
          <w:sz w:val="20"/>
          <w:szCs w:val="20"/>
          <w:lang w:eastAsia="en-US"/>
        </w:rPr>
        <w:t>To clarify in the text, we included the following in the Central Wisconsin Hemochromatosis Sample Set section:</w:t>
      </w:r>
    </w:p>
    <w:p w14:paraId="55D3DF20" w14:textId="77777777" w:rsid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C23B401" w14:textId="77777777" w:rsidR="00CB7C0B" w:rsidRP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CB7C0B">
        <w:rPr>
          <w:rFonts w:ascii="Verdana" w:eastAsia="Times New Roman" w:hAnsi="Verdana" w:cs="Courier New"/>
          <w:color w:val="FF0000"/>
          <w:kern w:val="0"/>
          <w:sz w:val="20"/>
          <w:szCs w:val="20"/>
          <w:lang w:eastAsia="en-US"/>
        </w:rPr>
        <w:lastRenderedPageBreak/>
        <w:t>“</w:t>
      </w:r>
      <w:r w:rsidRPr="00CB7C0B">
        <w:rPr>
          <w:rFonts w:ascii="Arial" w:hAnsi="Arial" w:cs="Arial"/>
          <w:color w:val="FF0000"/>
          <w:sz w:val="22"/>
        </w:rPr>
        <w:t>Of the approximately 10,000 individuals previously subjected to the exome genotyping array and quality control procedures, the phenotype algorithm identified 18 individuals that were selected as hemochromatosis cases. Controls (n=6,896) were individuals without abnormal saturation values and without any instances of hemochromatosis ICD-9 codes.”</w:t>
      </w:r>
    </w:p>
    <w:p w14:paraId="40BD695F"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D8047A4" w14:textId="77777777" w:rsidR="00CB7C0B" w:rsidRPr="005C109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D492827"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14:paraId="7A966E9A"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9E3DF91" w14:textId="67A936C4" w:rsidR="00801A71"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3" w:author="Guo, Shicheng" w:date="2019-01-24T02:09:00Z"/>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14452B">
        <w:rPr>
          <w:rFonts w:ascii="Verdana" w:eastAsia="Times New Roman" w:hAnsi="Verdana" w:cs="Courier New"/>
          <w:color w:val="FF0000"/>
          <w:kern w:val="0"/>
          <w:sz w:val="20"/>
          <w:szCs w:val="20"/>
          <w:lang w:eastAsia="en-US"/>
        </w:rPr>
        <w:t>Again, we find the reviewer’s comments very thorough and useful in improving the manuscript. We had</w:t>
      </w:r>
      <w:r w:rsidR="0039043D">
        <w:rPr>
          <w:rFonts w:ascii="Verdana" w:eastAsia="Times New Roman" w:hAnsi="Verdana" w:cs="Courier New"/>
          <w:color w:val="FF0000"/>
          <w:kern w:val="0"/>
          <w:sz w:val="20"/>
          <w:szCs w:val="20"/>
          <w:lang w:eastAsia="en-US"/>
        </w:rPr>
        <w:t xml:space="preser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w:t>
      </w:r>
      <w:r w:rsidR="0014452B">
        <w:rPr>
          <w:rFonts w:ascii="Verdana" w:eastAsia="Times New Roman" w:hAnsi="Verdana" w:cs="Courier New"/>
          <w:color w:val="FF0000"/>
          <w:kern w:val="0"/>
          <w:sz w:val="20"/>
          <w:szCs w:val="20"/>
          <w:lang w:eastAsia="en-US"/>
        </w:rPr>
        <w:t>ed</w:t>
      </w:r>
      <w:r w:rsidR="008E7A76">
        <w:rPr>
          <w:rFonts w:ascii="Verdana" w:eastAsia="Times New Roman" w:hAnsi="Verdana" w:cs="Courier New"/>
          <w:color w:val="FF0000"/>
          <w:kern w:val="0"/>
          <w:sz w:val="20"/>
          <w:szCs w:val="20"/>
          <w:lang w:eastAsia="en-US"/>
        </w:rPr>
        <w:t xml:space="preserve"> out </w:t>
      </w:r>
      <w:r w:rsidR="0014452B">
        <w:rPr>
          <w:rFonts w:ascii="Verdana" w:eastAsia="Times New Roman" w:hAnsi="Verdana" w:cs="Courier New"/>
          <w:color w:val="FF0000"/>
          <w:kern w:val="0"/>
          <w:sz w:val="20"/>
          <w:szCs w:val="20"/>
          <w:lang w:eastAsia="en-US"/>
        </w:rPr>
        <w:t>based on HWE (p</w:t>
      </w:r>
      <w:r w:rsidR="008E7A76">
        <w:rPr>
          <w:rFonts w:ascii="Verdana" w:eastAsia="Times New Roman" w:hAnsi="Verdana" w:cs="Courier New"/>
          <w:color w:val="FF0000"/>
          <w:kern w:val="0"/>
          <w:sz w:val="20"/>
          <w:szCs w:val="20"/>
          <w:lang w:eastAsia="en-US"/>
        </w:rPr>
        <w:t xml:space="preserve"> &lt;10</w:t>
      </w:r>
      <w:r w:rsidR="008E7A76" w:rsidRPr="007A2E22">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 xml:space="preserve">). Since the </w:t>
      </w:r>
      <w:r w:rsidR="008E7A76">
        <w:rPr>
          <w:rFonts w:ascii="Verdana" w:eastAsia="Times New Roman" w:hAnsi="Verdana" w:cs="Courier New"/>
          <w:color w:val="FF0000"/>
          <w:kern w:val="0"/>
          <w:sz w:val="20"/>
          <w:szCs w:val="20"/>
          <w:lang w:eastAsia="en-US"/>
        </w:rPr>
        <w:t>exom</w:t>
      </w:r>
      <w:r w:rsidR="0014452B">
        <w:rPr>
          <w:rFonts w:ascii="Verdana" w:eastAsia="Times New Roman" w:hAnsi="Verdana" w:cs="Courier New"/>
          <w:color w:val="FF0000"/>
          <w:kern w:val="0"/>
          <w:sz w:val="20"/>
          <w:szCs w:val="20"/>
          <w:lang w:eastAsia="en-US"/>
        </w:rPr>
        <w:t xml:space="preserve">e </w:t>
      </w:r>
      <w:r w:rsidR="008E7A76">
        <w:rPr>
          <w:rFonts w:ascii="Verdana" w:eastAsia="Times New Roman" w:hAnsi="Verdana" w:cs="Courier New"/>
          <w:color w:val="FF0000"/>
          <w:kern w:val="0"/>
          <w:sz w:val="20"/>
          <w:szCs w:val="20"/>
          <w:lang w:eastAsia="en-US"/>
        </w:rPr>
        <w:t>array</w:t>
      </w:r>
      <w:r w:rsidR="0014452B">
        <w:rPr>
          <w:rFonts w:ascii="Verdana" w:eastAsia="Times New Roman" w:hAnsi="Verdana" w:cs="Courier New"/>
          <w:color w:val="FF0000"/>
          <w:kern w:val="0"/>
          <w:sz w:val="20"/>
          <w:szCs w:val="20"/>
          <w:lang w:eastAsia="en-US"/>
        </w:rPr>
        <w:t xml:space="preserve"> is focused on a more complete interrogation on exonic variants, the frequency</w:t>
      </w:r>
      <w:r w:rsidR="008E7A76">
        <w:rPr>
          <w:rFonts w:ascii="Verdana" w:eastAsia="Times New Roman" w:hAnsi="Verdana" w:cs="Courier New"/>
          <w:color w:val="FF0000"/>
          <w:kern w:val="0"/>
          <w:sz w:val="20"/>
          <w:szCs w:val="20"/>
          <w:lang w:eastAsia="en-US"/>
        </w:rPr>
        <w:t xml:space="preserve"> of rare allele</w:t>
      </w:r>
      <w:r w:rsidR="0014452B">
        <w:rPr>
          <w:rFonts w:ascii="Verdana" w:eastAsia="Times New Roman" w:hAnsi="Verdana" w:cs="Courier New"/>
          <w:color w:val="FF0000"/>
          <w:kern w:val="0"/>
          <w:sz w:val="20"/>
          <w:szCs w:val="20"/>
          <w:lang w:eastAsia="en-US"/>
        </w:rPr>
        <w:t>s</w:t>
      </w:r>
      <w:r w:rsidR="008E7A76">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was </w:t>
      </w:r>
      <w:r w:rsidR="008E7A76">
        <w:rPr>
          <w:rFonts w:ascii="Verdana" w:eastAsia="Times New Roman" w:hAnsi="Verdana" w:cs="Courier New"/>
          <w:color w:val="FF0000"/>
          <w:kern w:val="0"/>
          <w:sz w:val="20"/>
          <w:szCs w:val="20"/>
          <w:lang w:eastAsia="en-US"/>
        </w:rPr>
        <w:t xml:space="preserve">higher than </w:t>
      </w:r>
      <w:r w:rsidR="0014452B">
        <w:rPr>
          <w:rFonts w:ascii="Verdana" w:eastAsia="Times New Roman" w:hAnsi="Verdana" w:cs="Courier New"/>
          <w:color w:val="FF0000"/>
          <w:kern w:val="0"/>
          <w:sz w:val="20"/>
          <w:szCs w:val="20"/>
          <w:lang w:eastAsia="en-US"/>
        </w:rPr>
        <w:t xml:space="preserve">standard </w:t>
      </w:r>
      <w:r w:rsidR="008E7A76">
        <w:rPr>
          <w:rFonts w:ascii="Verdana" w:eastAsia="Times New Roman" w:hAnsi="Verdana" w:cs="Courier New"/>
          <w:color w:val="FF0000"/>
          <w:kern w:val="0"/>
          <w:sz w:val="20"/>
          <w:szCs w:val="20"/>
          <w:lang w:eastAsia="en-US"/>
        </w:rPr>
        <w:t>GWAS array</w:t>
      </w:r>
      <w:r w:rsidR="0014452B">
        <w:rPr>
          <w:rFonts w:ascii="Verdana" w:eastAsia="Times New Roman" w:hAnsi="Verdana" w:cs="Courier New"/>
          <w:color w:val="FF0000"/>
          <w:kern w:val="0"/>
          <w:sz w:val="20"/>
          <w:szCs w:val="20"/>
          <w:lang w:eastAsia="en-US"/>
        </w:rPr>
        <w:t xml:space="preserve">s. </w:t>
      </w:r>
      <w:del w:id="4" w:author="Guo, Shicheng" w:date="2019-01-24T00:38:00Z">
        <w:r w:rsidR="0014452B" w:rsidDel="00973909">
          <w:rPr>
            <w:rFonts w:ascii="Verdana" w:eastAsia="Times New Roman" w:hAnsi="Verdana" w:cs="Courier New"/>
            <w:color w:val="FF0000"/>
            <w:kern w:val="0"/>
            <w:sz w:val="20"/>
            <w:szCs w:val="20"/>
            <w:lang w:eastAsia="en-US"/>
          </w:rPr>
          <w:delText xml:space="preserve"> </w:delText>
        </w:r>
      </w:del>
      <w:r w:rsidR="0014452B">
        <w:rPr>
          <w:rFonts w:ascii="Verdana" w:eastAsia="Times New Roman" w:hAnsi="Verdana" w:cs="Courier New"/>
          <w:color w:val="FF0000"/>
          <w:kern w:val="0"/>
          <w:sz w:val="20"/>
          <w:szCs w:val="20"/>
          <w:lang w:eastAsia="en-US"/>
        </w:rPr>
        <w:t>W</w:t>
      </w:r>
      <w:r w:rsidR="008E7A76">
        <w:rPr>
          <w:rFonts w:ascii="Verdana" w:eastAsia="Times New Roman" w:hAnsi="Verdana" w:cs="Courier New"/>
          <w:color w:val="FF0000"/>
          <w:kern w:val="0"/>
          <w:sz w:val="20"/>
          <w:szCs w:val="20"/>
          <w:lang w:eastAsia="en-US"/>
        </w:rPr>
        <w:t xml:space="preserve">e found </w:t>
      </w:r>
      <w:r w:rsidR="0014452B">
        <w:rPr>
          <w:rFonts w:ascii="Verdana" w:eastAsia="Times New Roman" w:hAnsi="Verdana" w:cs="Courier New"/>
          <w:color w:val="FF0000"/>
          <w:kern w:val="0"/>
          <w:sz w:val="20"/>
          <w:szCs w:val="20"/>
          <w:lang w:eastAsia="en-US"/>
        </w:rPr>
        <w:t xml:space="preserve">47.8% probes were </w:t>
      </w:r>
      <w:r w:rsidR="0039043D">
        <w:rPr>
          <w:rFonts w:ascii="Verdana" w:eastAsia="Times New Roman" w:hAnsi="Verdana" w:cs="Courier New"/>
          <w:color w:val="FF0000"/>
          <w:kern w:val="0"/>
          <w:sz w:val="20"/>
          <w:szCs w:val="20"/>
          <w:lang w:eastAsia="en-US"/>
        </w:rPr>
        <w:t>rare variants</w:t>
      </w:r>
      <w:r w:rsidR="0014452B">
        <w:rPr>
          <w:rFonts w:ascii="Verdana" w:eastAsia="Times New Roman" w:hAnsi="Verdana" w:cs="Courier New"/>
          <w:color w:val="FF0000"/>
          <w:kern w:val="0"/>
          <w:sz w:val="20"/>
          <w:szCs w:val="20"/>
          <w:lang w:eastAsia="en-US"/>
        </w:rPr>
        <w:t xml:space="preserve"> (&lt;1%)</w:t>
      </w:r>
      <w:r w:rsidR="0039043D">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8.1% were moderately common variants (1-10%) and </w:t>
      </w:r>
      <w:r w:rsidR="0039043D">
        <w:rPr>
          <w:rFonts w:ascii="Verdana" w:eastAsia="Times New Roman" w:hAnsi="Verdana" w:cs="Courier New"/>
          <w:color w:val="FF0000"/>
          <w:kern w:val="0"/>
          <w:sz w:val="20"/>
          <w:szCs w:val="20"/>
          <w:lang w:eastAsia="en-US"/>
        </w:rPr>
        <w:t>44.1% pro</w:t>
      </w:r>
      <w:r w:rsidR="0014452B">
        <w:rPr>
          <w:rFonts w:ascii="Verdana" w:eastAsia="Times New Roman" w:hAnsi="Verdana" w:cs="Courier New"/>
          <w:color w:val="FF0000"/>
          <w:kern w:val="0"/>
          <w:sz w:val="20"/>
          <w:szCs w:val="20"/>
          <w:lang w:eastAsia="en-US"/>
        </w:rPr>
        <w:t>bes are common alleles (&gt;10%)</w:t>
      </w:r>
      <w:r w:rsidR="0039043D">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ins w:id="5" w:author="Guo, Shicheng" w:date="2019-01-24T01:15:00Z">
        <w:r w:rsidR="00ED2ABE">
          <w:rPr>
            <w:rFonts w:ascii="Verdana" w:eastAsia="Times New Roman" w:hAnsi="Verdana" w:cs="Courier New"/>
            <w:color w:val="FF0000"/>
            <w:kern w:val="0"/>
            <w:sz w:val="20"/>
            <w:szCs w:val="20"/>
            <w:lang w:eastAsia="en-US"/>
          </w:rPr>
          <w:t>We have 413,701 SNPs remained after removing 126</w:t>
        </w:r>
      </w:ins>
      <w:ins w:id="6" w:author="Guo, Shicheng" w:date="2019-01-24T02:10:00Z">
        <w:r w:rsidR="00FE24AC">
          <w:rPr>
            <w:rFonts w:ascii="Verdana" w:eastAsia="Times New Roman" w:hAnsi="Verdana" w:cs="Courier New"/>
            <w:color w:val="FF0000"/>
            <w:kern w:val="0"/>
            <w:sz w:val="20"/>
            <w:szCs w:val="20"/>
            <w:lang w:eastAsia="en-US"/>
          </w:rPr>
          <w:t>,</w:t>
        </w:r>
      </w:ins>
      <w:ins w:id="7" w:author="Guo, Shicheng" w:date="2019-01-24T01:15:00Z">
        <w:r w:rsidR="00ED2ABE">
          <w:rPr>
            <w:rFonts w:ascii="Verdana" w:eastAsia="Times New Roman" w:hAnsi="Verdana" w:cs="Courier New"/>
            <w:color w:val="FF0000"/>
            <w:kern w:val="0"/>
            <w:sz w:val="20"/>
            <w:szCs w:val="20"/>
            <w:lang w:eastAsia="en-US"/>
          </w:rPr>
          <w:t xml:space="preserve">400 </w:t>
        </w:r>
      </w:ins>
      <w:ins w:id="8" w:author="Guo, Shicheng" w:date="2019-01-24T01:14:00Z">
        <w:r w:rsidR="00ED2ABE">
          <w:rPr>
            <w:rFonts w:ascii="Verdana" w:eastAsia="Times New Roman" w:hAnsi="Verdana" w:cs="Courier New"/>
            <w:color w:val="FF0000"/>
            <w:kern w:val="0"/>
            <w:sz w:val="20"/>
            <w:szCs w:val="20"/>
            <w:lang w:eastAsia="en-US"/>
          </w:rPr>
          <w:t>monopolymorphism</w:t>
        </w:r>
      </w:ins>
      <w:ins w:id="9" w:author="Guo, Shicheng" w:date="2019-01-24T01:15:00Z">
        <w:r w:rsidR="00ED2ABE">
          <w:rPr>
            <w:rFonts w:ascii="Verdana" w:eastAsia="Times New Roman" w:hAnsi="Verdana" w:cs="Courier New"/>
            <w:color w:val="FF0000"/>
            <w:kern w:val="0"/>
            <w:sz w:val="20"/>
            <w:szCs w:val="20"/>
            <w:lang w:eastAsia="en-US"/>
          </w:rPr>
          <w:t xml:space="preserve"> SNPs.</w:t>
        </w:r>
      </w:ins>
      <w:ins w:id="10" w:author="Guo, Shicheng" w:date="2019-01-24T01:14:00Z">
        <w:r w:rsidR="00ED2ABE">
          <w:rPr>
            <w:rFonts w:ascii="Verdana" w:eastAsia="Times New Roman" w:hAnsi="Verdana" w:cs="Courier New"/>
            <w:color w:val="FF0000"/>
            <w:kern w:val="0"/>
            <w:sz w:val="20"/>
            <w:szCs w:val="20"/>
            <w:lang w:eastAsia="en-US"/>
          </w:rPr>
          <w:t xml:space="preserve"> </w:t>
        </w:r>
      </w:ins>
      <w:ins w:id="11" w:author="Guo, Shicheng" w:date="2019-01-24T01:49:00Z">
        <w:r w:rsidR="00A365F4">
          <w:rPr>
            <w:rFonts w:ascii="Verdana" w:eastAsia="Times New Roman" w:hAnsi="Verdana" w:cs="Courier New"/>
            <w:color w:val="FF0000"/>
            <w:kern w:val="0"/>
            <w:sz w:val="20"/>
            <w:szCs w:val="20"/>
            <w:lang w:eastAsia="en-US"/>
          </w:rPr>
          <w:t>Furthermore, we compared the MAF distribution with the eventual SNP-set after the functional variants filtering and we found the distribution don</w:t>
        </w:r>
      </w:ins>
      <w:ins w:id="12" w:author="Guo, Shicheng" w:date="2019-01-24T01:50:00Z">
        <w:r w:rsidR="00A365F4">
          <w:rPr>
            <w:rFonts w:ascii="Verdana" w:eastAsia="Times New Roman" w:hAnsi="Verdana" w:cs="Courier New"/>
            <w:color w:val="FF0000"/>
            <w:kern w:val="0"/>
            <w:sz w:val="20"/>
            <w:szCs w:val="20"/>
            <w:lang w:eastAsia="en-US"/>
          </w:rPr>
          <w:t>’t have significant difference. T</w:t>
        </w:r>
      </w:ins>
      <w:ins w:id="13" w:author="Guo, Shicheng" w:date="2019-01-24T00:30:00Z">
        <w:r w:rsidR="003E7E27">
          <w:rPr>
            <w:rFonts w:ascii="Verdana" w:eastAsia="Times New Roman" w:hAnsi="Verdana" w:cs="Courier New"/>
            <w:color w:val="FF0000"/>
            <w:kern w:val="0"/>
            <w:sz w:val="20"/>
            <w:szCs w:val="20"/>
            <w:lang w:eastAsia="en-US"/>
          </w:rPr>
          <w:t xml:space="preserve">he distribution of the MAF have been shown in Supplementary Figure 2 </w:t>
        </w:r>
      </w:ins>
      <w:ins w:id="14" w:author="Guo, Shicheng" w:date="2019-01-24T02:08:00Z">
        <w:r w:rsidR="00CD0F4C">
          <w:rPr>
            <w:rFonts w:ascii="Verdana" w:eastAsia="Times New Roman" w:hAnsi="Verdana" w:cs="Courier New"/>
            <w:color w:val="FF0000"/>
            <w:kern w:val="0"/>
            <w:sz w:val="20"/>
            <w:szCs w:val="20"/>
            <w:lang w:eastAsia="en-US"/>
          </w:rPr>
          <w:t>and Supplementary Table 3</w:t>
        </w:r>
      </w:ins>
      <w:ins w:id="15" w:author="Guo, Shicheng" w:date="2019-01-24T02:09:00Z">
        <w:r w:rsidR="00CD0F4C">
          <w:rPr>
            <w:rFonts w:ascii="Verdana" w:eastAsia="Times New Roman" w:hAnsi="Verdana" w:cs="Courier New"/>
            <w:color w:val="FF0000"/>
            <w:kern w:val="0"/>
            <w:sz w:val="20"/>
            <w:szCs w:val="20"/>
            <w:lang w:eastAsia="en-US"/>
          </w:rPr>
          <w:t>.</w:t>
        </w:r>
      </w:ins>
    </w:p>
    <w:p w14:paraId="6CDAE8E2" w14:textId="1522FA2A" w:rsidR="003E7E27" w:rsidRDefault="003E7E2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6" w:author="Guo, Shicheng" w:date="2019-01-24T00:31:00Z"/>
          <w:rFonts w:ascii="Verdana" w:eastAsia="Times New Roman" w:hAnsi="Verdana" w:cs="Courier New"/>
          <w:color w:val="FF0000"/>
          <w:kern w:val="0"/>
          <w:sz w:val="20"/>
          <w:szCs w:val="20"/>
          <w:lang w:eastAsia="en-US"/>
        </w:rPr>
      </w:pPr>
      <w:ins w:id="17" w:author="Guo, Shicheng" w:date="2019-01-24T00:30:00Z">
        <w:r>
          <w:rPr>
            <w:rFonts w:ascii="Verdana" w:eastAsia="Times New Roman" w:hAnsi="Verdana" w:cs="Courier New"/>
            <w:color w:val="FF0000"/>
            <w:kern w:val="0"/>
            <w:sz w:val="20"/>
            <w:szCs w:val="20"/>
            <w:lang w:eastAsia="en-US"/>
          </w:rPr>
          <w:t xml:space="preserve"> </w:t>
        </w:r>
      </w:ins>
    </w:p>
    <w:p w14:paraId="11A828A7" w14:textId="63338C33" w:rsidR="003E7E27" w:rsidRDefault="00801A7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8" w:author="Guo, Shicheng" w:date="2019-01-24T00:30:00Z"/>
          <w:rFonts w:ascii="Verdana" w:eastAsia="Times New Roman" w:hAnsi="Verdana" w:cs="Courier New"/>
          <w:color w:val="FF0000"/>
          <w:kern w:val="0"/>
          <w:sz w:val="20"/>
          <w:szCs w:val="20"/>
          <w:lang w:eastAsia="en-US"/>
        </w:rPr>
      </w:pPr>
      <w:ins w:id="19" w:author="Guo, Shicheng" w:date="2019-01-24T02:09:00Z">
        <w:r>
          <w:rPr>
            <w:rFonts w:ascii="Verdana" w:eastAsia="Times New Roman" w:hAnsi="Verdana" w:cs="Courier New"/>
            <w:color w:val="FF0000"/>
            <w:kern w:val="0"/>
            <w:sz w:val="20"/>
            <w:szCs w:val="20"/>
            <w:lang w:eastAsia="en-US"/>
          </w:rPr>
          <w:t xml:space="preserve">Supplementary Table 3. MAF distribution between different stages of variants filtering. </w:t>
        </w:r>
      </w:ins>
    </w:p>
    <w:tbl>
      <w:tblPr>
        <w:tblStyle w:val="GridTable1Light-Accent1"/>
        <w:tblW w:w="7746" w:type="dxa"/>
        <w:tblLook w:val="04A0" w:firstRow="1" w:lastRow="0" w:firstColumn="1" w:lastColumn="0" w:noHBand="0" w:noVBand="1"/>
        <w:tblPrChange w:id="20" w:author="Guo, Shicheng" w:date="2019-01-24T01:57:00Z">
          <w:tblPr>
            <w:tblW w:w="7746" w:type="dxa"/>
            <w:tblLook w:val="04A0" w:firstRow="1" w:lastRow="0" w:firstColumn="1" w:lastColumn="0" w:noHBand="0" w:noVBand="1"/>
          </w:tblPr>
        </w:tblPrChange>
      </w:tblPr>
      <w:tblGrid>
        <w:gridCol w:w="1859"/>
        <w:gridCol w:w="1266"/>
        <w:gridCol w:w="1983"/>
        <w:gridCol w:w="1266"/>
        <w:gridCol w:w="1372"/>
        <w:tblGridChange w:id="21">
          <w:tblGrid>
            <w:gridCol w:w="1859"/>
            <w:gridCol w:w="1266"/>
            <w:gridCol w:w="1983"/>
            <w:gridCol w:w="1266"/>
            <w:gridCol w:w="1372"/>
          </w:tblGrid>
        </w:tblGridChange>
      </w:tblGrid>
      <w:tr w:rsidR="00A365F4" w:rsidRPr="00990F23" w14:paraId="57C7AAC1" w14:textId="77777777" w:rsidTr="00785D64">
        <w:trPr>
          <w:cnfStyle w:val="100000000000" w:firstRow="1" w:lastRow="0" w:firstColumn="0" w:lastColumn="0" w:oddVBand="0" w:evenVBand="0" w:oddHBand="0" w:evenHBand="0" w:firstRowFirstColumn="0" w:firstRowLastColumn="0" w:lastRowFirstColumn="0" w:lastRowLastColumn="0"/>
          <w:trHeight w:val="256"/>
          <w:ins w:id="22" w:author="Guo, Shicheng" w:date="2019-01-24T01:48:00Z"/>
          <w:trPrChange w:id="23" w:author="Guo, Shicheng" w:date="2019-01-24T01:57:00Z">
            <w:trPr>
              <w:trHeight w:val="256"/>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24" w:author="Guo, Shicheng" w:date="2019-01-24T01:57:00Z">
              <w:tcPr>
                <w:tcW w:w="1859" w:type="dxa"/>
                <w:tcBorders>
                  <w:top w:val="nil"/>
                  <w:left w:val="nil"/>
                  <w:bottom w:val="single" w:sz="8" w:space="0" w:color="auto"/>
                  <w:right w:val="nil"/>
                </w:tcBorders>
                <w:shd w:val="clear" w:color="auto" w:fill="auto"/>
                <w:noWrap/>
                <w:vAlign w:val="bottom"/>
                <w:hideMark/>
              </w:tcPr>
            </w:tcPrChange>
          </w:tcPr>
          <w:p w14:paraId="6711B950" w14:textId="77777777" w:rsidR="00990F23" w:rsidRPr="00990F23" w:rsidRDefault="00990F23" w:rsidP="00990F23">
            <w:pPr>
              <w:widowControl/>
              <w:jc w:val="right"/>
              <w:cnfStyle w:val="101000000000" w:firstRow="1" w:lastRow="0" w:firstColumn="1" w:lastColumn="0" w:oddVBand="0" w:evenVBand="0" w:oddHBand="0" w:evenHBand="0" w:firstRowFirstColumn="0" w:firstRowLastColumn="0" w:lastRowFirstColumn="0" w:lastRowLastColumn="0"/>
              <w:rPr>
                <w:ins w:id="25" w:author="Guo, Shicheng" w:date="2019-01-24T01:48:00Z"/>
                <w:rFonts w:ascii="Calibri" w:eastAsia="Times New Roman" w:hAnsi="Calibri" w:cs="Times New Roman"/>
                <w:color w:val="000000"/>
                <w:kern w:val="0"/>
                <w:sz w:val="22"/>
                <w:lang w:eastAsia="en-US"/>
              </w:rPr>
            </w:pPr>
            <w:ins w:id="26" w:author="Guo, Shicheng" w:date="2019-01-24T01:48:00Z">
              <w:r w:rsidRPr="00990F23">
                <w:rPr>
                  <w:rFonts w:ascii="Calibri" w:eastAsia="Times New Roman" w:hAnsi="Calibri" w:cs="Times New Roman"/>
                  <w:color w:val="000000"/>
                  <w:kern w:val="0"/>
                  <w:sz w:val="22"/>
                  <w:lang w:eastAsia="en-US"/>
                </w:rPr>
                <w:t> </w:t>
              </w:r>
            </w:ins>
          </w:p>
        </w:tc>
        <w:tc>
          <w:tcPr>
            <w:tcW w:w="1266" w:type="dxa"/>
            <w:noWrap/>
            <w:hideMark/>
            <w:tcPrChange w:id="27"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2DFF18CA" w14:textId="77777777" w:rsidR="00990F23" w:rsidRPr="00990F23" w:rsidRDefault="00990F23" w:rsidP="00990F23">
            <w:pPr>
              <w:widowControl/>
              <w:jc w:val="right"/>
              <w:cnfStyle w:val="100000000000" w:firstRow="1" w:lastRow="0" w:firstColumn="0" w:lastColumn="0" w:oddVBand="0" w:evenVBand="0" w:oddHBand="0" w:evenHBand="0" w:firstRowFirstColumn="0" w:firstRowLastColumn="0" w:lastRowFirstColumn="0" w:lastRowLastColumn="0"/>
              <w:rPr>
                <w:ins w:id="28" w:author="Guo, Shicheng" w:date="2019-01-24T01:48:00Z"/>
                <w:rFonts w:ascii="Calibri" w:eastAsia="Times New Roman" w:hAnsi="Calibri" w:cs="Times New Roman"/>
                <w:color w:val="000000"/>
                <w:kern w:val="0"/>
                <w:sz w:val="22"/>
                <w:lang w:eastAsia="en-US"/>
              </w:rPr>
            </w:pPr>
            <w:ins w:id="29" w:author="Guo, Shicheng" w:date="2019-01-24T01:48:00Z">
              <w:r w:rsidRPr="00990F23">
                <w:rPr>
                  <w:rFonts w:ascii="Calibri" w:eastAsia="Times New Roman" w:hAnsi="Calibri" w:cs="Times New Roman"/>
                  <w:color w:val="000000"/>
                  <w:kern w:val="0"/>
                  <w:sz w:val="22"/>
                  <w:lang w:eastAsia="en-US"/>
                </w:rPr>
                <w:t> </w:t>
              </w:r>
            </w:ins>
          </w:p>
        </w:tc>
        <w:tc>
          <w:tcPr>
            <w:tcW w:w="1983" w:type="dxa"/>
            <w:noWrap/>
            <w:hideMark/>
            <w:tcPrChange w:id="30" w:author="Guo, Shicheng" w:date="2019-01-24T01:57:00Z">
              <w:tcPr>
                <w:tcW w:w="1983" w:type="dxa"/>
                <w:tcBorders>
                  <w:top w:val="nil"/>
                  <w:left w:val="nil"/>
                  <w:bottom w:val="single" w:sz="8" w:space="0" w:color="auto"/>
                  <w:right w:val="nil"/>
                </w:tcBorders>
                <w:shd w:val="clear" w:color="auto" w:fill="auto"/>
                <w:noWrap/>
                <w:vAlign w:val="bottom"/>
                <w:hideMark/>
              </w:tcPr>
            </w:tcPrChange>
          </w:tcPr>
          <w:p w14:paraId="2E66D859" w14:textId="77777777" w:rsidR="00990F23" w:rsidRPr="00990F23" w:rsidRDefault="00990F23" w:rsidP="00990F23">
            <w:pPr>
              <w:widowControl/>
              <w:jc w:val="right"/>
              <w:cnfStyle w:val="100000000000" w:firstRow="1" w:lastRow="0" w:firstColumn="0" w:lastColumn="0" w:oddVBand="0" w:evenVBand="0" w:oddHBand="0" w:evenHBand="0" w:firstRowFirstColumn="0" w:firstRowLastColumn="0" w:lastRowFirstColumn="0" w:lastRowLastColumn="0"/>
              <w:rPr>
                <w:ins w:id="31" w:author="Guo, Shicheng" w:date="2019-01-24T01:48:00Z"/>
                <w:rFonts w:ascii="Calibri" w:eastAsia="Times New Roman" w:hAnsi="Calibri" w:cs="Times New Roman"/>
                <w:color w:val="000000"/>
                <w:kern w:val="0"/>
                <w:sz w:val="22"/>
                <w:lang w:eastAsia="en-US"/>
              </w:rPr>
            </w:pPr>
            <w:ins w:id="32" w:author="Guo, Shicheng" w:date="2019-01-24T01:48:00Z">
              <w:r w:rsidRPr="00990F23">
                <w:rPr>
                  <w:rFonts w:ascii="Calibri" w:eastAsia="Times New Roman" w:hAnsi="Calibri" w:cs="Times New Roman"/>
                  <w:color w:val="000000"/>
                  <w:kern w:val="0"/>
                  <w:sz w:val="22"/>
                  <w:lang w:eastAsia="en-US"/>
                </w:rPr>
                <w:t>S1</w:t>
              </w:r>
            </w:ins>
          </w:p>
        </w:tc>
        <w:tc>
          <w:tcPr>
            <w:tcW w:w="1266" w:type="dxa"/>
            <w:noWrap/>
            <w:hideMark/>
            <w:tcPrChange w:id="33"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3A869571" w14:textId="77777777" w:rsidR="00990F23" w:rsidRPr="00990F23" w:rsidRDefault="00990F23" w:rsidP="00990F23">
            <w:pPr>
              <w:widowControl/>
              <w:jc w:val="right"/>
              <w:cnfStyle w:val="100000000000" w:firstRow="1" w:lastRow="0" w:firstColumn="0" w:lastColumn="0" w:oddVBand="0" w:evenVBand="0" w:oddHBand="0" w:evenHBand="0" w:firstRowFirstColumn="0" w:firstRowLastColumn="0" w:lastRowFirstColumn="0" w:lastRowLastColumn="0"/>
              <w:rPr>
                <w:ins w:id="34" w:author="Guo, Shicheng" w:date="2019-01-24T01:48:00Z"/>
                <w:rFonts w:ascii="Calibri" w:eastAsia="Times New Roman" w:hAnsi="Calibri" w:cs="Times New Roman"/>
                <w:color w:val="000000"/>
                <w:kern w:val="0"/>
                <w:sz w:val="22"/>
                <w:lang w:eastAsia="en-US"/>
              </w:rPr>
            </w:pPr>
            <w:ins w:id="35" w:author="Guo, Shicheng" w:date="2019-01-24T01:48:00Z">
              <w:r w:rsidRPr="00990F23">
                <w:rPr>
                  <w:rFonts w:ascii="Calibri" w:eastAsia="Times New Roman" w:hAnsi="Calibri" w:cs="Times New Roman"/>
                  <w:color w:val="000000"/>
                  <w:kern w:val="0"/>
                  <w:sz w:val="22"/>
                  <w:lang w:eastAsia="en-US"/>
                </w:rPr>
                <w:t>S2</w:t>
              </w:r>
            </w:ins>
          </w:p>
        </w:tc>
        <w:tc>
          <w:tcPr>
            <w:tcW w:w="1372" w:type="dxa"/>
            <w:noWrap/>
            <w:hideMark/>
            <w:tcPrChange w:id="36" w:author="Guo, Shicheng" w:date="2019-01-24T01:57:00Z">
              <w:tcPr>
                <w:tcW w:w="1372" w:type="dxa"/>
                <w:tcBorders>
                  <w:top w:val="nil"/>
                  <w:left w:val="nil"/>
                  <w:bottom w:val="single" w:sz="8" w:space="0" w:color="auto"/>
                  <w:right w:val="nil"/>
                </w:tcBorders>
                <w:shd w:val="clear" w:color="auto" w:fill="auto"/>
                <w:noWrap/>
                <w:vAlign w:val="bottom"/>
                <w:hideMark/>
              </w:tcPr>
            </w:tcPrChange>
          </w:tcPr>
          <w:p w14:paraId="581FD1FD" w14:textId="77777777" w:rsidR="00990F23" w:rsidRPr="00990F23" w:rsidRDefault="00990F23" w:rsidP="00990F23">
            <w:pPr>
              <w:widowControl/>
              <w:jc w:val="right"/>
              <w:cnfStyle w:val="100000000000" w:firstRow="1" w:lastRow="0" w:firstColumn="0" w:lastColumn="0" w:oddVBand="0" w:evenVBand="0" w:oddHBand="0" w:evenHBand="0" w:firstRowFirstColumn="0" w:firstRowLastColumn="0" w:lastRowFirstColumn="0" w:lastRowLastColumn="0"/>
              <w:rPr>
                <w:ins w:id="37" w:author="Guo, Shicheng" w:date="2019-01-24T01:48:00Z"/>
                <w:rFonts w:ascii="Calibri" w:eastAsia="Times New Roman" w:hAnsi="Calibri" w:cs="Times New Roman"/>
                <w:color w:val="000000"/>
                <w:kern w:val="0"/>
                <w:sz w:val="22"/>
                <w:lang w:eastAsia="en-US"/>
              </w:rPr>
            </w:pPr>
            <w:ins w:id="38" w:author="Guo, Shicheng" w:date="2019-01-24T01:48:00Z">
              <w:r w:rsidRPr="00990F23">
                <w:rPr>
                  <w:rFonts w:ascii="Calibri" w:eastAsia="Times New Roman" w:hAnsi="Calibri" w:cs="Times New Roman"/>
                  <w:color w:val="000000"/>
                  <w:kern w:val="0"/>
                  <w:sz w:val="22"/>
                  <w:lang w:eastAsia="en-US"/>
                </w:rPr>
                <w:t> </w:t>
              </w:r>
            </w:ins>
          </w:p>
        </w:tc>
      </w:tr>
      <w:tr w:rsidR="00A365F4" w:rsidRPr="00990F23" w14:paraId="5B333EA3" w14:textId="77777777" w:rsidTr="00785D64">
        <w:trPr>
          <w:trHeight w:val="256"/>
          <w:ins w:id="39" w:author="Guo, Shicheng" w:date="2019-01-24T01:48:00Z"/>
          <w:trPrChange w:id="40" w:author="Guo, Shicheng" w:date="2019-01-24T01:57:00Z">
            <w:trPr>
              <w:trHeight w:val="256"/>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41" w:author="Guo, Shicheng" w:date="2019-01-24T01:57:00Z">
              <w:tcPr>
                <w:tcW w:w="1859" w:type="dxa"/>
                <w:tcBorders>
                  <w:top w:val="nil"/>
                  <w:left w:val="nil"/>
                  <w:bottom w:val="single" w:sz="8" w:space="0" w:color="auto"/>
                  <w:right w:val="nil"/>
                </w:tcBorders>
                <w:shd w:val="clear" w:color="auto" w:fill="auto"/>
                <w:noWrap/>
                <w:vAlign w:val="bottom"/>
                <w:hideMark/>
              </w:tcPr>
            </w:tcPrChange>
          </w:tcPr>
          <w:p w14:paraId="21EE91C5" w14:textId="77777777" w:rsidR="00990F23" w:rsidRPr="00990F23" w:rsidRDefault="00990F23" w:rsidP="00990F23">
            <w:pPr>
              <w:widowControl/>
              <w:jc w:val="right"/>
              <w:rPr>
                <w:ins w:id="42" w:author="Guo, Shicheng" w:date="2019-01-24T01:48:00Z"/>
                <w:rFonts w:ascii="Calibri" w:eastAsia="Times New Roman" w:hAnsi="Calibri" w:cs="Times New Roman"/>
                <w:color w:val="000000"/>
                <w:kern w:val="0"/>
                <w:sz w:val="22"/>
                <w:lang w:eastAsia="en-US"/>
              </w:rPr>
            </w:pPr>
            <w:ins w:id="43" w:author="Guo, Shicheng" w:date="2019-01-24T01:48:00Z">
              <w:r w:rsidRPr="00990F23">
                <w:rPr>
                  <w:rFonts w:ascii="Calibri" w:eastAsia="Times New Roman" w:hAnsi="Calibri" w:cs="Times New Roman"/>
                  <w:color w:val="000000"/>
                  <w:kern w:val="0"/>
                  <w:sz w:val="22"/>
                  <w:lang w:eastAsia="en-US"/>
                </w:rPr>
                <w:t>MAF Internal</w:t>
              </w:r>
            </w:ins>
          </w:p>
        </w:tc>
        <w:tc>
          <w:tcPr>
            <w:tcW w:w="1266" w:type="dxa"/>
            <w:noWrap/>
            <w:hideMark/>
            <w:tcPrChange w:id="44"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585AFC5F"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45" w:author="Guo, Shicheng" w:date="2019-01-24T01:48:00Z"/>
                <w:rFonts w:ascii="Calibri" w:eastAsia="Times New Roman" w:hAnsi="Calibri" w:cs="Times New Roman"/>
                <w:color w:val="000000"/>
                <w:kern w:val="0"/>
                <w:sz w:val="22"/>
                <w:lang w:eastAsia="en-US"/>
              </w:rPr>
            </w:pPr>
            <w:ins w:id="46" w:author="Guo, Shicheng" w:date="2019-01-24T01:48:00Z">
              <w:r w:rsidRPr="00990F23">
                <w:rPr>
                  <w:rFonts w:ascii="Calibri" w:eastAsia="Times New Roman" w:hAnsi="Calibri" w:cs="Times New Roman"/>
                  <w:color w:val="000000"/>
                  <w:kern w:val="0"/>
                  <w:sz w:val="22"/>
                  <w:lang w:eastAsia="en-US"/>
                </w:rPr>
                <w:t>No#</w:t>
              </w:r>
            </w:ins>
          </w:p>
        </w:tc>
        <w:tc>
          <w:tcPr>
            <w:tcW w:w="1983" w:type="dxa"/>
            <w:noWrap/>
            <w:hideMark/>
            <w:tcPrChange w:id="47" w:author="Guo, Shicheng" w:date="2019-01-24T01:57:00Z">
              <w:tcPr>
                <w:tcW w:w="1983" w:type="dxa"/>
                <w:tcBorders>
                  <w:top w:val="nil"/>
                  <w:left w:val="nil"/>
                  <w:bottom w:val="single" w:sz="8" w:space="0" w:color="auto"/>
                  <w:right w:val="nil"/>
                </w:tcBorders>
                <w:shd w:val="clear" w:color="auto" w:fill="auto"/>
                <w:noWrap/>
                <w:vAlign w:val="bottom"/>
                <w:hideMark/>
              </w:tcPr>
            </w:tcPrChange>
          </w:tcPr>
          <w:p w14:paraId="35909F21"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48" w:author="Guo, Shicheng" w:date="2019-01-24T01:48:00Z"/>
                <w:rFonts w:ascii="Calibri" w:eastAsia="Times New Roman" w:hAnsi="Calibri" w:cs="Times New Roman"/>
                <w:color w:val="000000"/>
                <w:kern w:val="0"/>
                <w:sz w:val="22"/>
                <w:lang w:eastAsia="en-US"/>
              </w:rPr>
            </w:pPr>
            <w:ins w:id="49" w:author="Guo, Shicheng" w:date="2019-01-24T01:48:00Z">
              <w:r w:rsidRPr="00990F23">
                <w:rPr>
                  <w:rFonts w:ascii="Calibri" w:eastAsia="Times New Roman" w:hAnsi="Calibri" w:cs="Times New Roman"/>
                  <w:color w:val="000000"/>
                  <w:kern w:val="0"/>
                  <w:sz w:val="22"/>
                  <w:lang w:eastAsia="en-US"/>
                </w:rPr>
                <w:t>Freq%</w:t>
              </w:r>
            </w:ins>
          </w:p>
        </w:tc>
        <w:tc>
          <w:tcPr>
            <w:tcW w:w="1266" w:type="dxa"/>
            <w:noWrap/>
            <w:hideMark/>
            <w:tcPrChange w:id="50"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08358DEF"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51" w:author="Guo, Shicheng" w:date="2019-01-24T01:48:00Z"/>
                <w:rFonts w:ascii="Calibri" w:eastAsia="Times New Roman" w:hAnsi="Calibri" w:cs="Times New Roman"/>
                <w:color w:val="000000"/>
                <w:kern w:val="0"/>
                <w:sz w:val="22"/>
                <w:lang w:eastAsia="en-US"/>
              </w:rPr>
            </w:pPr>
            <w:ins w:id="52" w:author="Guo, Shicheng" w:date="2019-01-24T01:48:00Z">
              <w:r w:rsidRPr="00990F23">
                <w:rPr>
                  <w:rFonts w:ascii="Calibri" w:eastAsia="Times New Roman" w:hAnsi="Calibri" w:cs="Times New Roman"/>
                  <w:color w:val="000000"/>
                  <w:kern w:val="0"/>
                  <w:sz w:val="22"/>
                  <w:lang w:eastAsia="en-US"/>
                </w:rPr>
                <w:t> </w:t>
              </w:r>
            </w:ins>
          </w:p>
        </w:tc>
        <w:tc>
          <w:tcPr>
            <w:tcW w:w="1372" w:type="dxa"/>
            <w:noWrap/>
            <w:hideMark/>
            <w:tcPrChange w:id="53" w:author="Guo, Shicheng" w:date="2019-01-24T01:57:00Z">
              <w:tcPr>
                <w:tcW w:w="1372" w:type="dxa"/>
                <w:tcBorders>
                  <w:top w:val="nil"/>
                  <w:left w:val="nil"/>
                  <w:bottom w:val="single" w:sz="8" w:space="0" w:color="auto"/>
                  <w:right w:val="nil"/>
                </w:tcBorders>
                <w:shd w:val="clear" w:color="auto" w:fill="auto"/>
                <w:noWrap/>
                <w:vAlign w:val="bottom"/>
                <w:hideMark/>
              </w:tcPr>
            </w:tcPrChange>
          </w:tcPr>
          <w:p w14:paraId="0992AE3E"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54" w:author="Guo, Shicheng" w:date="2019-01-24T01:48:00Z"/>
                <w:rFonts w:ascii="Calibri" w:eastAsia="Times New Roman" w:hAnsi="Calibri" w:cs="Times New Roman"/>
                <w:color w:val="000000"/>
                <w:kern w:val="0"/>
                <w:sz w:val="22"/>
                <w:lang w:eastAsia="en-US"/>
              </w:rPr>
            </w:pPr>
            <w:ins w:id="55" w:author="Guo, Shicheng" w:date="2019-01-24T01:48:00Z">
              <w:r w:rsidRPr="00990F23">
                <w:rPr>
                  <w:rFonts w:ascii="Calibri" w:eastAsia="Times New Roman" w:hAnsi="Calibri" w:cs="Times New Roman"/>
                  <w:color w:val="000000"/>
                  <w:kern w:val="0"/>
                  <w:sz w:val="22"/>
                  <w:lang w:eastAsia="en-US"/>
                </w:rPr>
                <w:t> </w:t>
              </w:r>
            </w:ins>
          </w:p>
        </w:tc>
      </w:tr>
      <w:tr w:rsidR="00A365F4" w:rsidRPr="00990F23" w14:paraId="7795B22D" w14:textId="77777777" w:rsidTr="00785D64">
        <w:trPr>
          <w:trHeight w:val="243"/>
          <w:ins w:id="56" w:author="Guo, Shicheng" w:date="2019-01-24T01:48:00Z"/>
          <w:trPrChange w:id="57" w:author="Guo, Shicheng" w:date="2019-01-24T01:57:00Z">
            <w:trPr>
              <w:trHeight w:val="243"/>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58" w:author="Guo, Shicheng" w:date="2019-01-24T01:57:00Z">
              <w:tcPr>
                <w:tcW w:w="1859" w:type="dxa"/>
                <w:tcBorders>
                  <w:top w:val="nil"/>
                  <w:left w:val="nil"/>
                  <w:bottom w:val="nil"/>
                  <w:right w:val="nil"/>
                </w:tcBorders>
                <w:shd w:val="clear" w:color="auto" w:fill="auto"/>
                <w:noWrap/>
                <w:vAlign w:val="bottom"/>
                <w:hideMark/>
              </w:tcPr>
            </w:tcPrChange>
          </w:tcPr>
          <w:p w14:paraId="57F6E34E" w14:textId="77777777" w:rsidR="00990F23" w:rsidRPr="00990F23" w:rsidRDefault="00990F23" w:rsidP="00990F23">
            <w:pPr>
              <w:widowControl/>
              <w:jc w:val="right"/>
              <w:rPr>
                <w:ins w:id="59" w:author="Guo, Shicheng" w:date="2019-01-24T01:48:00Z"/>
                <w:rFonts w:ascii="Calibri" w:eastAsia="Times New Roman" w:hAnsi="Calibri" w:cs="Times New Roman"/>
                <w:color w:val="000000"/>
                <w:kern w:val="0"/>
                <w:sz w:val="22"/>
                <w:lang w:eastAsia="en-US"/>
              </w:rPr>
            </w:pPr>
            <w:ins w:id="60" w:author="Guo, Shicheng" w:date="2019-01-24T01:48:00Z">
              <w:r w:rsidRPr="00990F23">
                <w:rPr>
                  <w:rFonts w:ascii="Calibri" w:eastAsia="Times New Roman" w:hAnsi="Calibri" w:cs="Times New Roman"/>
                  <w:color w:val="000000"/>
                  <w:kern w:val="0"/>
                  <w:sz w:val="22"/>
                  <w:lang w:eastAsia="en-US"/>
                </w:rPr>
                <w:t>0</w:t>
              </w:r>
            </w:ins>
          </w:p>
        </w:tc>
        <w:tc>
          <w:tcPr>
            <w:tcW w:w="1266" w:type="dxa"/>
            <w:noWrap/>
            <w:hideMark/>
            <w:tcPrChange w:id="61" w:author="Guo, Shicheng" w:date="2019-01-24T01:57:00Z">
              <w:tcPr>
                <w:tcW w:w="1266" w:type="dxa"/>
                <w:tcBorders>
                  <w:top w:val="nil"/>
                  <w:left w:val="nil"/>
                  <w:bottom w:val="nil"/>
                  <w:right w:val="nil"/>
                </w:tcBorders>
                <w:shd w:val="clear" w:color="auto" w:fill="auto"/>
                <w:noWrap/>
                <w:vAlign w:val="bottom"/>
                <w:hideMark/>
              </w:tcPr>
            </w:tcPrChange>
          </w:tcPr>
          <w:p w14:paraId="357B1D59"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62" w:author="Guo, Shicheng" w:date="2019-01-24T01:48:00Z"/>
                <w:rFonts w:ascii="Calibri" w:eastAsia="Times New Roman" w:hAnsi="Calibri" w:cs="Times New Roman"/>
                <w:color w:val="000000"/>
                <w:kern w:val="0"/>
                <w:sz w:val="22"/>
                <w:lang w:eastAsia="en-US"/>
              </w:rPr>
            </w:pPr>
            <w:ins w:id="63" w:author="Guo, Shicheng" w:date="2019-01-24T01:48:00Z">
              <w:r w:rsidRPr="00990F23">
                <w:rPr>
                  <w:rFonts w:ascii="Calibri" w:eastAsia="Times New Roman" w:hAnsi="Calibri" w:cs="Times New Roman"/>
                  <w:color w:val="000000"/>
                  <w:kern w:val="0"/>
                  <w:sz w:val="22"/>
                  <w:lang w:eastAsia="en-US"/>
                </w:rPr>
                <w:t>126400</w:t>
              </w:r>
            </w:ins>
          </w:p>
        </w:tc>
        <w:tc>
          <w:tcPr>
            <w:tcW w:w="1983" w:type="dxa"/>
            <w:noWrap/>
            <w:hideMark/>
            <w:tcPrChange w:id="64" w:author="Guo, Shicheng" w:date="2019-01-24T01:57:00Z">
              <w:tcPr>
                <w:tcW w:w="1983" w:type="dxa"/>
                <w:tcBorders>
                  <w:top w:val="nil"/>
                  <w:left w:val="nil"/>
                  <w:bottom w:val="nil"/>
                  <w:right w:val="nil"/>
                </w:tcBorders>
                <w:shd w:val="clear" w:color="auto" w:fill="auto"/>
                <w:noWrap/>
                <w:vAlign w:val="bottom"/>
                <w:hideMark/>
              </w:tcPr>
            </w:tcPrChange>
          </w:tcPr>
          <w:p w14:paraId="4F21BC64"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65" w:author="Guo, Shicheng" w:date="2019-01-24T01:48:00Z"/>
                <w:rFonts w:ascii="Calibri" w:eastAsia="Times New Roman" w:hAnsi="Calibri" w:cs="Times New Roman"/>
                <w:color w:val="000000"/>
                <w:kern w:val="0"/>
                <w:sz w:val="22"/>
                <w:lang w:eastAsia="en-US"/>
              </w:rPr>
            </w:pPr>
            <w:ins w:id="66" w:author="Guo, Shicheng" w:date="2019-01-24T01:48:00Z">
              <w:r w:rsidRPr="00990F23">
                <w:rPr>
                  <w:rFonts w:ascii="Calibri" w:eastAsia="Times New Roman" w:hAnsi="Calibri" w:cs="Times New Roman"/>
                  <w:color w:val="000000"/>
                  <w:kern w:val="0"/>
                  <w:sz w:val="22"/>
                  <w:lang w:eastAsia="en-US"/>
                </w:rPr>
                <w:t>0.221892582</w:t>
              </w:r>
            </w:ins>
          </w:p>
        </w:tc>
        <w:tc>
          <w:tcPr>
            <w:tcW w:w="1266" w:type="dxa"/>
            <w:noWrap/>
            <w:hideMark/>
            <w:tcPrChange w:id="67" w:author="Guo, Shicheng" w:date="2019-01-24T01:57:00Z">
              <w:tcPr>
                <w:tcW w:w="1266" w:type="dxa"/>
                <w:tcBorders>
                  <w:top w:val="nil"/>
                  <w:left w:val="nil"/>
                  <w:bottom w:val="nil"/>
                  <w:right w:val="nil"/>
                </w:tcBorders>
                <w:shd w:val="clear" w:color="auto" w:fill="auto"/>
                <w:noWrap/>
                <w:vAlign w:val="bottom"/>
                <w:hideMark/>
              </w:tcPr>
            </w:tcPrChange>
          </w:tcPr>
          <w:p w14:paraId="5C453918"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68" w:author="Guo, Shicheng" w:date="2019-01-24T01:48:00Z"/>
                <w:rFonts w:ascii="Calibri" w:eastAsia="Times New Roman" w:hAnsi="Calibri" w:cs="Times New Roman"/>
                <w:color w:val="000000"/>
                <w:kern w:val="0"/>
                <w:sz w:val="22"/>
                <w:lang w:eastAsia="en-US"/>
              </w:rPr>
            </w:pPr>
          </w:p>
        </w:tc>
        <w:tc>
          <w:tcPr>
            <w:tcW w:w="1372" w:type="dxa"/>
            <w:noWrap/>
            <w:hideMark/>
            <w:tcPrChange w:id="69" w:author="Guo, Shicheng" w:date="2019-01-24T01:57:00Z">
              <w:tcPr>
                <w:tcW w:w="1372" w:type="dxa"/>
                <w:tcBorders>
                  <w:top w:val="nil"/>
                  <w:left w:val="nil"/>
                  <w:bottom w:val="nil"/>
                  <w:right w:val="nil"/>
                </w:tcBorders>
                <w:shd w:val="clear" w:color="auto" w:fill="auto"/>
                <w:noWrap/>
                <w:vAlign w:val="bottom"/>
                <w:hideMark/>
              </w:tcPr>
            </w:tcPrChange>
          </w:tcPr>
          <w:p w14:paraId="66AC35B8"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70" w:author="Guo, Shicheng" w:date="2019-01-24T01:48:00Z"/>
                <w:rFonts w:ascii="Times New Roman" w:eastAsia="Times New Roman" w:hAnsi="Times New Roman" w:cs="Times New Roman"/>
                <w:kern w:val="0"/>
                <w:sz w:val="20"/>
                <w:szCs w:val="20"/>
                <w:lang w:eastAsia="en-US"/>
              </w:rPr>
            </w:pPr>
          </w:p>
        </w:tc>
      </w:tr>
      <w:tr w:rsidR="00A365F4" w:rsidRPr="00990F23" w14:paraId="0C98E658" w14:textId="77777777" w:rsidTr="00785D64">
        <w:trPr>
          <w:trHeight w:val="243"/>
          <w:ins w:id="71" w:author="Guo, Shicheng" w:date="2019-01-24T01:48:00Z"/>
          <w:trPrChange w:id="72" w:author="Guo, Shicheng" w:date="2019-01-24T01:57:00Z">
            <w:trPr>
              <w:trHeight w:val="243"/>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73" w:author="Guo, Shicheng" w:date="2019-01-24T01:57:00Z">
              <w:tcPr>
                <w:tcW w:w="1859" w:type="dxa"/>
                <w:tcBorders>
                  <w:top w:val="nil"/>
                  <w:left w:val="nil"/>
                  <w:bottom w:val="nil"/>
                  <w:right w:val="nil"/>
                </w:tcBorders>
                <w:shd w:val="clear" w:color="auto" w:fill="auto"/>
                <w:noWrap/>
                <w:vAlign w:val="bottom"/>
                <w:hideMark/>
              </w:tcPr>
            </w:tcPrChange>
          </w:tcPr>
          <w:p w14:paraId="44E15C7D" w14:textId="77777777" w:rsidR="00990F23" w:rsidRPr="00990F23" w:rsidRDefault="00990F23" w:rsidP="00990F23">
            <w:pPr>
              <w:widowControl/>
              <w:jc w:val="right"/>
              <w:rPr>
                <w:ins w:id="74" w:author="Guo, Shicheng" w:date="2019-01-24T01:48:00Z"/>
                <w:rFonts w:ascii="Calibri" w:eastAsia="Times New Roman" w:hAnsi="Calibri" w:cs="Times New Roman"/>
                <w:color w:val="000000"/>
                <w:kern w:val="0"/>
                <w:sz w:val="22"/>
                <w:lang w:eastAsia="en-US"/>
              </w:rPr>
            </w:pPr>
            <w:ins w:id="75" w:author="Guo, Shicheng" w:date="2019-01-24T01:48:00Z">
              <w:r w:rsidRPr="00990F23">
                <w:rPr>
                  <w:rFonts w:ascii="Calibri" w:eastAsia="Times New Roman" w:hAnsi="Calibri" w:cs="Times New Roman"/>
                  <w:color w:val="000000"/>
                  <w:kern w:val="0"/>
                  <w:sz w:val="22"/>
                  <w:lang w:eastAsia="en-US"/>
                </w:rPr>
                <w:t>0-0.001</w:t>
              </w:r>
            </w:ins>
          </w:p>
        </w:tc>
        <w:tc>
          <w:tcPr>
            <w:tcW w:w="1266" w:type="dxa"/>
            <w:noWrap/>
            <w:hideMark/>
            <w:tcPrChange w:id="76" w:author="Guo, Shicheng" w:date="2019-01-24T01:57:00Z">
              <w:tcPr>
                <w:tcW w:w="1266" w:type="dxa"/>
                <w:tcBorders>
                  <w:top w:val="nil"/>
                  <w:left w:val="nil"/>
                  <w:bottom w:val="nil"/>
                  <w:right w:val="nil"/>
                </w:tcBorders>
                <w:shd w:val="clear" w:color="auto" w:fill="auto"/>
                <w:noWrap/>
                <w:vAlign w:val="bottom"/>
                <w:hideMark/>
              </w:tcPr>
            </w:tcPrChange>
          </w:tcPr>
          <w:p w14:paraId="14A5EFDE"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77" w:author="Guo, Shicheng" w:date="2019-01-24T01:48:00Z"/>
                <w:rFonts w:ascii="Calibri" w:eastAsia="Times New Roman" w:hAnsi="Calibri" w:cs="Times New Roman"/>
                <w:color w:val="000000"/>
                <w:kern w:val="0"/>
                <w:sz w:val="22"/>
                <w:lang w:eastAsia="en-US"/>
              </w:rPr>
            </w:pPr>
            <w:ins w:id="78" w:author="Guo, Shicheng" w:date="2019-01-24T01:48:00Z">
              <w:r w:rsidRPr="00990F23">
                <w:rPr>
                  <w:rFonts w:ascii="Calibri" w:eastAsia="Times New Roman" w:hAnsi="Calibri" w:cs="Times New Roman"/>
                  <w:color w:val="000000"/>
                  <w:kern w:val="0"/>
                  <w:sz w:val="22"/>
                  <w:lang w:eastAsia="en-US"/>
                </w:rPr>
                <w:t>99512</w:t>
              </w:r>
            </w:ins>
          </w:p>
        </w:tc>
        <w:tc>
          <w:tcPr>
            <w:tcW w:w="1983" w:type="dxa"/>
            <w:noWrap/>
            <w:hideMark/>
            <w:tcPrChange w:id="79" w:author="Guo, Shicheng" w:date="2019-01-24T01:57:00Z">
              <w:tcPr>
                <w:tcW w:w="1983" w:type="dxa"/>
                <w:tcBorders>
                  <w:top w:val="nil"/>
                  <w:left w:val="nil"/>
                  <w:bottom w:val="nil"/>
                  <w:right w:val="nil"/>
                </w:tcBorders>
                <w:shd w:val="clear" w:color="auto" w:fill="auto"/>
                <w:noWrap/>
                <w:vAlign w:val="bottom"/>
                <w:hideMark/>
              </w:tcPr>
            </w:tcPrChange>
          </w:tcPr>
          <w:p w14:paraId="3CEFE3ED"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80" w:author="Guo, Shicheng" w:date="2019-01-24T01:48:00Z"/>
                <w:rFonts w:ascii="Calibri" w:eastAsia="Times New Roman" w:hAnsi="Calibri" w:cs="Times New Roman"/>
                <w:color w:val="000000"/>
                <w:kern w:val="0"/>
                <w:sz w:val="22"/>
                <w:lang w:eastAsia="en-US"/>
              </w:rPr>
            </w:pPr>
            <w:ins w:id="81" w:author="Guo, Shicheng" w:date="2019-01-24T01:48:00Z">
              <w:r w:rsidRPr="00990F23">
                <w:rPr>
                  <w:rFonts w:ascii="Calibri" w:eastAsia="Times New Roman" w:hAnsi="Calibri" w:cs="Times New Roman"/>
                  <w:color w:val="000000"/>
                  <w:kern w:val="0"/>
                  <w:sz w:val="22"/>
                  <w:lang w:eastAsia="en-US"/>
                </w:rPr>
                <w:t>0.174691255</w:t>
              </w:r>
            </w:ins>
          </w:p>
        </w:tc>
        <w:tc>
          <w:tcPr>
            <w:tcW w:w="1266" w:type="dxa"/>
            <w:noWrap/>
            <w:hideMark/>
            <w:tcPrChange w:id="82" w:author="Guo, Shicheng" w:date="2019-01-24T01:57:00Z">
              <w:tcPr>
                <w:tcW w:w="1266" w:type="dxa"/>
                <w:tcBorders>
                  <w:top w:val="nil"/>
                  <w:left w:val="nil"/>
                  <w:bottom w:val="nil"/>
                  <w:right w:val="nil"/>
                </w:tcBorders>
                <w:shd w:val="clear" w:color="auto" w:fill="auto"/>
                <w:noWrap/>
                <w:vAlign w:val="bottom"/>
                <w:hideMark/>
              </w:tcPr>
            </w:tcPrChange>
          </w:tcPr>
          <w:p w14:paraId="5A07D17D"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83" w:author="Guo, Shicheng" w:date="2019-01-24T01:48:00Z"/>
                <w:rFonts w:ascii="Calibri" w:eastAsia="Times New Roman" w:hAnsi="Calibri" w:cs="Times New Roman"/>
                <w:color w:val="000000"/>
                <w:kern w:val="0"/>
                <w:sz w:val="22"/>
                <w:lang w:eastAsia="en-US"/>
              </w:rPr>
            </w:pPr>
            <w:ins w:id="84" w:author="Guo, Shicheng" w:date="2019-01-24T01:48:00Z">
              <w:r w:rsidRPr="00990F23">
                <w:rPr>
                  <w:rFonts w:ascii="Calibri" w:eastAsia="Times New Roman" w:hAnsi="Calibri" w:cs="Times New Roman"/>
                  <w:color w:val="000000"/>
                  <w:kern w:val="0"/>
                  <w:sz w:val="22"/>
                  <w:lang w:eastAsia="en-US"/>
                </w:rPr>
                <w:t>84360</w:t>
              </w:r>
            </w:ins>
          </w:p>
        </w:tc>
        <w:tc>
          <w:tcPr>
            <w:tcW w:w="1372" w:type="dxa"/>
            <w:noWrap/>
            <w:hideMark/>
            <w:tcPrChange w:id="85" w:author="Guo, Shicheng" w:date="2019-01-24T01:57:00Z">
              <w:tcPr>
                <w:tcW w:w="1372" w:type="dxa"/>
                <w:tcBorders>
                  <w:top w:val="nil"/>
                  <w:left w:val="nil"/>
                  <w:bottom w:val="nil"/>
                  <w:right w:val="nil"/>
                </w:tcBorders>
                <w:shd w:val="clear" w:color="auto" w:fill="auto"/>
                <w:noWrap/>
                <w:vAlign w:val="bottom"/>
                <w:hideMark/>
              </w:tcPr>
            </w:tcPrChange>
          </w:tcPr>
          <w:p w14:paraId="78FC92CE"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86" w:author="Guo, Shicheng" w:date="2019-01-24T01:48:00Z"/>
                <w:rFonts w:ascii="Calibri" w:eastAsia="Times New Roman" w:hAnsi="Calibri" w:cs="Times New Roman"/>
                <w:color w:val="000000"/>
                <w:kern w:val="0"/>
                <w:sz w:val="22"/>
                <w:lang w:eastAsia="en-US"/>
              </w:rPr>
            </w:pPr>
          </w:p>
        </w:tc>
      </w:tr>
      <w:tr w:rsidR="00A365F4" w:rsidRPr="00990F23" w14:paraId="27C72792" w14:textId="77777777" w:rsidTr="00785D64">
        <w:trPr>
          <w:trHeight w:val="243"/>
          <w:ins w:id="87" w:author="Guo, Shicheng" w:date="2019-01-24T01:48:00Z"/>
          <w:trPrChange w:id="88" w:author="Guo, Shicheng" w:date="2019-01-24T01:57:00Z">
            <w:trPr>
              <w:trHeight w:val="243"/>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89" w:author="Guo, Shicheng" w:date="2019-01-24T01:57:00Z">
              <w:tcPr>
                <w:tcW w:w="1859" w:type="dxa"/>
                <w:tcBorders>
                  <w:top w:val="nil"/>
                  <w:left w:val="nil"/>
                  <w:bottom w:val="nil"/>
                  <w:right w:val="nil"/>
                </w:tcBorders>
                <w:shd w:val="clear" w:color="auto" w:fill="auto"/>
                <w:noWrap/>
                <w:vAlign w:val="bottom"/>
                <w:hideMark/>
              </w:tcPr>
            </w:tcPrChange>
          </w:tcPr>
          <w:p w14:paraId="60C97B09" w14:textId="77777777" w:rsidR="00990F23" w:rsidRPr="00990F23" w:rsidRDefault="00990F23" w:rsidP="00990F23">
            <w:pPr>
              <w:widowControl/>
              <w:jc w:val="right"/>
              <w:rPr>
                <w:ins w:id="90" w:author="Guo, Shicheng" w:date="2019-01-24T01:48:00Z"/>
                <w:rFonts w:ascii="Calibri" w:eastAsia="Times New Roman" w:hAnsi="Calibri" w:cs="Times New Roman"/>
                <w:color w:val="000000"/>
                <w:kern w:val="0"/>
                <w:sz w:val="22"/>
                <w:lang w:eastAsia="en-US"/>
              </w:rPr>
            </w:pPr>
            <w:ins w:id="91" w:author="Guo, Shicheng" w:date="2019-01-24T01:48:00Z">
              <w:r w:rsidRPr="00990F23">
                <w:rPr>
                  <w:rFonts w:ascii="Calibri" w:eastAsia="Times New Roman" w:hAnsi="Calibri" w:cs="Times New Roman"/>
                  <w:color w:val="000000"/>
                  <w:kern w:val="0"/>
                  <w:sz w:val="22"/>
                  <w:lang w:eastAsia="en-US"/>
                </w:rPr>
                <w:t>0.001–0.005</w:t>
              </w:r>
            </w:ins>
          </w:p>
        </w:tc>
        <w:tc>
          <w:tcPr>
            <w:tcW w:w="1266" w:type="dxa"/>
            <w:noWrap/>
            <w:hideMark/>
            <w:tcPrChange w:id="92" w:author="Guo, Shicheng" w:date="2019-01-24T01:57:00Z">
              <w:tcPr>
                <w:tcW w:w="1266" w:type="dxa"/>
                <w:tcBorders>
                  <w:top w:val="nil"/>
                  <w:left w:val="nil"/>
                  <w:bottom w:val="nil"/>
                  <w:right w:val="nil"/>
                </w:tcBorders>
                <w:shd w:val="clear" w:color="auto" w:fill="auto"/>
                <w:noWrap/>
                <w:vAlign w:val="bottom"/>
                <w:hideMark/>
              </w:tcPr>
            </w:tcPrChange>
          </w:tcPr>
          <w:p w14:paraId="2C81E389"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93" w:author="Guo, Shicheng" w:date="2019-01-24T01:48:00Z"/>
                <w:rFonts w:ascii="Calibri" w:eastAsia="Times New Roman" w:hAnsi="Calibri" w:cs="Times New Roman"/>
                <w:color w:val="000000"/>
                <w:kern w:val="0"/>
                <w:sz w:val="22"/>
                <w:lang w:eastAsia="en-US"/>
              </w:rPr>
            </w:pPr>
            <w:ins w:id="94" w:author="Guo, Shicheng" w:date="2019-01-24T01:48:00Z">
              <w:r w:rsidRPr="00990F23">
                <w:rPr>
                  <w:rFonts w:ascii="Calibri" w:eastAsia="Times New Roman" w:hAnsi="Calibri" w:cs="Times New Roman"/>
                  <w:color w:val="000000"/>
                  <w:kern w:val="0"/>
                  <w:sz w:val="22"/>
                  <w:lang w:eastAsia="en-US"/>
                </w:rPr>
                <w:t>24629</w:t>
              </w:r>
            </w:ins>
          </w:p>
        </w:tc>
        <w:tc>
          <w:tcPr>
            <w:tcW w:w="1983" w:type="dxa"/>
            <w:noWrap/>
            <w:hideMark/>
            <w:tcPrChange w:id="95" w:author="Guo, Shicheng" w:date="2019-01-24T01:57:00Z">
              <w:tcPr>
                <w:tcW w:w="1983" w:type="dxa"/>
                <w:tcBorders>
                  <w:top w:val="nil"/>
                  <w:left w:val="nil"/>
                  <w:bottom w:val="nil"/>
                  <w:right w:val="nil"/>
                </w:tcBorders>
                <w:shd w:val="clear" w:color="auto" w:fill="auto"/>
                <w:noWrap/>
                <w:vAlign w:val="bottom"/>
                <w:hideMark/>
              </w:tcPr>
            </w:tcPrChange>
          </w:tcPr>
          <w:p w14:paraId="0E02BB64"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96" w:author="Guo, Shicheng" w:date="2019-01-24T01:48:00Z"/>
                <w:rFonts w:ascii="Calibri" w:eastAsia="Times New Roman" w:hAnsi="Calibri" w:cs="Times New Roman"/>
                <w:color w:val="000000"/>
                <w:kern w:val="0"/>
                <w:sz w:val="22"/>
                <w:lang w:eastAsia="en-US"/>
              </w:rPr>
            </w:pPr>
            <w:ins w:id="97" w:author="Guo, Shicheng" w:date="2019-01-24T01:48:00Z">
              <w:r w:rsidRPr="00990F23">
                <w:rPr>
                  <w:rFonts w:ascii="Calibri" w:eastAsia="Times New Roman" w:hAnsi="Calibri" w:cs="Times New Roman"/>
                  <w:color w:val="000000"/>
                  <w:kern w:val="0"/>
                  <w:sz w:val="22"/>
                  <w:lang w:eastAsia="en-US"/>
                </w:rPr>
                <w:t>0.043235699</w:t>
              </w:r>
            </w:ins>
          </w:p>
        </w:tc>
        <w:tc>
          <w:tcPr>
            <w:tcW w:w="1266" w:type="dxa"/>
            <w:noWrap/>
            <w:hideMark/>
            <w:tcPrChange w:id="98" w:author="Guo, Shicheng" w:date="2019-01-24T01:57:00Z">
              <w:tcPr>
                <w:tcW w:w="1266" w:type="dxa"/>
                <w:tcBorders>
                  <w:top w:val="nil"/>
                  <w:left w:val="nil"/>
                  <w:bottom w:val="nil"/>
                  <w:right w:val="nil"/>
                </w:tcBorders>
                <w:shd w:val="clear" w:color="auto" w:fill="auto"/>
                <w:noWrap/>
                <w:vAlign w:val="bottom"/>
                <w:hideMark/>
              </w:tcPr>
            </w:tcPrChange>
          </w:tcPr>
          <w:p w14:paraId="19DB9CC9"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99" w:author="Guo, Shicheng" w:date="2019-01-24T01:48:00Z"/>
                <w:rFonts w:ascii="Calibri" w:eastAsia="Times New Roman" w:hAnsi="Calibri" w:cs="Times New Roman"/>
                <w:color w:val="000000"/>
                <w:kern w:val="0"/>
                <w:sz w:val="22"/>
                <w:lang w:eastAsia="en-US"/>
              </w:rPr>
            </w:pPr>
            <w:ins w:id="100" w:author="Guo, Shicheng" w:date="2019-01-24T01:48:00Z">
              <w:r w:rsidRPr="00990F23">
                <w:rPr>
                  <w:rFonts w:ascii="Calibri" w:eastAsia="Times New Roman" w:hAnsi="Calibri" w:cs="Times New Roman"/>
                  <w:color w:val="000000"/>
                  <w:kern w:val="0"/>
                  <w:sz w:val="22"/>
                  <w:lang w:eastAsia="en-US"/>
                </w:rPr>
                <w:t>18428</w:t>
              </w:r>
            </w:ins>
          </w:p>
        </w:tc>
        <w:tc>
          <w:tcPr>
            <w:tcW w:w="1372" w:type="dxa"/>
            <w:noWrap/>
            <w:hideMark/>
            <w:tcPrChange w:id="101" w:author="Guo, Shicheng" w:date="2019-01-24T01:57:00Z">
              <w:tcPr>
                <w:tcW w:w="1372" w:type="dxa"/>
                <w:tcBorders>
                  <w:top w:val="nil"/>
                  <w:left w:val="nil"/>
                  <w:bottom w:val="nil"/>
                  <w:right w:val="nil"/>
                </w:tcBorders>
                <w:shd w:val="clear" w:color="auto" w:fill="auto"/>
                <w:noWrap/>
                <w:vAlign w:val="bottom"/>
                <w:hideMark/>
              </w:tcPr>
            </w:tcPrChange>
          </w:tcPr>
          <w:p w14:paraId="191A7A01"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02" w:author="Guo, Shicheng" w:date="2019-01-24T01:48:00Z"/>
                <w:rFonts w:ascii="Calibri" w:eastAsia="Times New Roman" w:hAnsi="Calibri" w:cs="Times New Roman"/>
                <w:color w:val="000000"/>
                <w:kern w:val="0"/>
                <w:sz w:val="22"/>
                <w:lang w:eastAsia="en-US"/>
              </w:rPr>
            </w:pPr>
          </w:p>
        </w:tc>
      </w:tr>
      <w:tr w:rsidR="00A365F4" w:rsidRPr="00990F23" w14:paraId="033FA155" w14:textId="77777777" w:rsidTr="00785D64">
        <w:trPr>
          <w:trHeight w:val="243"/>
          <w:ins w:id="103" w:author="Guo, Shicheng" w:date="2019-01-24T01:48:00Z"/>
          <w:trPrChange w:id="104" w:author="Guo, Shicheng" w:date="2019-01-24T01:57:00Z">
            <w:trPr>
              <w:trHeight w:val="243"/>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105" w:author="Guo, Shicheng" w:date="2019-01-24T01:57:00Z">
              <w:tcPr>
                <w:tcW w:w="1859" w:type="dxa"/>
                <w:tcBorders>
                  <w:top w:val="nil"/>
                  <w:left w:val="nil"/>
                  <w:bottom w:val="nil"/>
                  <w:right w:val="nil"/>
                </w:tcBorders>
                <w:shd w:val="clear" w:color="auto" w:fill="auto"/>
                <w:noWrap/>
                <w:vAlign w:val="bottom"/>
                <w:hideMark/>
              </w:tcPr>
            </w:tcPrChange>
          </w:tcPr>
          <w:p w14:paraId="1E45D027" w14:textId="77777777" w:rsidR="00990F23" w:rsidRPr="00990F23" w:rsidRDefault="00990F23" w:rsidP="00990F23">
            <w:pPr>
              <w:widowControl/>
              <w:jc w:val="right"/>
              <w:rPr>
                <w:ins w:id="106" w:author="Guo, Shicheng" w:date="2019-01-24T01:48:00Z"/>
                <w:rFonts w:ascii="Calibri" w:eastAsia="Times New Roman" w:hAnsi="Calibri" w:cs="Times New Roman"/>
                <w:color w:val="000000"/>
                <w:kern w:val="0"/>
                <w:sz w:val="22"/>
                <w:lang w:eastAsia="en-US"/>
              </w:rPr>
            </w:pPr>
            <w:ins w:id="107" w:author="Guo, Shicheng" w:date="2019-01-24T01:48:00Z">
              <w:r w:rsidRPr="00990F23">
                <w:rPr>
                  <w:rFonts w:ascii="Calibri" w:eastAsia="Times New Roman" w:hAnsi="Calibri" w:cs="Times New Roman"/>
                  <w:color w:val="000000"/>
                  <w:kern w:val="0"/>
                  <w:sz w:val="22"/>
                  <w:lang w:eastAsia="en-US"/>
                </w:rPr>
                <w:t>0.005–0.01</w:t>
              </w:r>
            </w:ins>
          </w:p>
        </w:tc>
        <w:tc>
          <w:tcPr>
            <w:tcW w:w="1266" w:type="dxa"/>
            <w:noWrap/>
            <w:hideMark/>
            <w:tcPrChange w:id="108" w:author="Guo, Shicheng" w:date="2019-01-24T01:57:00Z">
              <w:tcPr>
                <w:tcW w:w="1266" w:type="dxa"/>
                <w:tcBorders>
                  <w:top w:val="nil"/>
                  <w:left w:val="nil"/>
                  <w:bottom w:val="nil"/>
                  <w:right w:val="nil"/>
                </w:tcBorders>
                <w:shd w:val="clear" w:color="auto" w:fill="auto"/>
                <w:noWrap/>
                <w:vAlign w:val="bottom"/>
                <w:hideMark/>
              </w:tcPr>
            </w:tcPrChange>
          </w:tcPr>
          <w:p w14:paraId="774F1FE9"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09" w:author="Guo, Shicheng" w:date="2019-01-24T01:48:00Z"/>
                <w:rFonts w:ascii="Calibri" w:eastAsia="Times New Roman" w:hAnsi="Calibri" w:cs="Times New Roman"/>
                <w:color w:val="000000"/>
                <w:kern w:val="0"/>
                <w:sz w:val="22"/>
                <w:lang w:eastAsia="en-US"/>
              </w:rPr>
            </w:pPr>
            <w:ins w:id="110" w:author="Guo, Shicheng" w:date="2019-01-24T01:48:00Z">
              <w:r w:rsidRPr="00990F23">
                <w:rPr>
                  <w:rFonts w:ascii="Calibri" w:eastAsia="Times New Roman" w:hAnsi="Calibri" w:cs="Times New Roman"/>
                  <w:color w:val="000000"/>
                  <w:kern w:val="0"/>
                  <w:sz w:val="22"/>
                  <w:lang w:eastAsia="en-US"/>
                </w:rPr>
                <w:t>7717</w:t>
              </w:r>
            </w:ins>
          </w:p>
        </w:tc>
        <w:tc>
          <w:tcPr>
            <w:tcW w:w="1983" w:type="dxa"/>
            <w:noWrap/>
            <w:hideMark/>
            <w:tcPrChange w:id="111" w:author="Guo, Shicheng" w:date="2019-01-24T01:57:00Z">
              <w:tcPr>
                <w:tcW w:w="1983" w:type="dxa"/>
                <w:tcBorders>
                  <w:top w:val="nil"/>
                  <w:left w:val="nil"/>
                  <w:bottom w:val="nil"/>
                  <w:right w:val="nil"/>
                </w:tcBorders>
                <w:shd w:val="clear" w:color="auto" w:fill="auto"/>
                <w:noWrap/>
                <w:vAlign w:val="bottom"/>
                <w:hideMark/>
              </w:tcPr>
            </w:tcPrChange>
          </w:tcPr>
          <w:p w14:paraId="3188333E"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12" w:author="Guo, Shicheng" w:date="2019-01-24T01:48:00Z"/>
                <w:rFonts w:ascii="Calibri" w:eastAsia="Times New Roman" w:hAnsi="Calibri" w:cs="Times New Roman"/>
                <w:color w:val="000000"/>
                <w:kern w:val="0"/>
                <w:sz w:val="22"/>
                <w:lang w:eastAsia="en-US"/>
              </w:rPr>
            </w:pPr>
            <w:ins w:id="113" w:author="Guo, Shicheng" w:date="2019-01-24T01:48:00Z">
              <w:r w:rsidRPr="00990F23">
                <w:rPr>
                  <w:rFonts w:ascii="Calibri" w:eastAsia="Times New Roman" w:hAnsi="Calibri" w:cs="Times New Roman"/>
                  <w:color w:val="000000"/>
                  <w:kern w:val="0"/>
                  <w:sz w:val="22"/>
                  <w:lang w:eastAsia="en-US"/>
                </w:rPr>
                <w:t>0.013547034</w:t>
              </w:r>
            </w:ins>
          </w:p>
        </w:tc>
        <w:tc>
          <w:tcPr>
            <w:tcW w:w="1266" w:type="dxa"/>
            <w:noWrap/>
            <w:hideMark/>
            <w:tcPrChange w:id="114" w:author="Guo, Shicheng" w:date="2019-01-24T01:57:00Z">
              <w:tcPr>
                <w:tcW w:w="1266" w:type="dxa"/>
                <w:tcBorders>
                  <w:top w:val="nil"/>
                  <w:left w:val="nil"/>
                  <w:bottom w:val="nil"/>
                  <w:right w:val="nil"/>
                </w:tcBorders>
                <w:shd w:val="clear" w:color="auto" w:fill="auto"/>
                <w:noWrap/>
                <w:vAlign w:val="bottom"/>
                <w:hideMark/>
              </w:tcPr>
            </w:tcPrChange>
          </w:tcPr>
          <w:p w14:paraId="5122A644"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15" w:author="Guo, Shicheng" w:date="2019-01-24T01:48:00Z"/>
                <w:rFonts w:ascii="Calibri" w:eastAsia="Times New Roman" w:hAnsi="Calibri" w:cs="Times New Roman"/>
                <w:color w:val="000000"/>
                <w:kern w:val="0"/>
                <w:sz w:val="22"/>
                <w:lang w:eastAsia="en-US"/>
              </w:rPr>
            </w:pPr>
            <w:ins w:id="116" w:author="Guo, Shicheng" w:date="2019-01-24T01:48:00Z">
              <w:r w:rsidRPr="00990F23">
                <w:rPr>
                  <w:rFonts w:ascii="Calibri" w:eastAsia="Times New Roman" w:hAnsi="Calibri" w:cs="Times New Roman"/>
                  <w:color w:val="000000"/>
                  <w:kern w:val="0"/>
                  <w:sz w:val="22"/>
                  <w:lang w:eastAsia="en-US"/>
                </w:rPr>
                <w:t>5023</w:t>
              </w:r>
            </w:ins>
          </w:p>
        </w:tc>
        <w:tc>
          <w:tcPr>
            <w:tcW w:w="1372" w:type="dxa"/>
            <w:noWrap/>
            <w:hideMark/>
            <w:tcPrChange w:id="117" w:author="Guo, Shicheng" w:date="2019-01-24T01:57:00Z">
              <w:tcPr>
                <w:tcW w:w="1372" w:type="dxa"/>
                <w:tcBorders>
                  <w:top w:val="nil"/>
                  <w:left w:val="nil"/>
                  <w:bottom w:val="nil"/>
                  <w:right w:val="nil"/>
                </w:tcBorders>
                <w:shd w:val="clear" w:color="auto" w:fill="auto"/>
                <w:noWrap/>
                <w:vAlign w:val="bottom"/>
                <w:hideMark/>
              </w:tcPr>
            </w:tcPrChange>
          </w:tcPr>
          <w:p w14:paraId="39516940"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18" w:author="Guo, Shicheng" w:date="2019-01-24T01:48:00Z"/>
                <w:rFonts w:ascii="Calibri" w:eastAsia="Times New Roman" w:hAnsi="Calibri" w:cs="Times New Roman"/>
                <w:color w:val="000000"/>
                <w:kern w:val="0"/>
                <w:sz w:val="22"/>
                <w:lang w:eastAsia="en-US"/>
              </w:rPr>
            </w:pPr>
          </w:p>
        </w:tc>
      </w:tr>
      <w:tr w:rsidR="00A365F4" w:rsidRPr="00990F23" w14:paraId="079B25EA" w14:textId="77777777" w:rsidTr="00785D64">
        <w:trPr>
          <w:trHeight w:val="243"/>
          <w:ins w:id="119" w:author="Guo, Shicheng" w:date="2019-01-24T01:48:00Z"/>
          <w:trPrChange w:id="120" w:author="Guo, Shicheng" w:date="2019-01-24T01:57:00Z">
            <w:trPr>
              <w:trHeight w:val="243"/>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121" w:author="Guo, Shicheng" w:date="2019-01-24T01:57:00Z">
              <w:tcPr>
                <w:tcW w:w="1859" w:type="dxa"/>
                <w:tcBorders>
                  <w:top w:val="nil"/>
                  <w:left w:val="nil"/>
                  <w:bottom w:val="nil"/>
                  <w:right w:val="nil"/>
                </w:tcBorders>
                <w:shd w:val="clear" w:color="auto" w:fill="auto"/>
                <w:noWrap/>
                <w:vAlign w:val="bottom"/>
                <w:hideMark/>
              </w:tcPr>
            </w:tcPrChange>
          </w:tcPr>
          <w:p w14:paraId="3B1CEEA1" w14:textId="77777777" w:rsidR="00990F23" w:rsidRPr="00990F23" w:rsidRDefault="00990F23" w:rsidP="00990F23">
            <w:pPr>
              <w:widowControl/>
              <w:jc w:val="right"/>
              <w:rPr>
                <w:ins w:id="122" w:author="Guo, Shicheng" w:date="2019-01-24T01:48:00Z"/>
                <w:rFonts w:ascii="Calibri" w:eastAsia="Times New Roman" w:hAnsi="Calibri" w:cs="Times New Roman"/>
                <w:color w:val="000000"/>
                <w:kern w:val="0"/>
                <w:sz w:val="22"/>
                <w:lang w:eastAsia="en-US"/>
              </w:rPr>
            </w:pPr>
            <w:ins w:id="123" w:author="Guo, Shicheng" w:date="2019-01-24T01:48:00Z">
              <w:r w:rsidRPr="00990F23">
                <w:rPr>
                  <w:rFonts w:ascii="Calibri" w:eastAsia="Times New Roman" w:hAnsi="Calibri" w:cs="Times New Roman"/>
                  <w:color w:val="000000"/>
                  <w:kern w:val="0"/>
                  <w:sz w:val="22"/>
                  <w:lang w:eastAsia="en-US"/>
                </w:rPr>
                <w:t>0.01–0.05</w:t>
              </w:r>
            </w:ins>
          </w:p>
        </w:tc>
        <w:tc>
          <w:tcPr>
            <w:tcW w:w="1266" w:type="dxa"/>
            <w:noWrap/>
            <w:hideMark/>
            <w:tcPrChange w:id="124" w:author="Guo, Shicheng" w:date="2019-01-24T01:57:00Z">
              <w:tcPr>
                <w:tcW w:w="1266" w:type="dxa"/>
                <w:tcBorders>
                  <w:top w:val="nil"/>
                  <w:left w:val="nil"/>
                  <w:bottom w:val="nil"/>
                  <w:right w:val="nil"/>
                </w:tcBorders>
                <w:shd w:val="clear" w:color="auto" w:fill="auto"/>
                <w:noWrap/>
                <w:vAlign w:val="bottom"/>
                <w:hideMark/>
              </w:tcPr>
            </w:tcPrChange>
          </w:tcPr>
          <w:p w14:paraId="5FFB6B88"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25" w:author="Guo, Shicheng" w:date="2019-01-24T01:48:00Z"/>
                <w:rFonts w:ascii="Calibri" w:eastAsia="Times New Roman" w:hAnsi="Calibri" w:cs="Times New Roman"/>
                <w:color w:val="000000"/>
                <w:kern w:val="0"/>
                <w:sz w:val="22"/>
                <w:lang w:eastAsia="en-US"/>
              </w:rPr>
            </w:pPr>
            <w:ins w:id="126" w:author="Guo, Shicheng" w:date="2019-01-24T01:48:00Z">
              <w:r w:rsidRPr="00990F23">
                <w:rPr>
                  <w:rFonts w:ascii="Calibri" w:eastAsia="Times New Roman" w:hAnsi="Calibri" w:cs="Times New Roman"/>
                  <w:color w:val="000000"/>
                  <w:kern w:val="0"/>
                  <w:sz w:val="22"/>
                  <w:lang w:eastAsia="en-US"/>
                </w:rPr>
                <w:t>22547</w:t>
              </w:r>
            </w:ins>
          </w:p>
        </w:tc>
        <w:tc>
          <w:tcPr>
            <w:tcW w:w="1983" w:type="dxa"/>
            <w:noWrap/>
            <w:hideMark/>
            <w:tcPrChange w:id="127" w:author="Guo, Shicheng" w:date="2019-01-24T01:57:00Z">
              <w:tcPr>
                <w:tcW w:w="1983" w:type="dxa"/>
                <w:tcBorders>
                  <w:top w:val="nil"/>
                  <w:left w:val="nil"/>
                  <w:bottom w:val="nil"/>
                  <w:right w:val="nil"/>
                </w:tcBorders>
                <w:shd w:val="clear" w:color="auto" w:fill="auto"/>
                <w:noWrap/>
                <w:vAlign w:val="bottom"/>
                <w:hideMark/>
              </w:tcPr>
            </w:tcPrChange>
          </w:tcPr>
          <w:p w14:paraId="4B593778"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28" w:author="Guo, Shicheng" w:date="2019-01-24T01:48:00Z"/>
                <w:rFonts w:ascii="Calibri" w:eastAsia="Times New Roman" w:hAnsi="Calibri" w:cs="Times New Roman"/>
                <w:color w:val="000000"/>
                <w:kern w:val="0"/>
                <w:sz w:val="22"/>
                <w:lang w:eastAsia="en-US"/>
              </w:rPr>
            </w:pPr>
            <w:ins w:id="129" w:author="Guo, Shicheng" w:date="2019-01-24T01:48:00Z">
              <w:r w:rsidRPr="00990F23">
                <w:rPr>
                  <w:rFonts w:ascii="Calibri" w:eastAsia="Times New Roman" w:hAnsi="Calibri" w:cs="Times New Roman"/>
                  <w:color w:val="000000"/>
                  <w:kern w:val="0"/>
                  <w:sz w:val="22"/>
                  <w:lang w:eastAsia="en-US"/>
                </w:rPr>
                <w:t>0.039580792</w:t>
              </w:r>
            </w:ins>
          </w:p>
        </w:tc>
        <w:tc>
          <w:tcPr>
            <w:tcW w:w="1266" w:type="dxa"/>
            <w:noWrap/>
            <w:hideMark/>
            <w:tcPrChange w:id="130" w:author="Guo, Shicheng" w:date="2019-01-24T01:57:00Z">
              <w:tcPr>
                <w:tcW w:w="1266" w:type="dxa"/>
                <w:tcBorders>
                  <w:top w:val="nil"/>
                  <w:left w:val="nil"/>
                  <w:bottom w:val="nil"/>
                  <w:right w:val="nil"/>
                </w:tcBorders>
                <w:shd w:val="clear" w:color="auto" w:fill="auto"/>
                <w:noWrap/>
                <w:vAlign w:val="bottom"/>
                <w:hideMark/>
              </w:tcPr>
            </w:tcPrChange>
          </w:tcPr>
          <w:p w14:paraId="38B1C21F"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31" w:author="Guo, Shicheng" w:date="2019-01-24T01:48:00Z"/>
                <w:rFonts w:ascii="Calibri" w:eastAsia="Times New Roman" w:hAnsi="Calibri" w:cs="Times New Roman"/>
                <w:color w:val="000000"/>
                <w:kern w:val="0"/>
                <w:sz w:val="22"/>
                <w:lang w:eastAsia="en-US"/>
              </w:rPr>
            </w:pPr>
            <w:ins w:id="132" w:author="Guo, Shicheng" w:date="2019-01-24T01:48:00Z">
              <w:r w:rsidRPr="00990F23">
                <w:rPr>
                  <w:rFonts w:ascii="Calibri" w:eastAsia="Times New Roman" w:hAnsi="Calibri" w:cs="Times New Roman"/>
                  <w:color w:val="000000"/>
                  <w:kern w:val="0"/>
                  <w:sz w:val="22"/>
                  <w:lang w:eastAsia="en-US"/>
                </w:rPr>
                <w:t>8102</w:t>
              </w:r>
            </w:ins>
          </w:p>
        </w:tc>
        <w:tc>
          <w:tcPr>
            <w:tcW w:w="1372" w:type="dxa"/>
            <w:noWrap/>
            <w:hideMark/>
            <w:tcPrChange w:id="133" w:author="Guo, Shicheng" w:date="2019-01-24T01:57:00Z">
              <w:tcPr>
                <w:tcW w:w="1372" w:type="dxa"/>
                <w:tcBorders>
                  <w:top w:val="nil"/>
                  <w:left w:val="nil"/>
                  <w:bottom w:val="nil"/>
                  <w:right w:val="nil"/>
                </w:tcBorders>
                <w:shd w:val="clear" w:color="auto" w:fill="auto"/>
                <w:noWrap/>
                <w:vAlign w:val="bottom"/>
                <w:hideMark/>
              </w:tcPr>
            </w:tcPrChange>
          </w:tcPr>
          <w:p w14:paraId="1670FCB3"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34" w:author="Guo, Shicheng" w:date="2019-01-24T01:48:00Z"/>
                <w:rFonts w:ascii="Calibri" w:eastAsia="Times New Roman" w:hAnsi="Calibri" w:cs="Times New Roman"/>
                <w:color w:val="000000"/>
                <w:kern w:val="0"/>
                <w:sz w:val="22"/>
                <w:lang w:eastAsia="en-US"/>
              </w:rPr>
            </w:pPr>
          </w:p>
        </w:tc>
      </w:tr>
      <w:tr w:rsidR="00A365F4" w:rsidRPr="00990F23" w14:paraId="58040ED9" w14:textId="77777777" w:rsidTr="00785D64">
        <w:trPr>
          <w:trHeight w:val="256"/>
          <w:ins w:id="135" w:author="Guo, Shicheng" w:date="2019-01-24T01:48:00Z"/>
          <w:trPrChange w:id="136" w:author="Guo, Shicheng" w:date="2019-01-24T01:57:00Z">
            <w:trPr>
              <w:trHeight w:val="256"/>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137" w:author="Guo, Shicheng" w:date="2019-01-24T01:57:00Z">
              <w:tcPr>
                <w:tcW w:w="1859" w:type="dxa"/>
                <w:tcBorders>
                  <w:top w:val="nil"/>
                  <w:left w:val="nil"/>
                  <w:bottom w:val="single" w:sz="8" w:space="0" w:color="auto"/>
                  <w:right w:val="nil"/>
                </w:tcBorders>
                <w:shd w:val="clear" w:color="auto" w:fill="auto"/>
                <w:noWrap/>
                <w:vAlign w:val="bottom"/>
                <w:hideMark/>
              </w:tcPr>
            </w:tcPrChange>
          </w:tcPr>
          <w:p w14:paraId="660A2F0A" w14:textId="77777777" w:rsidR="00990F23" w:rsidRPr="00990F23" w:rsidRDefault="00990F23" w:rsidP="00990F23">
            <w:pPr>
              <w:widowControl/>
              <w:jc w:val="right"/>
              <w:rPr>
                <w:ins w:id="138" w:author="Guo, Shicheng" w:date="2019-01-24T01:48:00Z"/>
                <w:rFonts w:ascii="Calibri" w:eastAsia="Times New Roman" w:hAnsi="Calibri" w:cs="Times New Roman"/>
                <w:color w:val="000000"/>
                <w:kern w:val="0"/>
                <w:sz w:val="22"/>
                <w:lang w:eastAsia="en-US"/>
              </w:rPr>
            </w:pPr>
            <w:ins w:id="139" w:author="Guo, Shicheng" w:date="2019-01-24T01:48:00Z">
              <w:r w:rsidRPr="00990F23">
                <w:rPr>
                  <w:rFonts w:ascii="Calibri" w:eastAsia="Times New Roman" w:hAnsi="Calibri" w:cs="Times New Roman"/>
                  <w:color w:val="000000"/>
                  <w:kern w:val="0"/>
                  <w:sz w:val="22"/>
                  <w:lang w:eastAsia="en-US"/>
                </w:rPr>
                <w:t>&gt;0.05</w:t>
              </w:r>
            </w:ins>
          </w:p>
        </w:tc>
        <w:tc>
          <w:tcPr>
            <w:tcW w:w="1266" w:type="dxa"/>
            <w:noWrap/>
            <w:hideMark/>
            <w:tcPrChange w:id="140"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2FBB72D8"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41" w:author="Guo, Shicheng" w:date="2019-01-24T01:48:00Z"/>
                <w:rFonts w:ascii="Calibri" w:eastAsia="Times New Roman" w:hAnsi="Calibri" w:cs="Times New Roman"/>
                <w:color w:val="000000"/>
                <w:kern w:val="0"/>
                <w:sz w:val="22"/>
                <w:lang w:eastAsia="en-US"/>
              </w:rPr>
            </w:pPr>
            <w:ins w:id="142" w:author="Guo, Shicheng" w:date="2019-01-24T01:48:00Z">
              <w:r w:rsidRPr="00990F23">
                <w:rPr>
                  <w:rFonts w:ascii="Calibri" w:eastAsia="Times New Roman" w:hAnsi="Calibri" w:cs="Times New Roman"/>
                  <w:color w:val="000000"/>
                  <w:kern w:val="0"/>
                  <w:sz w:val="22"/>
                  <w:lang w:eastAsia="en-US"/>
                </w:rPr>
                <w:t>259296</w:t>
              </w:r>
            </w:ins>
          </w:p>
        </w:tc>
        <w:tc>
          <w:tcPr>
            <w:tcW w:w="1983" w:type="dxa"/>
            <w:noWrap/>
            <w:hideMark/>
            <w:tcPrChange w:id="143" w:author="Guo, Shicheng" w:date="2019-01-24T01:57:00Z">
              <w:tcPr>
                <w:tcW w:w="1983" w:type="dxa"/>
                <w:tcBorders>
                  <w:top w:val="nil"/>
                  <w:left w:val="nil"/>
                  <w:bottom w:val="single" w:sz="8" w:space="0" w:color="auto"/>
                  <w:right w:val="nil"/>
                </w:tcBorders>
                <w:shd w:val="clear" w:color="auto" w:fill="auto"/>
                <w:noWrap/>
                <w:vAlign w:val="bottom"/>
                <w:hideMark/>
              </w:tcPr>
            </w:tcPrChange>
          </w:tcPr>
          <w:p w14:paraId="453184A3"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44" w:author="Guo, Shicheng" w:date="2019-01-24T01:48:00Z"/>
                <w:rFonts w:ascii="Calibri" w:eastAsia="Times New Roman" w:hAnsi="Calibri" w:cs="Times New Roman"/>
                <w:color w:val="000000"/>
                <w:kern w:val="0"/>
                <w:sz w:val="22"/>
                <w:lang w:eastAsia="en-US"/>
              </w:rPr>
            </w:pPr>
            <w:ins w:id="145" w:author="Guo, Shicheng" w:date="2019-01-24T01:48:00Z">
              <w:r w:rsidRPr="00990F23">
                <w:rPr>
                  <w:rFonts w:ascii="Calibri" w:eastAsia="Times New Roman" w:hAnsi="Calibri" w:cs="Times New Roman"/>
                  <w:color w:val="000000"/>
                  <w:kern w:val="0"/>
                  <w:sz w:val="22"/>
                  <w:lang w:eastAsia="en-US"/>
                </w:rPr>
                <w:t>0.455188758</w:t>
              </w:r>
            </w:ins>
          </w:p>
        </w:tc>
        <w:tc>
          <w:tcPr>
            <w:tcW w:w="1266" w:type="dxa"/>
            <w:noWrap/>
            <w:hideMark/>
            <w:tcPrChange w:id="146"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17BA3596"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47" w:author="Guo, Shicheng" w:date="2019-01-24T01:48:00Z"/>
                <w:rFonts w:ascii="Calibri" w:eastAsia="Times New Roman" w:hAnsi="Calibri" w:cs="Times New Roman"/>
                <w:color w:val="000000"/>
                <w:kern w:val="0"/>
                <w:sz w:val="22"/>
                <w:lang w:eastAsia="en-US"/>
              </w:rPr>
            </w:pPr>
            <w:ins w:id="148" w:author="Guo, Shicheng" w:date="2019-01-24T01:48:00Z">
              <w:r w:rsidRPr="00990F23">
                <w:rPr>
                  <w:rFonts w:ascii="Calibri" w:eastAsia="Times New Roman" w:hAnsi="Calibri" w:cs="Times New Roman"/>
                  <w:color w:val="000000"/>
                  <w:kern w:val="0"/>
                  <w:sz w:val="22"/>
                  <w:lang w:eastAsia="en-US"/>
                </w:rPr>
                <w:t>13643</w:t>
              </w:r>
            </w:ins>
          </w:p>
        </w:tc>
        <w:tc>
          <w:tcPr>
            <w:tcW w:w="1372" w:type="dxa"/>
            <w:noWrap/>
            <w:hideMark/>
            <w:tcPrChange w:id="149" w:author="Guo, Shicheng" w:date="2019-01-24T01:57:00Z">
              <w:tcPr>
                <w:tcW w:w="1372" w:type="dxa"/>
                <w:tcBorders>
                  <w:top w:val="nil"/>
                  <w:left w:val="nil"/>
                  <w:bottom w:val="single" w:sz="8" w:space="0" w:color="auto"/>
                  <w:right w:val="nil"/>
                </w:tcBorders>
                <w:shd w:val="clear" w:color="auto" w:fill="auto"/>
                <w:noWrap/>
                <w:vAlign w:val="bottom"/>
                <w:hideMark/>
              </w:tcPr>
            </w:tcPrChange>
          </w:tcPr>
          <w:p w14:paraId="5DA68332"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50" w:author="Guo, Shicheng" w:date="2019-01-24T01:48:00Z"/>
                <w:rFonts w:ascii="Calibri" w:eastAsia="Times New Roman" w:hAnsi="Calibri" w:cs="Times New Roman"/>
                <w:color w:val="000000"/>
                <w:kern w:val="0"/>
                <w:sz w:val="22"/>
                <w:lang w:eastAsia="en-US"/>
              </w:rPr>
            </w:pPr>
            <w:ins w:id="151" w:author="Guo, Shicheng" w:date="2019-01-24T01:48:00Z">
              <w:r w:rsidRPr="00990F23">
                <w:rPr>
                  <w:rFonts w:ascii="Calibri" w:eastAsia="Times New Roman" w:hAnsi="Calibri" w:cs="Times New Roman"/>
                  <w:color w:val="000000"/>
                  <w:kern w:val="0"/>
                  <w:sz w:val="22"/>
                  <w:lang w:eastAsia="en-US"/>
                </w:rPr>
                <w:t> </w:t>
              </w:r>
            </w:ins>
          </w:p>
        </w:tc>
      </w:tr>
      <w:tr w:rsidR="00A365F4" w:rsidRPr="00990F23" w14:paraId="435E30FD" w14:textId="77777777" w:rsidTr="00785D64">
        <w:trPr>
          <w:trHeight w:val="256"/>
          <w:ins w:id="152" w:author="Guo, Shicheng" w:date="2019-01-24T01:48:00Z"/>
          <w:trPrChange w:id="153" w:author="Guo, Shicheng" w:date="2019-01-24T01:57:00Z">
            <w:trPr>
              <w:trHeight w:val="256"/>
            </w:trPr>
          </w:trPrChange>
        </w:trPr>
        <w:tc>
          <w:tcPr>
            <w:cnfStyle w:val="001000000000" w:firstRow="0" w:lastRow="0" w:firstColumn="1" w:lastColumn="0" w:oddVBand="0" w:evenVBand="0" w:oddHBand="0" w:evenHBand="0" w:firstRowFirstColumn="0" w:firstRowLastColumn="0" w:lastRowFirstColumn="0" w:lastRowLastColumn="0"/>
            <w:tcW w:w="1859" w:type="dxa"/>
            <w:noWrap/>
            <w:hideMark/>
            <w:tcPrChange w:id="154" w:author="Guo, Shicheng" w:date="2019-01-24T01:57:00Z">
              <w:tcPr>
                <w:tcW w:w="1859" w:type="dxa"/>
                <w:tcBorders>
                  <w:top w:val="nil"/>
                  <w:left w:val="nil"/>
                  <w:bottom w:val="single" w:sz="8" w:space="0" w:color="auto"/>
                  <w:right w:val="nil"/>
                </w:tcBorders>
                <w:shd w:val="clear" w:color="auto" w:fill="auto"/>
                <w:noWrap/>
                <w:vAlign w:val="bottom"/>
                <w:hideMark/>
              </w:tcPr>
            </w:tcPrChange>
          </w:tcPr>
          <w:p w14:paraId="2EBA7413" w14:textId="77777777" w:rsidR="00990F23" w:rsidRPr="00990F23" w:rsidRDefault="00990F23" w:rsidP="00990F23">
            <w:pPr>
              <w:widowControl/>
              <w:jc w:val="right"/>
              <w:rPr>
                <w:ins w:id="155" w:author="Guo, Shicheng" w:date="2019-01-24T01:48:00Z"/>
                <w:rFonts w:ascii="Calibri" w:eastAsia="Times New Roman" w:hAnsi="Calibri" w:cs="Times New Roman"/>
                <w:color w:val="000000"/>
                <w:kern w:val="0"/>
                <w:sz w:val="22"/>
                <w:lang w:eastAsia="en-US"/>
              </w:rPr>
            </w:pPr>
            <w:ins w:id="156" w:author="Guo, Shicheng" w:date="2019-01-24T01:48:00Z">
              <w:r w:rsidRPr="00990F23">
                <w:rPr>
                  <w:rFonts w:ascii="Calibri" w:eastAsia="Times New Roman" w:hAnsi="Calibri" w:cs="Times New Roman"/>
                  <w:color w:val="000000"/>
                  <w:kern w:val="0"/>
                  <w:sz w:val="22"/>
                  <w:lang w:eastAsia="en-US"/>
                </w:rPr>
                <w:t> </w:t>
              </w:r>
            </w:ins>
          </w:p>
        </w:tc>
        <w:tc>
          <w:tcPr>
            <w:tcW w:w="1266" w:type="dxa"/>
            <w:noWrap/>
            <w:hideMark/>
            <w:tcPrChange w:id="157"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4203BD31"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58" w:author="Guo, Shicheng" w:date="2019-01-24T01:48:00Z"/>
                <w:rFonts w:ascii="Calibri" w:eastAsia="Times New Roman" w:hAnsi="Calibri" w:cs="Times New Roman"/>
                <w:color w:val="000000"/>
                <w:kern w:val="0"/>
                <w:sz w:val="22"/>
                <w:lang w:eastAsia="en-US"/>
              </w:rPr>
            </w:pPr>
            <w:ins w:id="159" w:author="Guo, Shicheng" w:date="2019-01-24T01:48:00Z">
              <w:r w:rsidRPr="00990F23">
                <w:rPr>
                  <w:rFonts w:ascii="Calibri" w:eastAsia="Times New Roman" w:hAnsi="Calibri" w:cs="Times New Roman"/>
                  <w:color w:val="000000"/>
                  <w:kern w:val="0"/>
                  <w:sz w:val="22"/>
                  <w:lang w:eastAsia="en-US"/>
                </w:rPr>
                <w:t>413701</w:t>
              </w:r>
            </w:ins>
          </w:p>
        </w:tc>
        <w:tc>
          <w:tcPr>
            <w:tcW w:w="1983" w:type="dxa"/>
            <w:noWrap/>
            <w:hideMark/>
            <w:tcPrChange w:id="160" w:author="Guo, Shicheng" w:date="2019-01-24T01:57:00Z">
              <w:tcPr>
                <w:tcW w:w="1983" w:type="dxa"/>
                <w:tcBorders>
                  <w:top w:val="nil"/>
                  <w:left w:val="nil"/>
                  <w:bottom w:val="single" w:sz="8" w:space="0" w:color="auto"/>
                  <w:right w:val="nil"/>
                </w:tcBorders>
                <w:shd w:val="clear" w:color="auto" w:fill="auto"/>
                <w:noWrap/>
                <w:vAlign w:val="bottom"/>
                <w:hideMark/>
              </w:tcPr>
            </w:tcPrChange>
          </w:tcPr>
          <w:p w14:paraId="247DD4CC"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61" w:author="Guo, Shicheng" w:date="2019-01-24T01:48:00Z"/>
                <w:rFonts w:ascii="Calibri" w:eastAsia="Times New Roman" w:hAnsi="Calibri" w:cs="Times New Roman"/>
                <w:color w:val="000000"/>
                <w:kern w:val="0"/>
                <w:sz w:val="22"/>
                <w:lang w:eastAsia="en-US"/>
              </w:rPr>
            </w:pPr>
            <w:ins w:id="162" w:author="Guo, Shicheng" w:date="2019-01-24T01:48:00Z">
              <w:r w:rsidRPr="00990F23">
                <w:rPr>
                  <w:rFonts w:ascii="Calibri" w:eastAsia="Times New Roman" w:hAnsi="Calibri" w:cs="Times New Roman"/>
                  <w:color w:val="000000"/>
                  <w:kern w:val="0"/>
                  <w:sz w:val="22"/>
                  <w:lang w:eastAsia="en-US"/>
                </w:rPr>
                <w:t> </w:t>
              </w:r>
            </w:ins>
          </w:p>
        </w:tc>
        <w:tc>
          <w:tcPr>
            <w:tcW w:w="1266" w:type="dxa"/>
            <w:noWrap/>
            <w:hideMark/>
            <w:tcPrChange w:id="163" w:author="Guo, Shicheng" w:date="2019-01-24T01:57:00Z">
              <w:tcPr>
                <w:tcW w:w="1266" w:type="dxa"/>
                <w:tcBorders>
                  <w:top w:val="nil"/>
                  <w:left w:val="nil"/>
                  <w:bottom w:val="single" w:sz="8" w:space="0" w:color="auto"/>
                  <w:right w:val="nil"/>
                </w:tcBorders>
                <w:shd w:val="clear" w:color="auto" w:fill="auto"/>
                <w:noWrap/>
                <w:vAlign w:val="bottom"/>
                <w:hideMark/>
              </w:tcPr>
            </w:tcPrChange>
          </w:tcPr>
          <w:p w14:paraId="0A596157"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64" w:author="Guo, Shicheng" w:date="2019-01-24T01:48:00Z"/>
                <w:rFonts w:ascii="Calibri" w:eastAsia="Times New Roman" w:hAnsi="Calibri" w:cs="Times New Roman"/>
                <w:color w:val="000000"/>
                <w:kern w:val="0"/>
                <w:sz w:val="22"/>
                <w:lang w:eastAsia="en-US"/>
              </w:rPr>
            </w:pPr>
            <w:ins w:id="165" w:author="Guo, Shicheng" w:date="2019-01-24T01:48:00Z">
              <w:r w:rsidRPr="00990F23">
                <w:rPr>
                  <w:rFonts w:ascii="Calibri" w:eastAsia="Times New Roman" w:hAnsi="Calibri" w:cs="Times New Roman"/>
                  <w:color w:val="000000"/>
                  <w:kern w:val="0"/>
                  <w:sz w:val="22"/>
                  <w:lang w:eastAsia="en-US"/>
                </w:rPr>
                <w:t>129556</w:t>
              </w:r>
            </w:ins>
          </w:p>
        </w:tc>
        <w:tc>
          <w:tcPr>
            <w:tcW w:w="1372" w:type="dxa"/>
            <w:noWrap/>
            <w:hideMark/>
            <w:tcPrChange w:id="166" w:author="Guo, Shicheng" w:date="2019-01-24T01:57:00Z">
              <w:tcPr>
                <w:tcW w:w="1372" w:type="dxa"/>
                <w:tcBorders>
                  <w:top w:val="nil"/>
                  <w:left w:val="nil"/>
                  <w:bottom w:val="single" w:sz="8" w:space="0" w:color="auto"/>
                  <w:right w:val="nil"/>
                </w:tcBorders>
                <w:shd w:val="clear" w:color="auto" w:fill="auto"/>
                <w:noWrap/>
                <w:vAlign w:val="bottom"/>
                <w:hideMark/>
              </w:tcPr>
            </w:tcPrChange>
          </w:tcPr>
          <w:p w14:paraId="21F8082B" w14:textId="77777777" w:rsidR="00990F23" w:rsidRPr="00990F23" w:rsidRDefault="00990F23" w:rsidP="00990F23">
            <w:pPr>
              <w:widowControl/>
              <w:jc w:val="right"/>
              <w:cnfStyle w:val="000000000000" w:firstRow="0" w:lastRow="0" w:firstColumn="0" w:lastColumn="0" w:oddVBand="0" w:evenVBand="0" w:oddHBand="0" w:evenHBand="0" w:firstRowFirstColumn="0" w:firstRowLastColumn="0" w:lastRowFirstColumn="0" w:lastRowLastColumn="0"/>
              <w:rPr>
                <w:ins w:id="167" w:author="Guo, Shicheng" w:date="2019-01-24T01:48:00Z"/>
                <w:rFonts w:ascii="Calibri" w:eastAsia="Times New Roman" w:hAnsi="Calibri" w:cs="Times New Roman"/>
                <w:color w:val="000000"/>
                <w:kern w:val="0"/>
                <w:sz w:val="22"/>
                <w:lang w:eastAsia="en-US"/>
              </w:rPr>
            </w:pPr>
            <w:ins w:id="168" w:author="Guo, Shicheng" w:date="2019-01-24T01:48:00Z">
              <w:r w:rsidRPr="00990F23">
                <w:rPr>
                  <w:rFonts w:ascii="Calibri" w:eastAsia="Times New Roman" w:hAnsi="Calibri" w:cs="Times New Roman"/>
                  <w:color w:val="000000"/>
                  <w:kern w:val="0"/>
                  <w:sz w:val="22"/>
                  <w:lang w:eastAsia="en-US"/>
                </w:rPr>
                <w:t>P=0.22</w:t>
              </w:r>
            </w:ins>
          </w:p>
        </w:tc>
      </w:tr>
    </w:tbl>
    <w:p w14:paraId="3E7972A4" w14:textId="79384D7F" w:rsidR="003E7E27" w:rsidRDefault="00B50D6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69" w:author="Guo, Shicheng" w:date="2019-01-24T01:51:00Z"/>
          <w:rFonts w:ascii="Verdana" w:eastAsia="Times New Roman" w:hAnsi="Verdana" w:cs="Courier New"/>
          <w:color w:val="FF0000"/>
          <w:kern w:val="0"/>
          <w:sz w:val="20"/>
          <w:szCs w:val="20"/>
          <w:lang w:eastAsia="en-US"/>
        </w:rPr>
      </w:pPr>
      <w:ins w:id="170" w:author="Guo, Shicheng" w:date="2019-01-24T01:51:00Z">
        <w:r>
          <w:rPr>
            <w:rFonts w:ascii="Verdana" w:eastAsia="Times New Roman" w:hAnsi="Verdana" w:cs="Courier New"/>
            <w:color w:val="FF0000"/>
            <w:kern w:val="0"/>
            <w:sz w:val="20"/>
            <w:szCs w:val="20"/>
            <w:lang w:eastAsia="en-US"/>
          </w:rPr>
          <w:t xml:space="preserve">S1: SNP-set after genotyping rate, missing rate in samples and monopolymorphism removing. </w:t>
        </w:r>
      </w:ins>
    </w:p>
    <w:p w14:paraId="0001FDD2" w14:textId="0C1DBB29" w:rsidR="00B50D64" w:rsidRDefault="00B50D6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71" w:author="Guo, Shicheng" w:date="2019-01-24T01:52:00Z"/>
          <w:rFonts w:ascii="Verdana" w:eastAsia="Times New Roman" w:hAnsi="Verdana" w:cs="Courier New"/>
          <w:color w:val="FF0000"/>
          <w:kern w:val="0"/>
          <w:sz w:val="20"/>
          <w:szCs w:val="20"/>
          <w:lang w:eastAsia="en-US"/>
        </w:rPr>
      </w:pPr>
      <w:ins w:id="172" w:author="Guo, Shicheng" w:date="2019-01-24T01:52:00Z">
        <w:r>
          <w:rPr>
            <w:rFonts w:ascii="Verdana" w:eastAsia="Times New Roman" w:hAnsi="Verdana" w:cs="Courier New"/>
            <w:color w:val="FF0000"/>
            <w:kern w:val="0"/>
            <w:sz w:val="20"/>
            <w:szCs w:val="20"/>
            <w:lang w:eastAsia="en-US"/>
          </w:rPr>
          <w:t xml:space="preserve">S2: remove non-loss-of-functional related SNPs from S1 dataset. </w:t>
        </w:r>
      </w:ins>
    </w:p>
    <w:p w14:paraId="6BA1C233" w14:textId="746CAED5" w:rsidR="00B50D64" w:rsidRDefault="00B50D6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73" w:author="Guo, Shicheng" w:date="2019-01-24T01:53:00Z"/>
          <w:rFonts w:ascii="Verdana" w:eastAsia="Times New Roman" w:hAnsi="Verdana" w:cs="Courier New"/>
          <w:color w:val="FF0000"/>
          <w:kern w:val="0"/>
          <w:sz w:val="20"/>
          <w:szCs w:val="20"/>
          <w:lang w:eastAsia="en-US"/>
        </w:rPr>
      </w:pPr>
      <w:ins w:id="174" w:author="Guo, Shicheng" w:date="2019-01-24T01:53:00Z">
        <w:r>
          <w:rPr>
            <w:rFonts w:ascii="Verdana" w:eastAsia="Times New Roman" w:hAnsi="Verdana" w:cs="Courier New"/>
            <w:color w:val="FF0000"/>
            <w:kern w:val="0"/>
            <w:sz w:val="20"/>
            <w:szCs w:val="20"/>
            <w:lang w:eastAsia="en-US"/>
          </w:rPr>
          <w:t xml:space="preserve">P-value is derived from Chisq test. </w:t>
        </w:r>
      </w:ins>
    </w:p>
    <w:p w14:paraId="087C2542" w14:textId="64C9465C" w:rsidR="00B50D64" w:rsidRDefault="00B50D6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75" w:author="Guo, Shicheng" w:date="2019-01-24T01:57:00Z"/>
          <w:rFonts w:ascii="Verdana" w:eastAsia="Times New Roman" w:hAnsi="Verdana" w:cs="Courier New"/>
          <w:color w:val="FF0000"/>
          <w:kern w:val="0"/>
          <w:sz w:val="20"/>
          <w:szCs w:val="20"/>
          <w:lang w:eastAsia="en-US"/>
        </w:rPr>
      </w:pPr>
    </w:p>
    <w:p w14:paraId="189D275E" w14:textId="5FFC02DC" w:rsidR="00403917" w:rsidRDefault="0040391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76" w:author="Guo, Shicheng" w:date="2019-01-24T01:57:00Z"/>
          <w:rFonts w:ascii="Verdana" w:eastAsia="Times New Roman" w:hAnsi="Verdana" w:cs="Courier New"/>
          <w:color w:val="FF0000"/>
          <w:kern w:val="0"/>
          <w:sz w:val="20"/>
          <w:szCs w:val="20"/>
          <w:lang w:eastAsia="en-US"/>
        </w:rPr>
      </w:pPr>
    </w:p>
    <w:p w14:paraId="62069739" w14:textId="31E455BA" w:rsidR="00403917" w:rsidRDefault="0040391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77" w:author="Guo, Shicheng" w:date="2019-01-24T01:57:00Z"/>
          <w:rFonts w:ascii="Verdana" w:eastAsia="Times New Roman" w:hAnsi="Verdana" w:cs="Courier New"/>
          <w:color w:val="FF0000"/>
          <w:kern w:val="0"/>
          <w:sz w:val="20"/>
          <w:szCs w:val="20"/>
          <w:lang w:eastAsia="en-US"/>
        </w:rPr>
      </w:pPr>
    </w:p>
    <w:p w14:paraId="1FB98941" w14:textId="77777777" w:rsidR="00403917" w:rsidRDefault="0040391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ins w:id="178" w:author="Guo, Shicheng" w:date="2019-01-24T00:29:00Z"/>
          <w:rFonts w:ascii="Verdana" w:eastAsia="Times New Roman" w:hAnsi="Verdana" w:cs="Courier New"/>
          <w:color w:val="FF0000"/>
          <w:kern w:val="0"/>
          <w:sz w:val="20"/>
          <w:szCs w:val="20"/>
          <w:lang w:eastAsia="en-US"/>
        </w:rPr>
      </w:pPr>
    </w:p>
    <w:p w14:paraId="781E15AF" w14:textId="5A77BC23"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To inform the reader, we have included the following statement in the Genotyping section:</w:t>
      </w:r>
    </w:p>
    <w:p w14:paraId="3532D1A3"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9A125D0" w14:textId="2EF3691E" w:rsidR="0014452B" w:rsidRPr="0014452B" w:rsidDel="00973909" w:rsidRDefault="0014452B" w:rsidP="00ED2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del w:id="179" w:author="Guo, Shicheng" w:date="2019-01-24T00:41:00Z"/>
          <w:rFonts w:ascii="Arial" w:hAnsi="Arial" w:cs="Arial"/>
          <w:color w:val="FF0000"/>
          <w:sz w:val="22"/>
        </w:rPr>
      </w:pPr>
      <w:r w:rsidRPr="0014452B">
        <w:rPr>
          <w:rFonts w:ascii="Verdana" w:eastAsia="Times New Roman" w:hAnsi="Verdana" w:cs="Courier New"/>
          <w:color w:val="FF0000"/>
          <w:kern w:val="0"/>
          <w:sz w:val="20"/>
          <w:szCs w:val="20"/>
          <w:lang w:eastAsia="en-US"/>
        </w:rPr>
        <w:lastRenderedPageBreak/>
        <w:t>“</w:t>
      </w:r>
      <w:r w:rsidRPr="0014452B">
        <w:rPr>
          <w:rFonts w:ascii="Arial" w:hAnsi="Arial" w:cs="Arial"/>
          <w:color w:val="FF0000"/>
          <w:sz w:val="22"/>
        </w:rPr>
        <w:t>Rare variants (&lt;1% frequency) represented 47.8% of the markers, moderately common variants (1-10% frequency) were 8.1% of the variants, and 44.1% of the variants interrogated were common alleles (&gt;10% frequency).”</w:t>
      </w:r>
      <w:r w:rsidR="006C2E8A">
        <w:rPr>
          <w:rFonts w:ascii="Arial" w:hAnsi="Arial" w:cs="Arial"/>
          <w:color w:val="FF0000"/>
          <w:sz w:val="22"/>
        </w:rPr>
        <w:t xml:space="preserve"> </w:t>
      </w:r>
      <w:ins w:id="180" w:author="Guo, Shicheng" w:date="2019-01-24T00:40:00Z">
        <w:r w:rsidR="00973909">
          <w:rPr>
            <w:rFonts w:ascii="Arial" w:hAnsi="Arial" w:cs="Arial"/>
            <w:color w:val="FF0000"/>
            <w:sz w:val="22"/>
          </w:rPr>
          <w:t xml:space="preserve">Meanwhile, after the functional variants </w:t>
        </w:r>
      </w:ins>
      <w:ins w:id="181" w:author="Guo, Shicheng" w:date="2019-01-24T00:41:00Z">
        <w:r w:rsidR="00973909">
          <w:rPr>
            <w:rFonts w:ascii="Arial" w:hAnsi="Arial" w:cs="Arial"/>
            <w:color w:val="FF0000"/>
            <w:sz w:val="22"/>
          </w:rPr>
          <w:t>filtering</w:t>
        </w:r>
      </w:ins>
      <w:ins w:id="182" w:author="Guo, Shicheng" w:date="2019-01-24T00:40:00Z">
        <w:r w:rsidR="00973909">
          <w:rPr>
            <w:rFonts w:ascii="Arial" w:hAnsi="Arial" w:cs="Arial"/>
            <w:color w:val="FF0000"/>
            <w:sz w:val="22"/>
          </w:rPr>
          <w:t xml:space="preserve">, </w:t>
        </w:r>
      </w:ins>
      <w:ins w:id="183" w:author="Guo, Shicheng" w:date="2019-01-24T00:41:00Z">
        <w:r w:rsidR="00973909">
          <w:rPr>
            <w:rFonts w:ascii="Arial" w:hAnsi="Arial" w:cs="Arial"/>
            <w:color w:val="FF0000"/>
            <w:sz w:val="22"/>
          </w:rPr>
          <w:t xml:space="preserve">only </w:t>
        </w:r>
        <w:r w:rsidR="00973909">
          <w:rPr>
            <w:rFonts w:ascii="Arial" w:hAnsi="Arial" w:cs="Arial"/>
            <w:color w:val="FF0000"/>
            <w:sz w:val="22"/>
          </w:rPr>
          <w:t>248, 760</w:t>
        </w:r>
        <w:r w:rsidR="00973909">
          <w:rPr>
            <w:rFonts w:ascii="Arial" w:hAnsi="Arial" w:cs="Arial"/>
            <w:color w:val="FF0000"/>
            <w:sz w:val="22"/>
          </w:rPr>
          <w:t xml:space="preserve"> SNPs were remained in the </w:t>
        </w:r>
      </w:ins>
      <w:ins w:id="184" w:author="Guo, Shicheng" w:date="2019-01-24T00:42:00Z">
        <w:r w:rsidR="00973909" w:rsidRPr="00973909">
          <w:rPr>
            <w:rFonts w:ascii="Arial" w:hAnsi="Arial" w:cs="Arial"/>
            <w:color w:val="FF0000"/>
            <w:sz w:val="22"/>
            <w:rPrChange w:id="185" w:author="Guo, Shicheng" w:date="2019-01-24T00:42:00Z">
              <w:rPr>
                <w:rFonts w:ascii="Verdana" w:eastAsia="Times New Roman" w:hAnsi="Verdana" w:cs="Courier New"/>
                <w:color w:val="000000"/>
                <w:kern w:val="0"/>
                <w:sz w:val="20"/>
                <w:szCs w:val="20"/>
                <w:lang w:eastAsia="en-US"/>
              </w:rPr>
            </w:rPrChange>
          </w:rPr>
          <w:t>gene-based recessive diplotype screening</w:t>
        </w:r>
      </w:ins>
      <w:ins w:id="186" w:author="Guo, Shicheng" w:date="2019-01-24T01:57:00Z">
        <w:r w:rsidR="00403917">
          <w:rPr>
            <w:rFonts w:ascii="Arial" w:hAnsi="Arial" w:cs="Arial"/>
            <w:color w:val="FF0000"/>
            <w:sz w:val="22"/>
          </w:rPr>
          <w:t xml:space="preserve">. </w:t>
        </w:r>
      </w:ins>
      <w:ins w:id="187" w:author="Guo, Shicheng" w:date="2019-01-24T01:59:00Z">
        <w:r w:rsidR="00785D64">
          <w:rPr>
            <w:rFonts w:ascii="Arial" w:hAnsi="Arial" w:cs="Arial"/>
            <w:color w:val="FF0000"/>
            <w:sz w:val="22"/>
          </w:rPr>
          <w:t xml:space="preserve">The distribution of SNPs in different MAF ranges don’t show any significant difference in the SNP filtering process. </w:t>
        </w:r>
      </w:ins>
    </w:p>
    <w:p w14:paraId="3634A755" w14:textId="17CA5944" w:rsidR="008E7A76" w:rsidRPr="00973909" w:rsidDel="00973909" w:rsidRDefault="008E7A76" w:rsidP="00ED2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del w:id="188" w:author="Guo, Shicheng" w:date="2019-01-24T00:41:00Z"/>
          <w:rFonts w:ascii="Arial" w:hAnsi="Arial" w:cs="Arial"/>
          <w:color w:val="FF0000"/>
          <w:sz w:val="22"/>
          <w:rPrChange w:id="189" w:author="Guo, Shicheng" w:date="2019-01-24T00:42:00Z">
            <w:rPr>
              <w:del w:id="190" w:author="Guo, Shicheng" w:date="2019-01-24T00:41:00Z"/>
              <w:rFonts w:ascii="Verdana" w:eastAsia="Times New Roman" w:hAnsi="Verdana" w:cs="Courier New"/>
              <w:color w:val="FF0000"/>
              <w:kern w:val="0"/>
              <w:sz w:val="20"/>
              <w:szCs w:val="20"/>
              <w:lang w:eastAsia="en-US"/>
            </w:rPr>
          </w:rPrChange>
        </w:rPr>
      </w:pPr>
    </w:p>
    <w:p w14:paraId="1D042AA4" w14:textId="48CF3E46" w:rsidR="003138FA" w:rsidRDefault="003138FA" w:rsidP="00990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del w:id="191" w:author="Guo, Shicheng" w:date="2019-01-24T00:41:00Z">
        <w:r w:rsidRPr="00973909" w:rsidDel="00973909">
          <w:rPr>
            <w:rFonts w:ascii="Arial" w:hAnsi="Arial" w:cs="Arial"/>
            <w:color w:val="FF0000"/>
            <w:sz w:val="22"/>
            <w:rPrChange w:id="192" w:author="Guo, Shicheng" w:date="2019-01-24T00:42:00Z">
              <w:rPr>
                <w:rFonts w:ascii="Verdana" w:eastAsia="Times New Roman" w:hAnsi="Verdana" w:cs="Courier New"/>
                <w:color w:val="FF0000"/>
                <w:kern w:val="0"/>
                <w:sz w:val="20"/>
                <w:szCs w:val="20"/>
                <w:lang w:eastAsia="en-US"/>
              </w:rPr>
            </w:rPrChange>
          </w:rPr>
          <w:delText>[More on the reduction in the number of SNVs from filtering.]</w:delText>
        </w:r>
      </w:del>
    </w:p>
    <w:p w14:paraId="43E4A959" w14:textId="77777777"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641980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14:paraId="0D71C5BF"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60BBE044" w14:textId="77777777" w:rsidR="009B28EA" w:rsidRDefault="00092F69" w:rsidP="00301B2F">
      <w:pPr>
        <w:widowControl/>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Pr>
          <w:rFonts w:ascii="Verdana" w:eastAsia="Times New Roman" w:hAnsi="Verdana" w:cs="Courier New"/>
          <w:color w:val="FF0000"/>
          <w:kern w:val="0"/>
          <w:sz w:val="20"/>
          <w:szCs w:val="20"/>
          <w:lang w:eastAsia="en-US"/>
        </w:rPr>
        <w:t xml:space="preserve">We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w:t>
      </w:r>
      <w:r w:rsidR="005D76A9">
        <w:rPr>
          <w:rFonts w:ascii="Verdana" w:eastAsia="Times New Roman" w:hAnsi="Verdana" w:cs="Courier New"/>
          <w:color w:val="FF0000"/>
          <w:kern w:val="0"/>
          <w:sz w:val="20"/>
          <w:szCs w:val="20"/>
          <w:lang w:eastAsia="en-US"/>
        </w:rPr>
        <w:t xml:space="preserve">software </w:t>
      </w:r>
      <w:r>
        <w:rPr>
          <w:rFonts w:ascii="Verdana" w:eastAsia="Times New Roman" w:hAnsi="Verdana" w:cs="Courier New"/>
          <w:color w:val="FF0000"/>
          <w:kern w:val="0"/>
          <w:sz w:val="20"/>
          <w:szCs w:val="20"/>
          <w:lang w:eastAsia="en-US"/>
        </w:rPr>
        <w:t xml:space="preserve">to annotate the variants. </w:t>
      </w:r>
      <w:r w:rsidR="009B28EA">
        <w:rPr>
          <w:rFonts w:ascii="Verdana" w:eastAsia="Times New Roman" w:hAnsi="Verdana" w:cs="Courier New"/>
          <w:color w:val="FF0000"/>
          <w:kern w:val="0"/>
          <w:sz w:val="20"/>
          <w:szCs w:val="20"/>
          <w:lang w:eastAsia="en-US"/>
        </w:rPr>
        <w:t xml:space="preserve">We collected 13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Polyphen2_HVAR, LRT, MutationTaster, MutationAssessor</w:t>
      </w:r>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MetaLR</w:t>
      </w:r>
      <w:r w:rsidR="009B28EA">
        <w:rPr>
          <w:rFonts w:ascii="Verdana" w:eastAsia="Times New Roman" w:hAnsi="Verdana" w:cs="Courier New"/>
          <w:color w:val="FF0000"/>
          <w:kern w:val="0"/>
          <w:sz w:val="20"/>
          <w:szCs w:val="20"/>
          <w:lang w:eastAsia="en-US"/>
        </w:rPr>
        <w:t xml:space="preserve">, M-CAP,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and GWAS significant hits. </w:t>
      </w:r>
      <w:r w:rsidR="00EF1FFB">
        <w:rPr>
          <w:rFonts w:ascii="Verdana" w:eastAsia="Times New Roman" w:hAnsi="Verdana" w:cs="Courier New"/>
          <w:color w:val="FF0000"/>
          <w:kern w:val="0"/>
          <w:sz w:val="20"/>
          <w:szCs w:val="20"/>
          <w:lang w:eastAsia="en-US"/>
        </w:rPr>
        <w:t xml:space="preserve">We require at least two “D” preditions to define pathogenic variants. Yes. We define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exactly same as the above definition. </w:t>
      </w:r>
    </w:p>
    <w:p w14:paraId="22976D2B" w14:textId="77777777" w:rsidR="009B28EA" w:rsidRPr="005C109B" w:rsidRDefault="009B28EA" w:rsidP="00301B2F">
      <w:pPr>
        <w:widowControl/>
        <w:rPr>
          <w:rFonts w:ascii="Verdana" w:eastAsia="Times New Roman" w:hAnsi="Verdana" w:cs="Courier New"/>
          <w:color w:val="000000"/>
          <w:kern w:val="0"/>
          <w:sz w:val="20"/>
          <w:szCs w:val="20"/>
          <w:lang w:eastAsia="en-US"/>
        </w:rPr>
      </w:pPr>
    </w:p>
    <w:p w14:paraId="2643C3A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5/ Has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14:paraId="10B54D30"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65EDF6A"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agree with the reviewer that highly unbalanced designs can present a challenge to genetic analyses and inflate type I error rates. Due to the unbalanced case/control sample sizes in our study, we </w:t>
      </w:r>
      <w:r>
        <w:rPr>
          <w:rFonts w:ascii="Verdana" w:eastAsia="Times New Roman" w:hAnsi="Verdana" w:cs="Courier New"/>
          <w:color w:val="FF0000"/>
          <w:kern w:val="0"/>
          <w:sz w:val="20"/>
          <w:szCs w:val="20"/>
          <w:lang w:eastAsia="en-US"/>
        </w:rPr>
        <w:lastRenderedPageBreak/>
        <w:t xml:space="preserve">selected the Fisher’s exact test to perform the association analyses. As the hypergeometric null density of the configuration of the contingency tables holds under all unbalanced designs, there should not be an increased rate of false positives. The detriment to taking this approach is that adjustment for covariates is not feasible with this test. Hence, the statistical analysis is for crude effects. For this study, we viewed the exome scan as a hypothesis generating step which was subsequently validated with the functional experiments. We have included two sentences to the Statistical Tests of Recessive Diplotypes section:  </w:t>
      </w:r>
    </w:p>
    <w:p w14:paraId="50ADA918"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13CD16A" w14:textId="77777777" w:rsidR="00C218CC" w:rsidRP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D76A9">
        <w:rPr>
          <w:rFonts w:ascii="Verdana" w:eastAsia="Times New Roman" w:hAnsi="Verdana" w:cs="Courier New"/>
          <w:color w:val="FF0000"/>
          <w:kern w:val="0"/>
          <w:sz w:val="20"/>
          <w:szCs w:val="20"/>
          <w:lang w:eastAsia="en-US"/>
        </w:rPr>
        <w:t>“</w:t>
      </w:r>
      <w:r w:rsidRPr="005D76A9">
        <w:rPr>
          <w:rFonts w:ascii="Arial" w:hAnsi="Arial" w:cs="Arial"/>
          <w:color w:val="FF0000"/>
          <w:sz w:val="22"/>
        </w:rPr>
        <w:t>As the hypergeometric null density holds for all sample sizes, the Fisher’s exact test is robust to unbalance between case and control sample sizes. Simulations have recapitulated this finding showing that the Fisher’s exact test does not inflate type I error rates under unbalanced designs (Ma et al, 2013)”</w:t>
      </w:r>
      <w:r w:rsidRPr="005D76A9">
        <w:rPr>
          <w:rFonts w:ascii="Verdana" w:eastAsia="Times New Roman" w:hAnsi="Verdana" w:cs="Courier New"/>
          <w:color w:val="FF0000"/>
          <w:kern w:val="0"/>
          <w:sz w:val="20"/>
          <w:szCs w:val="20"/>
          <w:lang w:eastAsia="en-US"/>
        </w:rPr>
        <w:t xml:space="preserve">   </w:t>
      </w:r>
      <w:r w:rsidR="00A449AD" w:rsidRPr="005D76A9">
        <w:rPr>
          <w:rFonts w:ascii="Verdana" w:eastAsia="Times New Roman" w:hAnsi="Verdana" w:cs="Courier New"/>
          <w:color w:val="FF0000"/>
          <w:kern w:val="0"/>
          <w:sz w:val="20"/>
          <w:szCs w:val="20"/>
          <w:lang w:eastAsia="en-US"/>
        </w:rPr>
        <w:t xml:space="preserve"> </w:t>
      </w:r>
    </w:p>
    <w:p w14:paraId="053AA53B" w14:textId="77777777" w:rsidR="00DF63DE" w:rsidRPr="005C109B" w:rsidRDefault="00DF63DE"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E1741E" w14:textId="77777777" w:rsidR="00734BF8"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5.1/ It’d be a good check to look at and compare the mutation burden between the cases and controls using maybe a gene-burden test. Would the findings be similar?</w:t>
      </w:r>
    </w:p>
    <w:p w14:paraId="253078C5" w14:textId="77777777" w:rsidR="00E75C84" w:rsidRDefault="00E75C8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F95D730" w14:textId="77777777" w:rsidR="00734BF8" w:rsidRDefault="00734BF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3138FA">
        <w:rPr>
          <w:rFonts w:ascii="Verdana" w:eastAsia="Times New Roman" w:hAnsi="Verdana" w:cs="Courier New"/>
          <w:color w:val="FF0000"/>
          <w:kern w:val="0"/>
          <w:sz w:val="20"/>
          <w:szCs w:val="20"/>
          <w:lang w:eastAsia="en-US"/>
        </w:rPr>
        <w:t>This is an excellent idea. We ran the</w:t>
      </w:r>
      <w:r w:rsidRPr="00734BF8">
        <w:rPr>
          <w:rFonts w:ascii="Verdana" w:eastAsia="Times New Roman" w:hAnsi="Verdana" w:cs="Courier New"/>
          <w:color w:val="FF0000"/>
          <w:kern w:val="0"/>
          <w:sz w:val="20"/>
          <w:szCs w:val="20"/>
          <w:lang w:eastAsia="en-US"/>
        </w:rPr>
        <w:t xml:space="preserve"> SKAT test with rvtest</w:t>
      </w:r>
      <w:r>
        <w:rPr>
          <w:rFonts w:ascii="Verdana" w:eastAsia="Times New Roman" w:hAnsi="Verdana" w:cs="Courier New"/>
          <w:color w:val="FF0000"/>
          <w:kern w:val="0"/>
          <w:sz w:val="20"/>
          <w:szCs w:val="20"/>
          <w:lang w:eastAsia="en-US"/>
        </w:rPr>
        <w:t xml:space="preserve"> (Xuewei Zhan, </w:t>
      </w:r>
      <w:hyperlink r:id="rId5"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 xml:space="preserve">on our data for </w:t>
      </w:r>
      <w:r w:rsidR="003138FA" w:rsidRPr="003138FA">
        <w:rPr>
          <w:rFonts w:ascii="Verdana" w:eastAsia="Times New Roman" w:hAnsi="Verdana" w:cs="Courier New"/>
          <w:i/>
          <w:color w:val="FF0000"/>
          <w:kern w:val="0"/>
          <w:sz w:val="20"/>
          <w:szCs w:val="20"/>
          <w:lang w:eastAsia="en-US"/>
        </w:rPr>
        <w:t>FGF6</w:t>
      </w:r>
      <w:r w:rsidR="003138FA">
        <w:rPr>
          <w:rFonts w:ascii="Verdana" w:eastAsia="Times New Roman" w:hAnsi="Verdana" w:cs="Courier New"/>
          <w:color w:val="FF0000"/>
          <w:kern w:val="0"/>
          <w:sz w:val="20"/>
          <w:szCs w:val="20"/>
          <w:lang w:eastAsia="en-US"/>
        </w:rPr>
        <w:t xml:space="preserve"> and </w:t>
      </w:r>
      <w:r>
        <w:rPr>
          <w:rFonts w:ascii="Verdana" w:eastAsia="Times New Roman" w:hAnsi="Verdana" w:cs="Courier New"/>
          <w:color w:val="FF0000"/>
          <w:kern w:val="0"/>
          <w:sz w:val="20"/>
          <w:szCs w:val="20"/>
          <w:lang w:eastAsia="en-US"/>
        </w:rPr>
        <w:t>found the association is still significant</w:t>
      </w:r>
      <w:r w:rsidR="003138FA">
        <w:rPr>
          <w:rFonts w:ascii="Verdana" w:eastAsia="Times New Roman" w:hAnsi="Verdana" w:cs="Courier New"/>
          <w:color w:val="FF0000"/>
          <w:kern w:val="0"/>
          <w:sz w:val="20"/>
          <w:szCs w:val="20"/>
          <w:lang w:eastAsia="en-US"/>
        </w:rPr>
        <w:t xml:space="preserve">, although not as significant as the recessive diplotype test with a Fisher’s exact p-value.  The SKAT/rvtest procedure produced a </w:t>
      </w:r>
      <w:r w:rsidRPr="00734BF8">
        <w:rPr>
          <w:rFonts w:ascii="Verdana" w:eastAsia="Times New Roman" w:hAnsi="Verdana" w:cs="Courier New"/>
          <w:color w:val="FF0000"/>
          <w:kern w:val="0"/>
          <w:sz w:val="20"/>
          <w:szCs w:val="20"/>
          <w:lang w:eastAsia="en-US"/>
        </w:rPr>
        <w:t>P-value=</w:t>
      </w:r>
      <w:r w:rsidR="00014709">
        <w:rPr>
          <w:rFonts w:ascii="Verdana" w:eastAsia="Times New Roman" w:hAnsi="Verdana" w:cs="Courier New"/>
          <w:color w:val="FF0000"/>
          <w:kern w:val="0"/>
          <w:sz w:val="20"/>
          <w:szCs w:val="20"/>
          <w:lang w:eastAsia="en-US"/>
        </w:rPr>
        <w:t>3.86E-05</w:t>
      </w:r>
      <w:r>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and we subsequently ran a permutation routine on this test which produced the permuted p-value</w:t>
      </w:r>
      <w:r w:rsidRPr="00734BF8">
        <w:rPr>
          <w:rFonts w:ascii="Verdana" w:eastAsia="Times New Roman" w:hAnsi="Verdana" w:cs="Courier New"/>
          <w:color w:val="FF0000"/>
          <w:kern w:val="0"/>
          <w:sz w:val="20"/>
          <w:szCs w:val="20"/>
          <w:lang w:eastAsia="en-US"/>
        </w:rPr>
        <w:t>=</w:t>
      </w:r>
      <w:r w:rsidR="00014709">
        <w:rPr>
          <w:rFonts w:ascii="Verdana" w:eastAsia="Times New Roman" w:hAnsi="Verdana" w:cs="Courier New"/>
          <w:color w:val="FF0000"/>
          <w:kern w:val="0"/>
          <w:sz w:val="20"/>
          <w:szCs w:val="20"/>
          <w:lang w:eastAsia="en-US"/>
        </w:rPr>
        <w:t>1.0E-04</w:t>
      </w:r>
      <w:r w:rsidRPr="006C2E8A">
        <w:rPr>
          <w:rFonts w:ascii="Verdana" w:eastAsia="Times New Roman" w:hAnsi="Verdana" w:cs="Courier New"/>
          <w:color w:val="FF0000"/>
          <w:kern w:val="0"/>
          <w:sz w:val="20"/>
          <w:szCs w:val="20"/>
          <w:lang w:eastAsia="en-US"/>
        </w:rPr>
        <w:t>.</w:t>
      </w:r>
      <w:r w:rsidR="003138FA" w:rsidRPr="006C2E8A">
        <w:rPr>
          <w:rFonts w:ascii="Verdana" w:eastAsia="Times New Roman" w:hAnsi="Verdana" w:cs="Courier New"/>
          <w:color w:val="FF0000"/>
          <w:kern w:val="0"/>
          <w:sz w:val="20"/>
          <w:szCs w:val="20"/>
          <w:lang w:eastAsia="en-US"/>
        </w:rPr>
        <w:t xml:space="preserve"> So, we interpret these results as the association signal can be picked up by the rare variant burden test, but explicitly incorporating the recessive diplotype approach we were found a higher degree of evidence at FGF6 against the null hypothesis of no association with iron overload</w:t>
      </w:r>
      <w:r w:rsidR="00014709" w:rsidRPr="006C2E8A">
        <w:rPr>
          <w:rFonts w:ascii="Verdana" w:eastAsia="Times New Roman" w:hAnsi="Verdana" w:cs="Courier New"/>
          <w:color w:val="FF0000"/>
          <w:kern w:val="0"/>
          <w:sz w:val="20"/>
          <w:szCs w:val="20"/>
          <w:lang w:eastAsia="en-US"/>
        </w:rPr>
        <w:t xml:space="preserve"> (p=1.99E-06)</w:t>
      </w:r>
      <w:r w:rsidR="003138FA" w:rsidRPr="006C2E8A">
        <w:rPr>
          <w:rFonts w:ascii="Verdana" w:eastAsia="Times New Roman" w:hAnsi="Verdana" w:cs="Courier New"/>
          <w:color w:val="FF0000"/>
          <w:kern w:val="0"/>
          <w:sz w:val="20"/>
          <w:szCs w:val="20"/>
          <w:lang w:eastAsia="en-US"/>
        </w:rPr>
        <w:t xml:space="preserve">. </w:t>
      </w:r>
    </w:p>
    <w:p w14:paraId="426D1A10" w14:textId="77777777" w:rsidR="006C2E8A" w:rsidRPr="006C2E8A" w:rsidRDefault="006C2E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p>
    <w:p w14:paraId="6E8DB88B" w14:textId="77777777" w:rsidR="003138FA" w:rsidRPr="00CD0F4C"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Change w:id="193" w:author="Guo, Shicheng" w:date="2019-01-24T02:02:00Z">
            <w:rPr>
              <w:color w:val="FF0000"/>
            </w:rPr>
          </w:rPrChange>
        </w:rPr>
      </w:pPr>
      <w:r w:rsidRPr="006C2E8A">
        <w:rPr>
          <w:rFonts w:ascii="Verdana" w:eastAsia="Times New Roman" w:hAnsi="Verdana" w:cs="Courier New"/>
          <w:color w:val="FF0000"/>
          <w:kern w:val="0"/>
          <w:sz w:val="20"/>
          <w:szCs w:val="20"/>
          <w:lang w:eastAsia="en-US"/>
        </w:rPr>
        <w:lastRenderedPageBreak/>
        <w:t xml:space="preserve">In the Statistical Tests of </w:t>
      </w:r>
      <w:bookmarkStart w:id="194" w:name="_GoBack"/>
      <w:r w:rsidRPr="006C2E8A">
        <w:rPr>
          <w:rFonts w:ascii="Verdana" w:eastAsia="Times New Roman" w:hAnsi="Verdana" w:cs="Courier New"/>
          <w:color w:val="FF0000"/>
          <w:kern w:val="0"/>
          <w:sz w:val="20"/>
          <w:szCs w:val="20"/>
          <w:lang w:eastAsia="en-US"/>
        </w:rPr>
        <w:t xml:space="preserve">Recessive Diplotypes </w:t>
      </w:r>
      <w:bookmarkEnd w:id="194"/>
      <w:r w:rsidRPr="006C2E8A">
        <w:rPr>
          <w:rFonts w:ascii="Verdana" w:eastAsia="Times New Roman" w:hAnsi="Verdana" w:cs="Courier New"/>
          <w:color w:val="FF0000"/>
          <w:kern w:val="0"/>
          <w:sz w:val="20"/>
          <w:szCs w:val="20"/>
          <w:lang w:eastAsia="en-US"/>
        </w:rPr>
        <w:t>section, we included the following</w:t>
      </w:r>
      <w:r w:rsidRPr="00CD0F4C">
        <w:rPr>
          <w:rFonts w:ascii="Verdana" w:eastAsia="Times New Roman" w:hAnsi="Verdana" w:cs="Courier New"/>
          <w:color w:val="FF0000"/>
          <w:kern w:val="0"/>
          <w:sz w:val="20"/>
          <w:szCs w:val="20"/>
          <w:lang w:eastAsia="en-US"/>
          <w:rPrChange w:id="195" w:author="Guo, Shicheng" w:date="2019-01-24T02:02:00Z">
            <w:rPr>
              <w:color w:val="FF0000"/>
            </w:rPr>
          </w:rPrChange>
        </w:rPr>
        <w:t xml:space="preserve"> sentence:</w:t>
      </w:r>
    </w:p>
    <w:p w14:paraId="4DED9971" w14:textId="77777777" w:rsidR="00734BF8" w:rsidRPr="006E30E2" w:rsidRDefault="006E30E2" w:rsidP="00CD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Change w:id="196" w:author="Guo, Shicheng" w:date="2019-01-24T02:02: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pPr>
        </w:pPrChange>
      </w:pPr>
      <w:r w:rsidRPr="00CD0F4C">
        <w:rPr>
          <w:rFonts w:ascii="Verdana" w:eastAsia="Times New Roman" w:hAnsi="Verdana" w:cs="Courier New"/>
          <w:color w:val="FF0000"/>
          <w:kern w:val="0"/>
          <w:sz w:val="20"/>
          <w:szCs w:val="20"/>
          <w:lang w:eastAsia="en-US"/>
          <w:rPrChange w:id="197" w:author="Guo, Shicheng" w:date="2019-01-24T02:02:00Z">
            <w:rPr>
              <w:rFonts w:ascii="Arial" w:hAnsi="Arial" w:cs="Arial"/>
              <w:color w:val="FF0000"/>
              <w:sz w:val="22"/>
            </w:rPr>
          </w:rPrChange>
        </w:rPr>
        <w:t xml:space="preserve">“To compare the recessive diplotype analysis procedure to a standard rare variant gene-based test, the SKAT test was also applied to the genotype data (REF).”  </w:t>
      </w:r>
    </w:p>
    <w:p w14:paraId="2F246216" w14:textId="77777777" w:rsidR="006E30E2" w:rsidRPr="00CD0F4C" w:rsidRDefault="006E30E2" w:rsidP="00CD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Change w:id="198" w:author="Guo, Shicheng" w:date="2019-01-24T02:02:00Z">
            <w:rPr>
              <w:rFonts w:ascii="Verdana" w:eastAsia="Times New Roman" w:hAnsi="Verdana" w:cs="Courier New"/>
              <w:color w:val="000000"/>
              <w:kern w:val="0"/>
              <w:sz w:val="20"/>
              <w:szCs w:val="20"/>
              <w:lang w:eastAsia="en-US"/>
            </w:rPr>
          </w:rPrChange>
        </w:rPr>
        <w:pPrChange w:id="199" w:author="Guo, Shicheng" w:date="2019-01-24T02:02: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pPr>
        </w:pPrChange>
      </w:pPr>
    </w:p>
    <w:p w14:paraId="21D3BE43" w14:textId="77777777" w:rsidR="006E30E2" w:rsidRPr="00CD0F4C" w:rsidRDefault="006E30E2" w:rsidP="00CD0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Change w:id="200" w:author="Guo, Shicheng" w:date="2019-01-24T02:02:00Z">
            <w:rPr>
              <w:rFonts w:ascii="Verdana" w:eastAsia="Times New Roman" w:hAnsi="Verdana" w:cs="Courier New"/>
              <w:color w:val="000000"/>
              <w:kern w:val="0"/>
              <w:sz w:val="20"/>
              <w:szCs w:val="20"/>
              <w:lang w:eastAsia="en-US"/>
            </w:rPr>
          </w:rPrChange>
        </w:rPr>
        <w:pPrChange w:id="201" w:author="Guo, Shicheng" w:date="2019-01-24T02:02: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pPr>
        </w:pPrChange>
      </w:pPr>
      <w:r w:rsidRPr="006E30E2">
        <w:rPr>
          <w:rFonts w:ascii="Verdana" w:eastAsia="Times New Roman" w:hAnsi="Verdana" w:cs="Courier New"/>
          <w:color w:val="FF0000"/>
          <w:kern w:val="0"/>
          <w:sz w:val="20"/>
          <w:szCs w:val="20"/>
          <w:lang w:eastAsia="en-US"/>
        </w:rPr>
        <w:t>Within the Results section, we included the SKAT p-values:</w:t>
      </w:r>
    </w:p>
    <w:p w14:paraId="5336C2C4"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DABC68"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 xml:space="preserve">“For comparison, the SKAT/rvtest procedure on the </w:t>
      </w:r>
      <w:r w:rsidRPr="006E30E2">
        <w:rPr>
          <w:rFonts w:ascii="Arial" w:hAnsi="Arial" w:cs="Arial"/>
          <w:i/>
          <w:color w:val="FF0000"/>
          <w:sz w:val="22"/>
        </w:rPr>
        <w:t>FGF6</w:t>
      </w:r>
      <w:r w:rsidRPr="006E30E2">
        <w:rPr>
          <w:rFonts w:ascii="Arial" w:hAnsi="Arial" w:cs="Arial"/>
          <w:color w:val="FF0000"/>
          <w:sz w:val="22"/>
        </w:rPr>
        <w:t xml:space="preserve"> genotype data yielded an asymptotic </w:t>
      </w:r>
      <w:r w:rsidRPr="006E30E2">
        <w:rPr>
          <w:rFonts w:ascii="Arial" w:hAnsi="Arial" w:cs="Arial"/>
          <w:i/>
          <w:color w:val="FF0000"/>
          <w:sz w:val="22"/>
        </w:rPr>
        <w:t>P=3.86</w:t>
      </w:r>
      <w:r w:rsidRPr="006E30E2">
        <w:rPr>
          <w:rFonts w:ascii="Arial" w:hAnsi="Arial" w:cs="Arial"/>
          <w:color w:val="FF0000"/>
          <w:sz w:val="22"/>
        </w:rPr>
        <w:t>×10</w:t>
      </w:r>
      <w:r w:rsidRPr="006E30E2">
        <w:rPr>
          <w:rFonts w:ascii="Arial" w:hAnsi="Arial" w:cs="Arial"/>
          <w:color w:val="FF0000"/>
          <w:sz w:val="22"/>
          <w:vertAlign w:val="superscript"/>
        </w:rPr>
        <w:t>-5</w:t>
      </w:r>
      <w:r w:rsidRPr="006E30E2">
        <w:rPr>
          <w:rFonts w:ascii="Arial" w:hAnsi="Arial" w:cs="Arial"/>
          <w:color w:val="FF0000"/>
          <w:sz w:val="22"/>
        </w:rPr>
        <w:t xml:space="preserve"> and permuted </w:t>
      </w:r>
      <w:r w:rsidRPr="006E30E2">
        <w:rPr>
          <w:rFonts w:ascii="Arial" w:hAnsi="Arial" w:cs="Arial"/>
          <w:i/>
          <w:color w:val="FF0000"/>
          <w:sz w:val="22"/>
        </w:rPr>
        <w:t>P=1.0</w:t>
      </w:r>
      <w:r w:rsidRPr="006E30E2">
        <w:rPr>
          <w:rFonts w:ascii="Arial" w:hAnsi="Arial" w:cs="Arial"/>
          <w:color w:val="FF0000"/>
          <w:sz w:val="22"/>
        </w:rPr>
        <w:t>×10</w:t>
      </w:r>
      <w:r w:rsidRPr="006E30E2">
        <w:rPr>
          <w:rFonts w:ascii="Arial" w:hAnsi="Arial" w:cs="Arial"/>
          <w:color w:val="FF0000"/>
          <w:sz w:val="22"/>
          <w:vertAlign w:val="superscript"/>
        </w:rPr>
        <w:t>-4</w:t>
      </w:r>
      <w:r w:rsidRPr="006E30E2">
        <w:rPr>
          <w:rFonts w:ascii="Arial" w:hAnsi="Arial" w:cs="Arial"/>
          <w:color w:val="FF0000"/>
          <w:sz w:val="22"/>
        </w:rPr>
        <w:t>.”</w:t>
      </w:r>
    </w:p>
    <w:p w14:paraId="407ACE81"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250F3EB" w14:textId="77777777" w:rsidR="005C109B" w:rsidRPr="000C1B09"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from the genotyping data. Given a string of heterozygous calls, we actually don’t know which are in phase and anti-phase. The ultimate proof would be to experimentally show that the adjacent alleles are in phase by long-range PCR amplicon sequencing 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reference was used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w:t>
      </w:r>
      <w:r w:rsidRPr="000C1B09">
        <w:rPr>
          <w:rFonts w:ascii="Verdana" w:eastAsia="Times New Roman" w:hAnsi="Verdana" w:cs="Courier New"/>
          <w:kern w:val="0"/>
          <w:sz w:val="20"/>
          <w:szCs w:val="20"/>
          <w:lang w:eastAsia="en-US"/>
        </w:rPr>
        <w:t xml:space="preserve">the so-called switching error ought to be documented. </w:t>
      </w:r>
    </w:p>
    <w:p w14:paraId="36AA5C08"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0C1B09">
        <w:rPr>
          <w:rFonts w:ascii="Verdana" w:eastAsia="Times New Roman" w:hAnsi="Verdana" w:cs="Courier New"/>
          <w:kern w:val="0"/>
          <w:sz w:val="20"/>
          <w:szCs w:val="20"/>
          <w:lang w:eastAsia="en-US"/>
        </w:rPr>
        <w:lastRenderedPageBreak/>
        <w:t>The argument about how in a string of k variable sites, how it is unlikely all rare variants are on one side, needs to be examined in a case-by-case basis. Because if the cases have more suspected heterozygosity because they just have more rare variants; then the hypothesis of</w:t>
      </w:r>
      <w:r w:rsidR="00C218CC" w:rsidRPr="000C1B09">
        <w:rPr>
          <w:rFonts w:ascii="Verdana" w:eastAsia="Times New Roman" w:hAnsi="Verdana" w:cs="Courier New"/>
          <w:kern w:val="0"/>
          <w:sz w:val="20"/>
          <w:szCs w:val="20"/>
          <w:lang w:eastAsia="en-US"/>
        </w:rPr>
        <w:t xml:space="preserve"> </w:t>
      </w:r>
      <w:r w:rsidRPr="000C1B09">
        <w:rPr>
          <w:rFonts w:ascii="Verdana" w:eastAsia="Times New Roman" w:hAnsi="Verdana" w:cs="Courier New"/>
          <w:kern w:val="0"/>
          <w:sz w:val="20"/>
          <w:szCs w:val="20"/>
          <w:lang w:eastAsia="en-US"/>
        </w:rPr>
        <w:t xml:space="preserve">rare variant burden difference between cases and controls </w:t>
      </w:r>
      <w:r w:rsidRPr="005C109B">
        <w:rPr>
          <w:rFonts w:ascii="Verdana" w:eastAsia="Times New Roman" w:hAnsi="Verdana" w:cs="Courier New"/>
          <w:color w:val="000000"/>
          <w:kern w:val="0"/>
          <w:sz w:val="20"/>
          <w:szCs w:val="20"/>
          <w:lang w:eastAsia="en-US"/>
        </w:rPr>
        <w:t>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14:paraId="40997AB2" w14:textId="77777777" w:rsidR="002C7595" w:rsidRDefault="002C759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5B04C5B2" w14:textId="77777777" w:rsidR="00D4116A" w:rsidRDefault="00B36D5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682BBF">
        <w:rPr>
          <w:rFonts w:ascii="Verdana" w:eastAsia="Times New Roman" w:hAnsi="Verdana" w:cs="Courier New"/>
          <w:color w:val="FF0000"/>
          <w:kern w:val="0"/>
          <w:sz w:val="20"/>
          <w:szCs w:val="20"/>
          <w:lang w:eastAsia="en-US"/>
        </w:rPr>
        <w:t>We agree with the reviewer that the phasing is an exceedingly important step in conducting the recessive diplotype scan. We also agree that rare variants are often challenging to phase correctly. We agree that additional details on the phasing approach will significantly improve the manusc</w:t>
      </w:r>
      <w:r w:rsidR="00FC273D">
        <w:rPr>
          <w:rFonts w:ascii="Verdana" w:eastAsia="Times New Roman" w:hAnsi="Verdana" w:cs="Courier New"/>
          <w:color w:val="FF0000"/>
          <w:kern w:val="0"/>
          <w:sz w:val="20"/>
          <w:szCs w:val="20"/>
          <w:lang w:eastAsia="en-US"/>
        </w:rPr>
        <w:t>ript. We would like to make four</w:t>
      </w:r>
      <w:r w:rsidR="00682BBF">
        <w:rPr>
          <w:rFonts w:ascii="Verdana" w:eastAsia="Times New Roman" w:hAnsi="Verdana" w:cs="Courier New"/>
          <w:color w:val="FF0000"/>
          <w:kern w:val="0"/>
          <w:sz w:val="20"/>
          <w:szCs w:val="20"/>
          <w:lang w:eastAsia="en-US"/>
        </w:rPr>
        <w:t xml:space="preserve"> points on this topic: 1) the use of our highly homogeneous population with recent shared ancestry improves phasing accuracy, 2) the use of very large sample sizes (n=10,000) also improves phasing accuracy, 3) we employed the Beagle software for phasing which is highly regarded in the statistical genetics community, </w:t>
      </w:r>
      <w:r w:rsidR="00FC273D">
        <w:rPr>
          <w:rFonts w:ascii="Verdana" w:eastAsia="Times New Roman" w:hAnsi="Verdana" w:cs="Courier New"/>
          <w:color w:val="FF0000"/>
          <w:kern w:val="0"/>
          <w:sz w:val="20"/>
          <w:szCs w:val="20"/>
          <w:lang w:eastAsia="en-US"/>
        </w:rPr>
        <w:t>and 4</w:t>
      </w:r>
      <w:r w:rsidR="00682BBF">
        <w:rPr>
          <w:rFonts w:ascii="Verdana" w:eastAsia="Times New Roman" w:hAnsi="Verdana" w:cs="Courier New"/>
          <w:color w:val="FF0000"/>
          <w:kern w:val="0"/>
          <w:sz w:val="20"/>
          <w:szCs w:val="20"/>
          <w:lang w:eastAsia="en-US"/>
        </w:rPr>
        <w:t xml:space="preserve">) </w:t>
      </w:r>
      <w:r w:rsidR="00FC273D">
        <w:rPr>
          <w:rFonts w:ascii="Verdana" w:eastAsia="Times New Roman" w:hAnsi="Verdana" w:cs="Courier New"/>
          <w:color w:val="FF0000"/>
          <w:kern w:val="0"/>
          <w:sz w:val="20"/>
          <w:szCs w:val="20"/>
          <w:lang w:eastAsia="en-US"/>
        </w:rPr>
        <w:t xml:space="preserve">the original </w:t>
      </w:r>
      <w:r w:rsidR="00682BBF">
        <w:rPr>
          <w:rFonts w:ascii="Verdana" w:eastAsia="Times New Roman" w:hAnsi="Verdana" w:cs="Courier New"/>
          <w:color w:val="FF0000"/>
          <w:kern w:val="0"/>
          <w:sz w:val="20"/>
          <w:szCs w:val="20"/>
          <w:lang w:eastAsia="en-US"/>
        </w:rPr>
        <w:t>Beagle</w:t>
      </w:r>
      <w:r w:rsidR="00FC273D">
        <w:rPr>
          <w:rFonts w:ascii="Verdana" w:eastAsia="Times New Roman" w:hAnsi="Verdana" w:cs="Courier New"/>
          <w:color w:val="FF0000"/>
          <w:kern w:val="0"/>
          <w:sz w:val="20"/>
          <w:szCs w:val="20"/>
          <w:lang w:eastAsia="en-US"/>
        </w:rPr>
        <w:t xml:space="preserve"> paper showed that for medium to large sample sizes, the phasing error rate was between 0.77-0.94% and a recent study (Choi et al, 2018) has shown that Beagle produced switch error rates of 1.525% for the 1000 Genomes Project data and 0.488% for the Haplotype Reference Consortium—given that these are sequencing-based data sets, the number and frequency of rare variants substantially exceeds those in our study (exome genotype array).  We undoubtedly have phasing errors in our sample set, but these studies strongly suggest that the error rates are small and given that the phasing was performed in our study agnostic to case/control status, the rate of errors is likely evenly distributed between cases and controls; this may reduce the power to detect disease-predisposing effects from compound heterozygotes, but may not substantially inflate false positive rates. </w:t>
      </w:r>
      <w:r w:rsidR="002703C4">
        <w:rPr>
          <w:rFonts w:ascii="Verdana" w:eastAsia="Times New Roman" w:hAnsi="Verdana" w:cs="Courier New"/>
          <w:color w:val="FF0000"/>
          <w:kern w:val="0"/>
          <w:sz w:val="20"/>
          <w:szCs w:val="20"/>
          <w:lang w:eastAsia="en-US"/>
        </w:rPr>
        <w:t xml:space="preserve">We view the recessive diplotype scan as an easily implemented procedure that can be applied to existing </w:t>
      </w:r>
      <w:r w:rsidR="002703C4">
        <w:rPr>
          <w:rFonts w:ascii="Verdana" w:eastAsia="Times New Roman" w:hAnsi="Verdana" w:cs="Courier New"/>
          <w:color w:val="FF0000"/>
          <w:kern w:val="0"/>
          <w:sz w:val="20"/>
          <w:szCs w:val="20"/>
          <w:lang w:eastAsia="en-US"/>
        </w:rPr>
        <w:lastRenderedPageBreak/>
        <w:t>data sets which can generate candidate genes for further functional interrogation, subsequently validating the plausible role in disease susceptibility. In our study, w</w:t>
      </w:r>
      <w:r w:rsidR="00FC273D">
        <w:rPr>
          <w:rFonts w:ascii="Verdana" w:eastAsia="Times New Roman" w:hAnsi="Verdana" w:cs="Courier New"/>
          <w:color w:val="FF0000"/>
          <w:kern w:val="0"/>
          <w:sz w:val="20"/>
          <w:szCs w:val="20"/>
          <w:lang w:eastAsia="en-US"/>
        </w:rPr>
        <w:t xml:space="preserve">e believe that the functional studies indicate that </w:t>
      </w:r>
      <w:r w:rsidR="00FC273D" w:rsidRPr="00FC273D">
        <w:rPr>
          <w:rFonts w:ascii="Verdana" w:eastAsia="Times New Roman" w:hAnsi="Verdana" w:cs="Courier New"/>
          <w:i/>
          <w:color w:val="FF0000"/>
          <w:kern w:val="0"/>
          <w:sz w:val="20"/>
          <w:szCs w:val="20"/>
          <w:lang w:eastAsia="en-US"/>
        </w:rPr>
        <w:t>FGF6</w:t>
      </w:r>
      <w:r w:rsidR="00FC273D">
        <w:rPr>
          <w:rFonts w:ascii="Verdana" w:eastAsia="Times New Roman" w:hAnsi="Verdana" w:cs="Courier New"/>
          <w:color w:val="FF0000"/>
          <w:kern w:val="0"/>
          <w:sz w:val="20"/>
          <w:szCs w:val="20"/>
          <w:lang w:eastAsia="en-US"/>
        </w:rPr>
        <w:t xml:space="preserve"> is not a false positive.  </w:t>
      </w:r>
    </w:p>
    <w:p w14:paraId="61211EFF" w14:textId="77777777"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EAEF49A" w14:textId="77777777" w:rsidR="002C2821"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agree that the k variant argument needs to be applied on a sample-by-sample basis. Our intention was to present an argument that </w:t>
      </w:r>
      <w:r w:rsidR="00646333">
        <w:rPr>
          <w:rFonts w:ascii="Verdana" w:eastAsia="Times New Roman" w:hAnsi="Verdana" w:cs="Courier New"/>
          <w:color w:val="FF0000"/>
          <w:kern w:val="0"/>
          <w:sz w:val="20"/>
          <w:szCs w:val="20"/>
          <w:lang w:eastAsia="en-US"/>
        </w:rPr>
        <w:t xml:space="preserve">for some samples with a large number of rare, putatively pathogenic variants at a certain gene, one can calculate the lower bound for the probability that the individual is indeed in the recessive diplotype class, regardless of the phasing procedure. We believe that this argument may be useful in selected circumstances when others conduct a recessive diplotype scan.     </w:t>
      </w:r>
      <w:r>
        <w:rPr>
          <w:rFonts w:ascii="Verdana" w:eastAsia="Times New Roman" w:hAnsi="Verdana" w:cs="Courier New"/>
          <w:color w:val="FF0000"/>
          <w:kern w:val="0"/>
          <w:sz w:val="20"/>
          <w:szCs w:val="20"/>
          <w:lang w:eastAsia="en-US"/>
        </w:rPr>
        <w:t xml:space="preserve"> </w:t>
      </w:r>
    </w:p>
    <w:p w14:paraId="28EA9B3A" w14:textId="77777777" w:rsidR="002C2821" w:rsidRPr="00006927"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32"/>
          <w:szCs w:val="32"/>
          <w:lang w:eastAsia="en-US"/>
        </w:rPr>
      </w:pPr>
    </w:p>
    <w:p w14:paraId="4B51CD65" w14:textId="77777777" w:rsidR="00D4116A" w:rsidRPr="00006927"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32"/>
          <w:szCs w:val="32"/>
          <w:lang w:eastAsia="en-US"/>
        </w:rPr>
      </w:pPr>
      <w:r w:rsidRPr="00006927">
        <w:rPr>
          <w:rFonts w:ascii="Verdana" w:eastAsia="Times New Roman" w:hAnsi="Verdana" w:cs="Courier New"/>
          <w:color w:val="FF0000"/>
          <w:kern w:val="0"/>
          <w:sz w:val="32"/>
          <w:szCs w:val="32"/>
          <w:lang w:eastAsia="en-US"/>
        </w:rPr>
        <w:t>To clarify the phasing procedure, we …</w:t>
      </w:r>
    </w:p>
    <w:p w14:paraId="1C4186EB" w14:textId="77777777" w:rsidR="004F45F2" w:rsidRPr="00006927" w:rsidRDefault="00FC273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32"/>
          <w:szCs w:val="32"/>
          <w:lang w:eastAsia="en-US"/>
        </w:rPr>
      </w:pPr>
      <w:r w:rsidRPr="00006927">
        <w:rPr>
          <w:rFonts w:ascii="Verdana" w:eastAsia="Times New Roman" w:hAnsi="Verdana" w:cs="Courier New"/>
          <w:color w:val="FF0000"/>
          <w:kern w:val="0"/>
          <w:sz w:val="32"/>
          <w:szCs w:val="32"/>
          <w:lang w:eastAsia="en-US"/>
        </w:rPr>
        <w:t xml:space="preserve">    </w:t>
      </w:r>
      <w:r w:rsidR="00682BBF" w:rsidRPr="00006927">
        <w:rPr>
          <w:rFonts w:ascii="Verdana" w:eastAsia="Times New Roman" w:hAnsi="Verdana" w:cs="Courier New"/>
          <w:color w:val="FF0000"/>
          <w:kern w:val="0"/>
          <w:sz w:val="32"/>
          <w:szCs w:val="32"/>
          <w:lang w:eastAsia="en-US"/>
        </w:rPr>
        <w:t xml:space="preserve">    </w:t>
      </w:r>
    </w:p>
    <w:p w14:paraId="18E19614" w14:textId="77777777" w:rsidR="00730160" w:rsidRPr="00730160" w:rsidRDefault="0073016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147334B"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14:paraId="4387764C"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ED22856" w14:textId="77777777" w:rsidR="005C109B" w:rsidRPr="005C109B" w:rsidRDefault="000A515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Times New Roman"/>
          <w:color w:val="000000"/>
          <w:kern w:val="0"/>
          <w:sz w:val="20"/>
          <w:szCs w:val="20"/>
          <w:bdr w:val="none" w:sz="0" w:space="0" w:color="auto" w:frame="1"/>
          <w:lang w:eastAsia="en-US"/>
        </w:rPr>
      </w:pPr>
      <w:r w:rsidRPr="00734BF8">
        <w:rPr>
          <w:rFonts w:ascii="Verdana" w:eastAsia="Times New Roman" w:hAnsi="Verdana" w:cs="Courier New"/>
          <w:color w:val="FF0000"/>
          <w:kern w:val="0"/>
          <w:sz w:val="20"/>
          <w:szCs w:val="20"/>
          <w:lang w:eastAsia="en-US"/>
        </w:rPr>
        <w:t>Response: We</w:t>
      </w:r>
      <w:r w:rsidR="000C1B09">
        <w:rPr>
          <w:rFonts w:ascii="Verdana" w:eastAsia="Times New Roman" w:hAnsi="Verdana" w:cs="Courier New"/>
          <w:color w:val="FF0000"/>
          <w:kern w:val="0"/>
          <w:sz w:val="20"/>
          <w:szCs w:val="20"/>
          <w:lang w:eastAsia="en-US"/>
        </w:rPr>
        <w:t xml:space="preserve"> agree with the reviewer</w:t>
      </w:r>
      <w:r w:rsidRPr="00734BF8">
        <w:rPr>
          <w:rFonts w:ascii="Verdana" w:eastAsia="Times New Roman" w:hAnsi="Verdana" w:cs="Courier New"/>
          <w:color w:val="FF0000"/>
          <w:kern w:val="0"/>
          <w:sz w:val="20"/>
          <w:szCs w:val="20"/>
          <w:lang w:eastAsia="en-US"/>
        </w:rPr>
        <w:t>.</w:t>
      </w:r>
      <w:r>
        <w:rPr>
          <w:rFonts w:ascii="Verdana" w:eastAsia="Times New Roman" w:hAnsi="Verdana" w:cs="Courier New"/>
          <w:color w:val="FF0000"/>
          <w:kern w:val="0"/>
          <w:sz w:val="20"/>
          <w:szCs w:val="20"/>
          <w:lang w:eastAsia="en-US"/>
        </w:rPr>
        <w:t xml:space="preserve"> We </w:t>
      </w:r>
      <w:r w:rsidR="000C1B09">
        <w:rPr>
          <w:rFonts w:ascii="Verdana" w:eastAsia="Times New Roman" w:hAnsi="Verdana" w:cs="Courier New"/>
          <w:color w:val="FF0000"/>
          <w:kern w:val="0"/>
          <w:sz w:val="20"/>
          <w:szCs w:val="20"/>
          <w:lang w:eastAsia="en-US"/>
        </w:rPr>
        <w:t xml:space="preserve">have </w:t>
      </w:r>
      <w:r>
        <w:rPr>
          <w:rFonts w:ascii="Verdana" w:eastAsia="Times New Roman" w:hAnsi="Verdana" w:cs="Courier New"/>
          <w:color w:val="FF0000"/>
          <w:kern w:val="0"/>
          <w:sz w:val="20"/>
          <w:szCs w:val="20"/>
          <w:lang w:eastAsia="en-US"/>
        </w:rPr>
        <w:t xml:space="preserve">moved the </w:t>
      </w:r>
      <w:r w:rsidR="000C1B09">
        <w:rPr>
          <w:rFonts w:ascii="Verdana" w:eastAsia="Times New Roman" w:hAnsi="Verdana" w:cs="Courier New"/>
          <w:color w:val="FF0000"/>
          <w:kern w:val="0"/>
          <w:sz w:val="20"/>
          <w:szCs w:val="20"/>
          <w:lang w:eastAsia="en-US"/>
        </w:rPr>
        <w:t>c</w:t>
      </w:r>
      <w:r w:rsidRPr="005C109B">
        <w:rPr>
          <w:rFonts w:ascii="Verdana" w:eastAsia="Times New Roman" w:hAnsi="Verdana" w:cs="Courier New"/>
          <w:color w:val="FF0000"/>
          <w:kern w:val="0"/>
          <w:sz w:val="20"/>
          <w:szCs w:val="20"/>
          <w:lang w:eastAsia="en-US"/>
        </w:rPr>
        <w:t>omparative genomic analysis</w:t>
      </w:r>
      <w:r w:rsidR="000C1B09">
        <w:rPr>
          <w:rFonts w:ascii="Verdana" w:eastAsia="Times New Roman" w:hAnsi="Verdana" w:cs="Courier New"/>
          <w:color w:val="FF0000"/>
          <w:kern w:val="0"/>
          <w:sz w:val="20"/>
          <w:szCs w:val="20"/>
          <w:lang w:eastAsia="en-US"/>
        </w:rPr>
        <w:t xml:space="preserve"> to the D</w:t>
      </w:r>
      <w:r w:rsidRPr="000A5155">
        <w:rPr>
          <w:rFonts w:ascii="Verdana" w:eastAsia="Times New Roman" w:hAnsi="Verdana" w:cs="Courier New"/>
          <w:color w:val="FF0000"/>
          <w:kern w:val="0"/>
          <w:sz w:val="20"/>
          <w:szCs w:val="20"/>
          <w:lang w:eastAsia="en-US"/>
        </w:rPr>
        <w:t xml:space="preserve">iscussion section </w:t>
      </w:r>
      <w:r w:rsidR="00245B52">
        <w:rPr>
          <w:rFonts w:ascii="Verdana" w:eastAsia="Times New Roman" w:hAnsi="Verdana" w:cs="Courier New"/>
          <w:color w:val="FF0000"/>
          <w:kern w:val="0"/>
          <w:sz w:val="20"/>
          <w:szCs w:val="20"/>
          <w:lang w:eastAsia="en-US"/>
        </w:rPr>
        <w:t xml:space="preserve">and the corresponding Figure is re-assigned to be supplementary Figure </w:t>
      </w:r>
      <w:del w:id="202" w:author="Guo, Shicheng" w:date="2019-01-24T02:06:00Z">
        <w:r w:rsidR="00245B52" w:rsidDel="00CD0F4C">
          <w:rPr>
            <w:rFonts w:ascii="Verdana" w:eastAsia="Times New Roman" w:hAnsi="Verdana" w:cs="Courier New"/>
            <w:color w:val="FF0000"/>
            <w:kern w:val="0"/>
            <w:sz w:val="20"/>
            <w:szCs w:val="20"/>
            <w:lang w:eastAsia="en-US"/>
          </w:rPr>
          <w:delText>xx</w:delText>
        </w:r>
      </w:del>
      <w:r w:rsidR="00245B52">
        <w:rPr>
          <w:rFonts w:ascii="Verdana" w:eastAsia="Times New Roman" w:hAnsi="Verdana" w:cs="Courier New"/>
          <w:color w:val="FF0000"/>
          <w:kern w:val="0"/>
          <w:sz w:val="20"/>
          <w:szCs w:val="20"/>
          <w:lang w:eastAsia="en-US"/>
        </w:rPr>
        <w:t xml:space="preserve">. </w:t>
      </w:r>
      <w:bookmarkStart w:id="203" w:name="4"/>
    </w:p>
    <w:p w14:paraId="1F624635" w14:textId="77777777" w:rsidR="005C109B" w:rsidRPr="005C109B" w:rsidRDefault="00FE24AC" w:rsidP="00301B2F">
      <w:pPr>
        <w:widowControl/>
        <w:spacing w:line="315" w:lineRule="atLeas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w14:anchorId="55E9F6BB">
          <v:rect id="_x0000_i1025" style="width:0;height:.75pt" o:hrstd="t" o:hrnoshade="t" o:hr="t" fillcolor="#a0a0a0" stroked="f"/>
        </w:pict>
      </w:r>
    </w:p>
    <w:bookmarkEnd w:id="203"/>
    <w:p w14:paraId="182C265D"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lastRenderedPageBreak/>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14:paraId="70C87FB8"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heterozigosity test on 10,000 DNAs the authors identified HFE and FGF6 as susceptibility genes of iron overload. The finding is interesting and so is the comparative genomic analysis showing that FGF6 evolved together with major genes of iron metabolism. However, the cellular </w:t>
      </w:r>
    </w:p>
    <w:p w14:paraId="56D8B00D"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studies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14:paraId="51E6C674"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D5820EA"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The iron concentration and time of incubation should be stated. Moreover the quantification of cellular iron uptake by counting the Perl’s positive cells is not straightforward. Perl’s stains mainly hemosiderin iron which is only a </w:t>
      </w:r>
    </w:p>
    <w:p w14:paraId="58F3838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fraction of total iron and that is deposited only when iron is in excess. Moreover, I do not see the blue cells in the strong red background in fig 3 and 4. More direct methods would be more convincing, such as measurement of total cellular iron, or of ferritin protein, ferritin-iron or also transferrin receptor mRNA. </w:t>
      </w:r>
    </w:p>
    <w:p w14:paraId="1108C52E"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8813CF8" w14:textId="314960CD" w:rsidR="00630162" w:rsidRPr="00253CBE" w:rsidRDefault="00006927" w:rsidP="00253CBE">
      <w:pPr>
        <w:rPr>
          <w:rFonts w:ascii="Arial" w:hAnsi="Arial" w:cs="Arial"/>
          <w:color w:val="FF0000"/>
          <w:sz w:val="22"/>
        </w:rPr>
      </w:pPr>
      <w:r>
        <w:rPr>
          <w:rFonts w:ascii="Arial" w:hAnsi="Arial" w:cs="Arial" w:hint="eastAsia"/>
          <w:color w:val="FF0000"/>
          <w:sz w:val="22"/>
        </w:rPr>
        <w:t>Response</w:t>
      </w:r>
      <w:del w:id="204" w:author="Guo, Shicheng" w:date="2019-01-23T21:45:00Z">
        <w:r w:rsidDel="006C3662">
          <w:rPr>
            <w:rFonts w:ascii="Arial" w:hAnsi="Arial" w:cs="Arial"/>
            <w:color w:val="FF0000"/>
            <w:sz w:val="22"/>
          </w:rPr>
          <w:delText xml:space="preserve"> </w:delText>
        </w:r>
      </w:del>
      <w:r w:rsidR="00630162" w:rsidRPr="00630162">
        <w:rPr>
          <w:rFonts w:ascii="Arial" w:hAnsi="Arial" w:cs="Arial"/>
          <w:color w:val="FF0000"/>
          <w:sz w:val="22"/>
        </w:rPr>
        <w:t>: Thanks for the question and suggestion. In our</w:t>
      </w:r>
      <w:del w:id="205" w:author="Guo, Shicheng" w:date="2019-01-23T21:47:00Z">
        <w:r w:rsidR="00630162" w:rsidRPr="00630162" w:rsidDel="006C3662">
          <w:rPr>
            <w:rFonts w:ascii="Arial" w:hAnsi="Arial" w:cs="Arial"/>
            <w:color w:val="FF0000"/>
            <w:sz w:val="22"/>
          </w:rPr>
          <w:delText xml:space="preserve"> </w:delText>
        </w:r>
      </w:del>
      <w:ins w:id="206" w:author="Guo, Shicheng" w:date="2019-01-23T21:47:00Z">
        <w:r w:rsidR="006C3662">
          <w:rPr>
            <w:rFonts w:ascii="Arial" w:hAnsi="Arial" w:cs="Arial"/>
            <w:color w:val="FF0000"/>
            <w:sz w:val="22"/>
          </w:rPr>
          <w:t xml:space="preserve"> revised manuscript</w:t>
        </w:r>
      </w:ins>
      <w:del w:id="207" w:author="Guo, Shicheng" w:date="2019-01-23T21:47:00Z">
        <w:r w:rsidR="00630162" w:rsidRPr="00630162" w:rsidDel="006C3662">
          <w:rPr>
            <w:rFonts w:ascii="Arial" w:hAnsi="Arial" w:cs="Arial"/>
            <w:color w:val="FF0000"/>
            <w:sz w:val="22"/>
          </w:rPr>
          <w:delText>study</w:delText>
        </w:r>
      </w:del>
      <w:r w:rsidR="00630162" w:rsidRPr="00630162">
        <w:rPr>
          <w:rFonts w:ascii="Arial" w:hAnsi="Arial" w:cs="Arial"/>
          <w:color w:val="FF0000"/>
          <w:sz w:val="22"/>
        </w:rPr>
        <w:t xml:space="preserve">, iron supplementation </w:t>
      </w:r>
      <w:ins w:id="208" w:author="Guo, Shicheng" w:date="2019-01-23T21:48:00Z">
        <w:r w:rsidR="006C3662">
          <w:rPr>
            <w:rFonts w:ascii="Arial" w:hAnsi="Arial" w:cs="Arial"/>
            <w:color w:val="FF0000"/>
            <w:sz w:val="22"/>
          </w:rPr>
          <w:t xml:space="preserve">was </w:t>
        </w:r>
      </w:ins>
      <w:r w:rsidR="00630162" w:rsidRPr="00630162">
        <w:rPr>
          <w:rFonts w:ascii="Arial" w:hAnsi="Arial" w:cs="Arial"/>
          <w:color w:val="FF0000"/>
          <w:sz w:val="22"/>
        </w:rPr>
        <w:t>changed to ferric ammonium citrate (FAC) in</w:t>
      </w:r>
      <w:ins w:id="209" w:author="Guo, Shicheng" w:date="2019-01-23T21:49:00Z">
        <w:r w:rsidR="006C3662">
          <w:rPr>
            <w:rFonts w:ascii="Arial" w:hAnsi="Arial" w:cs="Arial"/>
            <w:color w:val="FF0000"/>
            <w:sz w:val="22"/>
          </w:rPr>
          <w:t>/with</w:t>
        </w:r>
      </w:ins>
      <w:r w:rsidR="00630162" w:rsidRPr="00630162">
        <w:rPr>
          <w:rFonts w:ascii="Arial" w:hAnsi="Arial" w:cs="Arial"/>
          <w:color w:val="FF0000"/>
          <w:sz w:val="22"/>
        </w:rPr>
        <w:t xml:space="preserve"> the presence of ascorbate. The concentration of </w:t>
      </w:r>
      <w:ins w:id="210" w:author="Guo, Shicheng" w:date="2019-01-23T21:49:00Z">
        <w:r w:rsidR="006C3662">
          <w:rPr>
            <w:rFonts w:ascii="Arial" w:hAnsi="Arial" w:cs="Arial"/>
            <w:color w:val="FF0000"/>
            <w:sz w:val="22"/>
          </w:rPr>
          <w:t xml:space="preserve">FAC and </w:t>
        </w:r>
      </w:ins>
      <w:r w:rsidR="00630162" w:rsidRPr="00630162">
        <w:rPr>
          <w:rFonts w:ascii="Arial" w:hAnsi="Arial" w:cs="Arial"/>
          <w:color w:val="FF0000"/>
          <w:sz w:val="22"/>
        </w:rPr>
        <w:t xml:space="preserve">ascorbate </w:t>
      </w:r>
      <w:del w:id="211" w:author="Guo, Shicheng" w:date="2019-01-23T21:49:00Z">
        <w:r w:rsidR="00630162" w:rsidRPr="00630162" w:rsidDel="006C3662">
          <w:rPr>
            <w:rFonts w:ascii="Arial" w:hAnsi="Arial" w:cs="Arial"/>
            <w:color w:val="FF0000"/>
            <w:sz w:val="22"/>
          </w:rPr>
          <w:delText>an</w:delText>
        </w:r>
      </w:del>
      <w:del w:id="212" w:author="Guo, Shicheng" w:date="2019-01-23T21:50:00Z">
        <w:r w:rsidR="00630162" w:rsidRPr="00630162" w:rsidDel="006C3662">
          <w:rPr>
            <w:rFonts w:ascii="Arial" w:hAnsi="Arial" w:cs="Arial"/>
            <w:color w:val="FF0000"/>
            <w:sz w:val="22"/>
          </w:rPr>
          <w:delText xml:space="preserve">d FAC </w:delText>
        </w:r>
      </w:del>
      <w:r w:rsidR="00630162" w:rsidRPr="00630162">
        <w:rPr>
          <w:rFonts w:ascii="Arial" w:hAnsi="Arial" w:cs="Arial"/>
          <w:color w:val="FF0000"/>
          <w:sz w:val="22"/>
        </w:rPr>
        <w:t xml:space="preserve">was </w:t>
      </w:r>
      <w:del w:id="213" w:author="Guo, Shicheng" w:date="2019-01-23T21:49:00Z">
        <w:r w:rsidR="00630162" w:rsidRPr="00630162" w:rsidDel="006C3662">
          <w:rPr>
            <w:rFonts w:ascii="Arial" w:hAnsi="Arial" w:cs="Arial"/>
            <w:color w:val="FF0000"/>
            <w:sz w:val="22"/>
          </w:rPr>
          <w:delText xml:space="preserve">500 </w:delText>
        </w:r>
      </w:del>
      <w:ins w:id="214" w:author="Guo, Shicheng" w:date="2019-01-23T21:49:00Z">
        <w:r w:rsidR="006C3662">
          <w:rPr>
            <w:rFonts w:ascii="Arial" w:hAnsi="Arial" w:cs="Arial"/>
            <w:color w:val="FF0000"/>
            <w:sz w:val="22"/>
          </w:rPr>
          <w:t>10</w:t>
        </w:r>
        <w:r w:rsidR="006C3662" w:rsidRPr="00630162">
          <w:rPr>
            <w:rFonts w:ascii="Arial" w:hAnsi="Arial" w:cs="Arial"/>
            <w:color w:val="FF0000"/>
            <w:sz w:val="22"/>
          </w:rPr>
          <w:t xml:space="preserve"> </w:t>
        </w:r>
      </w:ins>
      <w:r w:rsidR="00630162" w:rsidRPr="00630162">
        <w:rPr>
          <w:rFonts w:ascii="Arial" w:hAnsi="Arial" w:cs="Arial"/>
          <w:color w:val="FF0000"/>
          <w:sz w:val="22"/>
        </w:rPr>
        <w:t xml:space="preserve">μM and </w:t>
      </w:r>
      <w:del w:id="215" w:author="Guo, Shicheng" w:date="2019-01-23T21:49:00Z">
        <w:r w:rsidR="00630162" w:rsidRPr="00630162" w:rsidDel="006C3662">
          <w:rPr>
            <w:rFonts w:ascii="Arial" w:hAnsi="Arial" w:cs="Arial"/>
            <w:color w:val="FF0000"/>
            <w:sz w:val="22"/>
          </w:rPr>
          <w:delText xml:space="preserve">10 </w:delText>
        </w:r>
      </w:del>
      <w:ins w:id="216" w:author="Guo, Shicheng" w:date="2019-01-23T21:49:00Z">
        <w:r w:rsidR="006C3662">
          <w:rPr>
            <w:rFonts w:ascii="Arial" w:hAnsi="Arial" w:cs="Arial"/>
            <w:color w:val="FF0000"/>
            <w:sz w:val="22"/>
          </w:rPr>
          <w:t>500</w:t>
        </w:r>
        <w:r w:rsidR="006C3662" w:rsidRPr="00630162">
          <w:rPr>
            <w:rFonts w:ascii="Arial" w:hAnsi="Arial" w:cs="Arial"/>
            <w:color w:val="FF0000"/>
            <w:sz w:val="22"/>
          </w:rPr>
          <w:t xml:space="preserve"> </w:t>
        </w:r>
      </w:ins>
      <w:r w:rsidR="00630162" w:rsidRPr="00630162">
        <w:rPr>
          <w:rFonts w:ascii="Arial" w:hAnsi="Arial" w:cs="Arial"/>
          <w:color w:val="FF0000"/>
          <w:sz w:val="22"/>
        </w:rPr>
        <w:t xml:space="preserve">μM which was suggested by Sinead Healy et al (Prog Neurobiol. 2017 Nov;158:1-14) and the time of incubation was 48h in Ferrozine assay, Perl’s stains, Western blot. </w:t>
      </w:r>
      <w:ins w:id="217" w:author="佛系老男人" w:date="2019-01-24T10:09:00Z">
        <w:r w:rsidR="00744043">
          <w:rPr>
            <w:rFonts w:ascii="Arial" w:hAnsi="Arial" w:cs="Arial"/>
            <w:color w:val="FF0000"/>
            <w:sz w:val="22"/>
          </w:rPr>
          <w:t xml:space="preserve">In </w:t>
        </w:r>
        <w:r w:rsidR="00744043" w:rsidRPr="00006927">
          <w:rPr>
            <w:rFonts w:ascii="Arial" w:hAnsi="Arial" w:cs="Arial"/>
            <w:color w:val="FF0000"/>
            <w:sz w:val="22"/>
          </w:rPr>
          <w:t>RT-PCR and quantitative RT-PCR analysis</w:t>
        </w:r>
        <w:r w:rsidR="00744043">
          <w:rPr>
            <w:rFonts w:ascii="Arial" w:hAnsi="Arial" w:cs="Arial"/>
            <w:color w:val="FF0000"/>
            <w:sz w:val="22"/>
          </w:rPr>
          <w:t>, cells were treated with FGF6 active protein or transfected with FGF6 plasmids for 24h.</w:t>
        </w:r>
        <w:r w:rsidR="00744043">
          <w:rPr>
            <w:rFonts w:ascii="Arial" w:hAnsi="Arial" w:cs="Arial" w:hint="eastAsia"/>
            <w:color w:val="FF0000"/>
            <w:sz w:val="22"/>
          </w:rPr>
          <w:t xml:space="preserve"> </w:t>
        </w:r>
      </w:ins>
      <w:r w:rsidR="00630162" w:rsidRPr="00630162">
        <w:rPr>
          <w:rFonts w:ascii="Arial" w:hAnsi="Arial" w:cs="Arial"/>
          <w:color w:val="FF0000"/>
          <w:sz w:val="22"/>
        </w:rPr>
        <w:t xml:space="preserve">In order to quantify cellular iron, we use the ferrozine assay (Anal Biochem. 2004 Aug 15;331(2):370-5.) and the protein level of </w:t>
      </w:r>
      <w:r w:rsidR="00630162" w:rsidRPr="00630162">
        <w:rPr>
          <w:rFonts w:ascii="Arial" w:hAnsi="Arial" w:cs="Arial"/>
          <w:color w:val="FF0000"/>
          <w:sz w:val="22"/>
        </w:rPr>
        <w:lastRenderedPageBreak/>
        <w:t xml:space="preserve">Ferritin by western blot. </w:t>
      </w:r>
      <w:ins w:id="218" w:author="佛系老男人" w:date="2019-01-24T10:13:00Z">
        <w:r w:rsidR="00744043" w:rsidRPr="00744043">
          <w:rPr>
            <w:rFonts w:ascii="Arial" w:hAnsi="Arial" w:cs="Arial"/>
            <w:color w:val="FF0000"/>
            <w:sz w:val="22"/>
          </w:rPr>
          <w:t>Within cells, ferritin is the iron-storage protein which can quantify iron</w:t>
        </w:r>
        <w:del w:id="219" w:author="Guo, Shicheng" w:date="2019-01-23T21:46:00Z">
          <w:r w:rsidR="00744043" w:rsidRPr="00744043" w:rsidDel="006C3662">
            <w:rPr>
              <w:rFonts w:ascii="Arial" w:hAnsi="Arial" w:cs="Arial"/>
              <w:color w:val="FF0000"/>
              <w:sz w:val="22"/>
            </w:rPr>
            <w:delText xml:space="preserve"> (although indirectly)</w:delText>
          </w:r>
        </w:del>
        <w:r w:rsidR="00744043" w:rsidRPr="00744043">
          <w:rPr>
            <w:rFonts w:ascii="Arial" w:hAnsi="Arial" w:cs="Arial"/>
            <w:color w:val="FF0000"/>
            <w:sz w:val="22"/>
          </w:rPr>
          <w:t>.</w:t>
        </w:r>
        <w:r w:rsidR="00744043">
          <w:rPr>
            <w:rFonts w:ascii="Arial" w:hAnsi="Arial" w:cs="Arial"/>
            <w:color w:val="FF0000"/>
            <w:sz w:val="22"/>
          </w:rPr>
          <w:t xml:space="preserve"> </w:t>
        </w:r>
      </w:ins>
      <w:r w:rsidR="00630162" w:rsidRPr="00630162">
        <w:rPr>
          <w:rFonts w:ascii="Arial" w:hAnsi="Arial" w:cs="Arial"/>
          <w:color w:val="FF0000"/>
          <w:sz w:val="22"/>
        </w:rPr>
        <w:t>In addition, the intracellular accumulation after FAC treatment was also confirmed by Perl’s staining (</w:t>
      </w:r>
      <w:del w:id="220" w:author="Guo, Shicheng" w:date="2019-01-23T21:46:00Z">
        <w:r w:rsidR="00630162" w:rsidRPr="00630162" w:rsidDel="006C3662">
          <w:rPr>
            <w:rFonts w:ascii="Arial" w:hAnsi="Arial" w:cs="Arial"/>
            <w:color w:val="FF0000"/>
            <w:sz w:val="22"/>
          </w:rPr>
          <w:delText xml:space="preserve">supplementary </w:delText>
        </w:r>
      </w:del>
      <w:ins w:id="221" w:author="Guo, Shicheng" w:date="2019-01-23T21:46:00Z">
        <w:r w:rsidR="006C3662">
          <w:rPr>
            <w:rFonts w:ascii="Arial" w:hAnsi="Arial" w:cs="Arial"/>
            <w:color w:val="FF0000"/>
            <w:sz w:val="22"/>
          </w:rPr>
          <w:t>S</w:t>
        </w:r>
        <w:r w:rsidR="006C3662" w:rsidRPr="00630162">
          <w:rPr>
            <w:rFonts w:ascii="Arial" w:hAnsi="Arial" w:cs="Arial"/>
            <w:color w:val="FF0000"/>
            <w:sz w:val="22"/>
          </w:rPr>
          <w:t xml:space="preserve">upplementary </w:t>
        </w:r>
      </w:ins>
      <w:r w:rsidR="00630162" w:rsidRPr="00630162">
        <w:rPr>
          <w:rFonts w:ascii="Arial" w:hAnsi="Arial" w:cs="Arial"/>
          <w:color w:val="FF0000"/>
          <w:sz w:val="22"/>
        </w:rPr>
        <w:t>figure</w:t>
      </w:r>
      <w:ins w:id="222" w:author="佛系老男人" w:date="2019-01-24T10:13:00Z">
        <w:r w:rsidR="00744043">
          <w:rPr>
            <w:rFonts w:ascii="Arial" w:hAnsi="Arial" w:cs="Arial"/>
            <w:color w:val="FF0000"/>
            <w:sz w:val="22"/>
          </w:rPr>
          <w:t xml:space="preserve"> 1</w:t>
        </w:r>
      </w:ins>
      <w:r w:rsidR="00630162" w:rsidRPr="00630162">
        <w:rPr>
          <w:rFonts w:ascii="Arial" w:hAnsi="Arial" w:cs="Arial"/>
          <w:color w:val="FF0000"/>
          <w:sz w:val="22"/>
        </w:rPr>
        <w:t xml:space="preserve">). </w:t>
      </w:r>
      <w:del w:id="223" w:author="佛系老男人" w:date="2019-01-24T10:13:00Z">
        <w:r w:rsidR="00630162" w:rsidRPr="00630162" w:rsidDel="00744043">
          <w:rPr>
            <w:rFonts w:ascii="Arial" w:hAnsi="Arial" w:cs="Arial"/>
            <w:color w:val="FF0000"/>
            <w:sz w:val="22"/>
          </w:rPr>
          <w:delText>The conclusion was in accord with previous research.</w:delText>
        </w:r>
      </w:del>
      <w:ins w:id="224" w:author="佛系老男人" w:date="2019-01-24T10:14:00Z">
        <w:del w:id="225" w:author="Guo, Shicheng" w:date="2019-01-23T21:46:00Z">
          <w:r w:rsidR="00744043" w:rsidRPr="00744043" w:rsidDel="006C3662">
            <w:delText xml:space="preserve"> </w:delText>
          </w:r>
        </w:del>
        <w:r w:rsidR="00744043">
          <w:rPr>
            <w:rFonts w:ascii="Arial" w:hAnsi="Arial" w:cs="Arial"/>
            <w:color w:val="FF0000"/>
            <w:sz w:val="22"/>
          </w:rPr>
          <w:t>S</w:t>
        </w:r>
        <w:r w:rsidR="00744043" w:rsidRPr="00744043">
          <w:rPr>
            <w:rFonts w:ascii="Arial" w:hAnsi="Arial" w:cs="Arial"/>
            <w:color w:val="FF0000"/>
            <w:sz w:val="22"/>
          </w:rPr>
          <w:t>urprisingly</w:t>
        </w:r>
        <w:r w:rsidR="00744043">
          <w:rPr>
            <w:rFonts w:ascii="Arial" w:hAnsi="Arial" w:cs="Arial"/>
            <w:color w:val="FF0000"/>
            <w:sz w:val="22"/>
          </w:rPr>
          <w:t xml:space="preserve">, </w:t>
        </w:r>
      </w:ins>
      <w:ins w:id="226" w:author="佛系老男人" w:date="2019-01-24T10:15:00Z">
        <w:r w:rsidR="00253CBE">
          <w:rPr>
            <w:rFonts w:ascii="Arial" w:hAnsi="Arial" w:cs="Arial"/>
            <w:color w:val="FF0000"/>
            <w:sz w:val="22"/>
          </w:rPr>
          <w:t xml:space="preserve">We found that FGF6 has </w:t>
        </w:r>
      </w:ins>
      <w:ins w:id="227" w:author="佛系老男人" w:date="2019-01-24T10:17:00Z">
        <w:r w:rsidR="00253CBE">
          <w:rPr>
            <w:rFonts w:ascii="Arial" w:hAnsi="Arial" w:cs="Arial"/>
            <w:color w:val="FF0000"/>
            <w:sz w:val="22"/>
          </w:rPr>
          <w:t>more significant result</w:t>
        </w:r>
      </w:ins>
      <w:ins w:id="228" w:author="佛系老男人" w:date="2019-01-24T10:18:00Z">
        <w:r w:rsidR="00253CBE">
          <w:rPr>
            <w:rFonts w:ascii="Arial" w:hAnsi="Arial" w:cs="Arial"/>
            <w:color w:val="FF0000"/>
            <w:sz w:val="22"/>
          </w:rPr>
          <w:t>s in d</w:t>
        </w:r>
      </w:ins>
      <w:ins w:id="229" w:author="Guo, Shicheng" w:date="2019-01-23T21:45:00Z">
        <w:r w:rsidR="006C3662">
          <w:rPr>
            <w:rFonts w:ascii="Arial" w:hAnsi="Arial" w:cs="Arial"/>
            <w:color w:val="FF0000"/>
            <w:sz w:val="22"/>
          </w:rPr>
          <w:t>e</w:t>
        </w:r>
      </w:ins>
      <w:ins w:id="230" w:author="佛系老男人" w:date="2019-01-24T10:18:00Z">
        <w:r w:rsidR="00253CBE">
          <w:rPr>
            <w:rFonts w:ascii="Arial" w:hAnsi="Arial" w:cs="Arial"/>
            <w:color w:val="FF0000"/>
            <w:sz w:val="22"/>
          </w:rPr>
          <w:t>c</w:t>
        </w:r>
      </w:ins>
      <w:ins w:id="231" w:author="佛系老男人" w:date="2019-01-24T10:19:00Z">
        <w:r w:rsidR="00253CBE">
          <w:rPr>
            <w:rFonts w:ascii="Arial" w:hAnsi="Arial" w:cs="Arial"/>
            <w:color w:val="FF0000"/>
            <w:sz w:val="22"/>
          </w:rPr>
          <w:t>r</w:t>
        </w:r>
      </w:ins>
      <w:ins w:id="232" w:author="佛系老男人" w:date="2019-01-24T10:18:00Z">
        <w:r w:rsidR="00253CBE">
          <w:rPr>
            <w:rFonts w:ascii="Arial" w:hAnsi="Arial" w:cs="Arial"/>
            <w:color w:val="FF0000"/>
            <w:sz w:val="22"/>
          </w:rPr>
          <w:t>easing total iro</w:t>
        </w:r>
      </w:ins>
      <w:ins w:id="233" w:author="佛系老男人" w:date="2019-01-24T10:19:00Z">
        <w:r w:rsidR="00253CBE">
          <w:rPr>
            <w:rFonts w:ascii="Arial" w:hAnsi="Arial" w:cs="Arial"/>
            <w:color w:val="FF0000"/>
            <w:sz w:val="22"/>
          </w:rPr>
          <w:t>n contents</w:t>
        </w:r>
      </w:ins>
      <w:ins w:id="234" w:author="佛系老男人" w:date="2019-01-24T10:20:00Z">
        <w:r w:rsidR="00253CBE">
          <w:rPr>
            <w:rFonts w:ascii="Arial" w:hAnsi="Arial" w:cs="Arial"/>
            <w:color w:val="FF0000"/>
            <w:sz w:val="22"/>
          </w:rPr>
          <w:t xml:space="preserve"> and ferritin level</w:t>
        </w:r>
      </w:ins>
      <w:ins w:id="235" w:author="佛系老男人" w:date="2019-01-24T10:19:00Z">
        <w:r w:rsidR="00253CBE">
          <w:rPr>
            <w:rFonts w:ascii="Arial" w:hAnsi="Arial" w:cs="Arial"/>
            <w:color w:val="FF0000"/>
            <w:sz w:val="22"/>
          </w:rPr>
          <w:t xml:space="preserve">. M1 and M3 were </w:t>
        </w:r>
      </w:ins>
      <w:ins w:id="236" w:author="佛系老男人" w:date="2019-01-24T10:20:00Z">
        <w:r w:rsidR="00253CBE">
          <w:rPr>
            <w:rFonts w:ascii="Arial" w:hAnsi="Arial" w:cs="Arial"/>
            <w:color w:val="FF0000"/>
            <w:sz w:val="22"/>
          </w:rPr>
          <w:t xml:space="preserve">much differed </w:t>
        </w:r>
      </w:ins>
      <w:ins w:id="237" w:author="佛系老男人" w:date="2019-01-24T10:21:00Z">
        <w:r w:rsidR="00253CBE">
          <w:rPr>
            <w:rFonts w:ascii="Arial" w:hAnsi="Arial" w:cs="Arial"/>
            <w:color w:val="FF0000"/>
            <w:sz w:val="22"/>
          </w:rPr>
          <w:t>with M2. These results</w:t>
        </w:r>
      </w:ins>
      <w:ins w:id="238" w:author="佛系老男人" w:date="2019-01-24T10:22:00Z">
        <w:r w:rsidR="00253CBE">
          <w:rPr>
            <w:rFonts w:ascii="Arial" w:hAnsi="Arial" w:cs="Arial"/>
            <w:color w:val="FF0000"/>
            <w:sz w:val="22"/>
          </w:rPr>
          <w:t xml:space="preserve"> were </w:t>
        </w:r>
        <w:r w:rsidR="00253CBE" w:rsidRPr="00253CBE">
          <w:rPr>
            <w:rFonts w:ascii="Arial" w:hAnsi="Arial" w:cs="Arial"/>
            <w:color w:val="FF0000"/>
            <w:sz w:val="22"/>
          </w:rPr>
          <w:t>sufficient</w:t>
        </w:r>
      </w:ins>
      <w:ins w:id="239" w:author="佛系老男人" w:date="2019-01-24T10:23:00Z">
        <w:r w:rsidR="00253CBE">
          <w:rPr>
            <w:rFonts w:ascii="Arial" w:hAnsi="Arial" w:cs="Arial"/>
            <w:color w:val="FF0000"/>
            <w:sz w:val="22"/>
          </w:rPr>
          <w:t xml:space="preserve"> to verify FGF6 </w:t>
        </w:r>
        <w:r w:rsidR="00253CBE" w:rsidRPr="00253CBE">
          <w:rPr>
            <w:rFonts w:ascii="Arial" w:hAnsi="Arial" w:cs="Arial"/>
            <w:color w:val="FF0000"/>
            <w:sz w:val="22"/>
          </w:rPr>
          <w:t>associated with</w:t>
        </w:r>
        <w:r w:rsidR="00253CBE">
          <w:rPr>
            <w:rFonts w:ascii="Arial" w:hAnsi="Arial" w:cs="Arial"/>
            <w:color w:val="FF0000"/>
            <w:sz w:val="22"/>
          </w:rPr>
          <w:t xml:space="preserve"> iron metabolism.</w:t>
        </w:r>
      </w:ins>
    </w:p>
    <w:p w14:paraId="310CC5F8" w14:textId="77777777"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521386B2"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Fe(II) and Fe(III) cannot be used as an evidence of hepcidin-dependent iron uptake.  Fe(III) at neutral pH readily forms polynuclear insoluble complexes the absorption of which is not studied. Fe(II) is supposed to be taken up mainly by ZIP14, which is unrelated to hepcidin activity. Most studies of iron supplementation use ferric ammonium citrate in the presence of ascorbate to maintain it in a mononuclear and soluble form. </w:t>
      </w:r>
    </w:p>
    <w:p w14:paraId="52233F11"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D37584D" w14:textId="77777777" w:rsidR="00630162" w:rsidRPr="00630162" w:rsidRDefault="00630162" w:rsidP="001C2287">
      <w:pPr>
        <w:rPr>
          <w:rFonts w:ascii="Arial" w:hAnsi="Arial" w:cs="Arial"/>
          <w:color w:val="FF0000"/>
          <w:sz w:val="22"/>
        </w:rPr>
      </w:pPr>
      <w:del w:id="240" w:author="佛系老男人" w:date="2019-01-24T10:24:00Z">
        <w:r w:rsidRPr="00630162" w:rsidDel="00253CBE">
          <w:rPr>
            <w:rFonts w:ascii="Arial" w:hAnsi="Arial" w:cs="Arial"/>
            <w:color w:val="FF0000"/>
            <w:sz w:val="22"/>
          </w:rPr>
          <w:delText>Answer:</w:delText>
        </w:r>
      </w:del>
      <w:ins w:id="241" w:author="佛系老男人" w:date="2019-01-24T10:24:00Z">
        <w:r w:rsidR="00253CBE">
          <w:rPr>
            <w:rFonts w:ascii="Arial" w:hAnsi="Arial" w:cs="Arial"/>
            <w:color w:val="FF0000"/>
            <w:sz w:val="22"/>
          </w:rPr>
          <w:t>Response:</w:t>
        </w:r>
      </w:ins>
      <w:r w:rsidRPr="00630162">
        <w:rPr>
          <w:rFonts w:ascii="Arial" w:hAnsi="Arial" w:cs="Arial"/>
          <w:color w:val="FF0000"/>
          <w:sz w:val="22"/>
        </w:rPr>
        <w:t xml:space="preserve"> We completely agree with reviewer’s suggestion. FAC and ascorbate applied to iron incubation experiments.</w:t>
      </w:r>
      <w:ins w:id="242" w:author="佛系老男人" w:date="2019-01-24T10:25:00Z">
        <w:r w:rsidR="001C2287" w:rsidRPr="001C2287">
          <w:rPr>
            <w:rFonts w:ascii="Arial" w:hAnsi="Arial" w:cs="Arial"/>
            <w:color w:val="FF0000"/>
            <w:sz w:val="22"/>
          </w:rPr>
          <w:t xml:space="preserve"> </w:t>
        </w:r>
        <w:r w:rsidR="001C2287" w:rsidRPr="00630162">
          <w:rPr>
            <w:rFonts w:ascii="Arial" w:hAnsi="Arial" w:cs="Arial"/>
            <w:color w:val="FF0000"/>
            <w:sz w:val="22"/>
          </w:rPr>
          <w:t>The concentration of ascorbate and FAC was 500 μM and 10 μM which was suggested by Sinead Healy et al (Prog Neurobiol. 2017 Nov;158:1-14)</w:t>
        </w:r>
        <w:r w:rsidR="001C2287">
          <w:rPr>
            <w:rFonts w:ascii="Arial" w:hAnsi="Arial" w:cs="Arial"/>
            <w:color w:val="FF0000"/>
            <w:sz w:val="22"/>
          </w:rPr>
          <w:t>.</w:t>
        </w:r>
      </w:ins>
    </w:p>
    <w:p w14:paraId="3F4355BE"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53D36B6"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3-  The finding that FGF6 overexpression induces hepcidin mRNA is rather convincing, less clear is the effect of the three mutants. The claim that M2 (D174V) differs from M1 (E172X) and M3 (R188Q) is supported only by fig 4B and 4D, and not by fig 4E-G. </w:t>
      </w:r>
    </w:p>
    <w:p w14:paraId="6868B20A"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383263E" w14:textId="77777777" w:rsidR="00630162" w:rsidRPr="00630162" w:rsidRDefault="00630162" w:rsidP="00630162">
      <w:pPr>
        <w:rPr>
          <w:rFonts w:ascii="Arial" w:hAnsi="Arial" w:cs="Arial"/>
          <w:color w:val="FF0000"/>
          <w:sz w:val="22"/>
        </w:rPr>
      </w:pPr>
      <w:r w:rsidRPr="00630162">
        <w:rPr>
          <w:rFonts w:ascii="Arial" w:hAnsi="Arial" w:cs="Arial"/>
          <w:color w:val="FF0000"/>
          <w:sz w:val="22"/>
        </w:rPr>
        <w:t xml:space="preserve">Answer: Thanks for the comments. </w:t>
      </w:r>
      <w:ins w:id="243" w:author="佛系老男人" w:date="2019-01-24T10:26:00Z">
        <w:r w:rsidR="001C2287">
          <w:rPr>
            <w:rFonts w:ascii="Arial" w:hAnsi="Arial" w:cs="Arial"/>
            <w:color w:val="FF0000"/>
            <w:sz w:val="22"/>
          </w:rPr>
          <w:t xml:space="preserve">We </w:t>
        </w:r>
      </w:ins>
      <w:ins w:id="244" w:author="佛系老男人" w:date="2019-01-24T10:28:00Z">
        <w:r w:rsidR="001C2287">
          <w:rPr>
            <w:rFonts w:ascii="Arial" w:hAnsi="Arial" w:cs="Arial"/>
            <w:color w:val="FF0000"/>
            <w:sz w:val="22"/>
          </w:rPr>
          <w:t xml:space="preserve">did </w:t>
        </w:r>
      </w:ins>
      <w:ins w:id="245" w:author="佛系老男人" w:date="2019-01-24T10:26:00Z">
        <w:r w:rsidR="001C2287">
          <w:rPr>
            <w:rFonts w:ascii="Arial" w:hAnsi="Arial" w:cs="Arial"/>
            <w:color w:val="FF0000"/>
            <w:sz w:val="22"/>
          </w:rPr>
          <w:t>s</w:t>
        </w:r>
      </w:ins>
      <w:ins w:id="246" w:author="佛系老男人" w:date="2019-01-24T10:28:00Z">
        <w:r w:rsidR="001C2287">
          <w:rPr>
            <w:rFonts w:ascii="Arial" w:hAnsi="Arial" w:cs="Arial"/>
            <w:color w:val="FF0000"/>
            <w:sz w:val="22"/>
          </w:rPr>
          <w:t>ee no difference among three mutants</w:t>
        </w:r>
      </w:ins>
      <w:ins w:id="247" w:author="佛系老男人" w:date="2019-01-24T10:30:00Z">
        <w:r w:rsidR="001C2287">
          <w:rPr>
            <w:rFonts w:ascii="Arial" w:hAnsi="Arial" w:cs="Arial"/>
            <w:color w:val="FF0000"/>
            <w:sz w:val="22"/>
          </w:rPr>
          <w:t>, this maybe cell line dependent.</w:t>
        </w:r>
      </w:ins>
      <w:ins w:id="248" w:author="佛系老男人" w:date="2019-01-24T10:31:00Z">
        <w:r w:rsidR="001C2287">
          <w:rPr>
            <w:rFonts w:ascii="Arial" w:hAnsi="Arial" w:cs="Arial"/>
            <w:color w:val="FF0000"/>
            <w:sz w:val="22"/>
          </w:rPr>
          <w:t xml:space="preserve"> We changed HCT-8 to HCT-116</w:t>
        </w:r>
      </w:ins>
      <w:ins w:id="249" w:author="佛系老男人" w:date="2019-01-24T10:35:00Z">
        <w:r w:rsidR="0014105E">
          <w:rPr>
            <w:rFonts w:ascii="Arial" w:hAnsi="Arial" w:cs="Arial"/>
            <w:color w:val="FF0000"/>
            <w:sz w:val="22"/>
          </w:rPr>
          <w:t xml:space="preserve"> and </w:t>
        </w:r>
      </w:ins>
      <w:ins w:id="250" w:author="佛系老男人" w:date="2019-01-24T10:31:00Z">
        <w:r w:rsidR="001C2287">
          <w:rPr>
            <w:rFonts w:ascii="Arial" w:hAnsi="Arial" w:cs="Arial"/>
            <w:color w:val="FF0000"/>
            <w:sz w:val="22"/>
          </w:rPr>
          <w:t xml:space="preserve">both of them were </w:t>
        </w:r>
      </w:ins>
      <w:ins w:id="251" w:author="佛系老男人" w:date="2019-01-24T10:34:00Z">
        <w:r w:rsidR="001C2287">
          <w:rPr>
            <w:rFonts w:ascii="Arial" w:hAnsi="Arial" w:cs="Arial"/>
            <w:color w:val="FF0000"/>
            <w:sz w:val="22"/>
          </w:rPr>
          <w:t xml:space="preserve">colon </w:t>
        </w:r>
        <w:r w:rsidR="001C2287" w:rsidRPr="001C2287">
          <w:rPr>
            <w:rFonts w:ascii="Arial" w:hAnsi="Arial" w:cs="Arial"/>
            <w:color w:val="FF0000"/>
            <w:sz w:val="22"/>
          </w:rPr>
          <w:t>epithelial</w:t>
        </w:r>
        <w:r w:rsidR="001C2287">
          <w:rPr>
            <w:rFonts w:ascii="Arial" w:hAnsi="Arial" w:cs="Arial"/>
            <w:color w:val="FF0000"/>
            <w:sz w:val="22"/>
          </w:rPr>
          <w:t xml:space="preserve"> cell lines</w:t>
        </w:r>
      </w:ins>
      <w:ins w:id="252" w:author="佛系老男人" w:date="2019-01-24T10:35:00Z">
        <w:r w:rsidR="0014105E">
          <w:rPr>
            <w:rFonts w:ascii="Arial" w:hAnsi="Arial" w:cs="Arial"/>
            <w:color w:val="FF0000"/>
            <w:sz w:val="22"/>
          </w:rPr>
          <w:t xml:space="preserve">. M2 </w:t>
        </w:r>
        <w:r w:rsidR="0014105E" w:rsidRPr="00630162">
          <w:rPr>
            <w:rFonts w:ascii="Arial" w:hAnsi="Arial" w:cs="Arial"/>
            <w:color w:val="FF0000"/>
            <w:sz w:val="22"/>
          </w:rPr>
          <w:t xml:space="preserve">(D174V) differs </w:t>
        </w:r>
        <w:r w:rsidR="0014105E" w:rsidRPr="00630162">
          <w:rPr>
            <w:rFonts w:ascii="Arial" w:hAnsi="Arial" w:cs="Arial"/>
            <w:color w:val="FF0000"/>
            <w:sz w:val="22"/>
          </w:rPr>
          <w:lastRenderedPageBreak/>
          <w:t>from M1 (E172X) and M3 (R188Q)</w:t>
        </w:r>
        <w:r w:rsidR="0014105E">
          <w:rPr>
            <w:rFonts w:ascii="Arial" w:hAnsi="Arial" w:cs="Arial"/>
            <w:color w:val="FF0000"/>
            <w:sz w:val="22"/>
          </w:rPr>
          <w:t xml:space="preserve"> in HCT-116 cells. </w:t>
        </w:r>
      </w:ins>
      <w:ins w:id="253" w:author="佛系老男人" w:date="2019-01-24T10:36:00Z">
        <w:r w:rsidR="0014105E">
          <w:rPr>
            <w:rFonts w:ascii="Arial" w:hAnsi="Arial" w:cs="Arial"/>
            <w:color w:val="FF0000"/>
            <w:sz w:val="22"/>
          </w:rPr>
          <w:t xml:space="preserve">What’s more, </w:t>
        </w:r>
      </w:ins>
      <w:r w:rsidRPr="00630162">
        <w:rPr>
          <w:rFonts w:ascii="Arial" w:hAnsi="Arial" w:cs="Arial"/>
          <w:color w:val="FF0000"/>
          <w:sz w:val="22"/>
        </w:rPr>
        <w:t>M2 (D174V) differs from M1 (E172X) and M3 (R188Q) was supported by Ferrozine assay, Western blot, Perl’s stains.</w:t>
      </w:r>
      <w:ins w:id="254" w:author="佛系老男人" w:date="2019-01-24T10:36:00Z">
        <w:r w:rsidR="0014105E">
          <w:rPr>
            <w:rFonts w:ascii="Arial" w:hAnsi="Arial" w:cs="Arial"/>
            <w:color w:val="FF0000"/>
            <w:sz w:val="22"/>
          </w:rPr>
          <w:t xml:space="preserve"> We saw much more difference between M2 and other two mutants.</w:t>
        </w:r>
      </w:ins>
    </w:p>
    <w:p w14:paraId="295ECEA0"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29892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14:paraId="157F330D" w14:textId="77777777"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Georgia" w:eastAsia="Times New Roman" w:hAnsi="Georgia" w:cs="Courier New"/>
          <w:color w:val="000000"/>
          <w:kern w:val="0"/>
          <w:sz w:val="24"/>
          <w:szCs w:val="24"/>
          <w:lang w:eastAsia="en-US"/>
        </w:rPr>
      </w:pPr>
    </w:p>
    <w:p w14:paraId="4BD62EB2" w14:textId="77777777" w:rsidR="00630162" w:rsidRPr="00630162" w:rsidRDefault="00630162" w:rsidP="00630162">
      <w:pPr>
        <w:rPr>
          <w:rFonts w:ascii="Arial" w:hAnsi="Arial" w:cs="Arial"/>
          <w:color w:val="FF0000"/>
          <w:sz w:val="22"/>
        </w:rPr>
      </w:pPr>
      <w:r w:rsidRPr="00630162">
        <w:rPr>
          <w:rFonts w:ascii="Arial" w:hAnsi="Arial" w:cs="Arial"/>
          <w:color w:val="FF0000"/>
          <w:sz w:val="22"/>
        </w:rPr>
        <w:t>Answer: Thanks for the suggestion. We added a list of abbreviations to help the reader understand the paper.</w:t>
      </w:r>
    </w:p>
    <w:p w14:paraId="72CA4C9C" w14:textId="77777777" w:rsidR="006C300F" w:rsidRPr="00B6378C" w:rsidRDefault="006C300F" w:rsidP="00630162">
      <w:pPr>
        <w:rPr>
          <w:rFonts w:ascii="SimHei" w:eastAsia="SimHei" w:hAnsi="SimHei"/>
          <w:b/>
          <w:sz w:val="28"/>
          <w:szCs w:val="28"/>
        </w:rPr>
      </w:pPr>
    </w:p>
    <w:sectPr w:rsidR="006C300F" w:rsidRPr="00B6378C" w:rsidSect="00D71A6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佛系老男人">
    <w15:presenceInfo w15:providerId="None" w15:userId="佛系老男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revisionView w:markup="0"/>
  <w:trackRevision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D4"/>
    <w:rsid w:val="00006927"/>
    <w:rsid w:val="00014709"/>
    <w:rsid w:val="00064CD7"/>
    <w:rsid w:val="00073A44"/>
    <w:rsid w:val="00092F69"/>
    <w:rsid w:val="000A5155"/>
    <w:rsid w:val="000C1B09"/>
    <w:rsid w:val="000C64E9"/>
    <w:rsid w:val="00121CD6"/>
    <w:rsid w:val="0013078D"/>
    <w:rsid w:val="0013533F"/>
    <w:rsid w:val="00140B10"/>
    <w:rsid w:val="0014105E"/>
    <w:rsid w:val="0014452B"/>
    <w:rsid w:val="001C2287"/>
    <w:rsid w:val="00205812"/>
    <w:rsid w:val="00223530"/>
    <w:rsid w:val="00245B52"/>
    <w:rsid w:val="00253CBE"/>
    <w:rsid w:val="00255822"/>
    <w:rsid w:val="002703C4"/>
    <w:rsid w:val="002A3AD3"/>
    <w:rsid w:val="002C2821"/>
    <w:rsid w:val="002C7595"/>
    <w:rsid w:val="002E0341"/>
    <w:rsid w:val="00301B2F"/>
    <w:rsid w:val="00303676"/>
    <w:rsid w:val="003138FA"/>
    <w:rsid w:val="00315011"/>
    <w:rsid w:val="00333BBE"/>
    <w:rsid w:val="00381C0E"/>
    <w:rsid w:val="0038795A"/>
    <w:rsid w:val="0039043D"/>
    <w:rsid w:val="003E7E27"/>
    <w:rsid w:val="00403917"/>
    <w:rsid w:val="0044365B"/>
    <w:rsid w:val="004612B0"/>
    <w:rsid w:val="004B6572"/>
    <w:rsid w:val="004F4414"/>
    <w:rsid w:val="004F45F2"/>
    <w:rsid w:val="00583298"/>
    <w:rsid w:val="0059512D"/>
    <w:rsid w:val="005C109B"/>
    <w:rsid w:val="005C6A48"/>
    <w:rsid w:val="005D76A9"/>
    <w:rsid w:val="005F4572"/>
    <w:rsid w:val="00615CB1"/>
    <w:rsid w:val="00630162"/>
    <w:rsid w:val="00646333"/>
    <w:rsid w:val="00682BBF"/>
    <w:rsid w:val="006B22D2"/>
    <w:rsid w:val="006C0B34"/>
    <w:rsid w:val="006C2E8A"/>
    <w:rsid w:val="006C300F"/>
    <w:rsid w:val="006C3662"/>
    <w:rsid w:val="006D69E1"/>
    <w:rsid w:val="006E30E2"/>
    <w:rsid w:val="00730160"/>
    <w:rsid w:val="00734BF8"/>
    <w:rsid w:val="00744043"/>
    <w:rsid w:val="007837A3"/>
    <w:rsid w:val="00785D64"/>
    <w:rsid w:val="007A2E22"/>
    <w:rsid w:val="00801A71"/>
    <w:rsid w:val="00824AE1"/>
    <w:rsid w:val="008450D2"/>
    <w:rsid w:val="008703FB"/>
    <w:rsid w:val="0087177B"/>
    <w:rsid w:val="0089017E"/>
    <w:rsid w:val="008E1B81"/>
    <w:rsid w:val="008E7A76"/>
    <w:rsid w:val="00973909"/>
    <w:rsid w:val="009863E1"/>
    <w:rsid w:val="00990F23"/>
    <w:rsid w:val="0099155E"/>
    <w:rsid w:val="00995122"/>
    <w:rsid w:val="009B28EA"/>
    <w:rsid w:val="009D7A37"/>
    <w:rsid w:val="009E3952"/>
    <w:rsid w:val="00A02047"/>
    <w:rsid w:val="00A365F4"/>
    <w:rsid w:val="00A449AD"/>
    <w:rsid w:val="00A745D4"/>
    <w:rsid w:val="00AB118F"/>
    <w:rsid w:val="00AC50F0"/>
    <w:rsid w:val="00AC7BC9"/>
    <w:rsid w:val="00B36D5B"/>
    <w:rsid w:val="00B411E0"/>
    <w:rsid w:val="00B50D64"/>
    <w:rsid w:val="00B6378C"/>
    <w:rsid w:val="00BB6402"/>
    <w:rsid w:val="00C218CC"/>
    <w:rsid w:val="00C70449"/>
    <w:rsid w:val="00C72E18"/>
    <w:rsid w:val="00CB2113"/>
    <w:rsid w:val="00CB7C0B"/>
    <w:rsid w:val="00CD0F4C"/>
    <w:rsid w:val="00D4116A"/>
    <w:rsid w:val="00D459BC"/>
    <w:rsid w:val="00D71A68"/>
    <w:rsid w:val="00DB05AC"/>
    <w:rsid w:val="00DB537A"/>
    <w:rsid w:val="00DC2E35"/>
    <w:rsid w:val="00DF63DE"/>
    <w:rsid w:val="00E62A4E"/>
    <w:rsid w:val="00E75C84"/>
    <w:rsid w:val="00E82EBA"/>
    <w:rsid w:val="00ED2ABE"/>
    <w:rsid w:val="00EF1FFB"/>
    <w:rsid w:val="00F77CF9"/>
    <w:rsid w:val="00FA7DCF"/>
    <w:rsid w:val="00FB5639"/>
    <w:rsid w:val="00FC273D"/>
    <w:rsid w:val="00FC4E16"/>
    <w:rsid w:val="00FE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36BD5"/>
  <w15:docId w15:val="{A3872C65-69E4-4D5E-9539-10E9CCBC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table" w:styleId="GridTable1Light-Accent1">
    <w:name w:val="Grid Table 1 Light Accent 1"/>
    <w:basedOn w:val="TableNormal"/>
    <w:uiPriority w:val="46"/>
    <w:rsid w:val="00785D6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7115">
      <w:bodyDiv w:val="1"/>
      <w:marLeft w:val="0"/>
      <w:marRight w:val="0"/>
      <w:marTop w:val="0"/>
      <w:marBottom w:val="0"/>
      <w:divBdr>
        <w:top w:val="none" w:sz="0" w:space="0" w:color="auto"/>
        <w:left w:val="none" w:sz="0" w:space="0" w:color="auto"/>
        <w:bottom w:val="none" w:sz="0" w:space="0" w:color="auto"/>
        <w:right w:val="none" w:sz="0" w:space="0" w:color="auto"/>
      </w:divBdr>
    </w:div>
    <w:div w:id="500774323">
      <w:bodyDiv w:val="1"/>
      <w:marLeft w:val="0"/>
      <w:marRight w:val="0"/>
      <w:marTop w:val="0"/>
      <w:marBottom w:val="0"/>
      <w:divBdr>
        <w:top w:val="none" w:sz="0" w:space="0" w:color="auto"/>
        <w:left w:val="none" w:sz="0" w:space="0" w:color="auto"/>
        <w:bottom w:val="none" w:sz="0" w:space="0" w:color="auto"/>
        <w:right w:val="none" w:sz="0" w:space="0" w:color="auto"/>
      </w:divBdr>
    </w:div>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333990783">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848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4B6D145.dotm</Template>
  <TotalTime>124</TotalTime>
  <Pages>7</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佛系老男人</dc:creator>
  <cp:lastModifiedBy>Guo, Shicheng</cp:lastModifiedBy>
  <cp:revision>14</cp:revision>
  <dcterms:created xsi:type="dcterms:W3CDTF">2019-01-24T03:53:00Z</dcterms:created>
  <dcterms:modified xsi:type="dcterms:W3CDTF">2019-01-24T08:12:00Z</dcterms:modified>
</cp:coreProperties>
</file>