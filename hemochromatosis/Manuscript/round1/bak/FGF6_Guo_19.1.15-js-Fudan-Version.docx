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bookmarkStart w:id="0" w:name="OLE_LINK3"/>
      <w:bookmarkStart w:id="1" w:name="OLE_LINK4"/>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bookmarkEnd w:id="0"/>
      <w:bookmarkEnd w:id="1"/>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 </w:t>
      </w:r>
      <w:r w:rsidR="00461CED" w:rsidRPr="00461CED">
        <w:rPr>
          <w:rFonts w:ascii="Arial" w:hAnsi="Arial" w:cs="Arial"/>
          <w:color w:val="FF0000"/>
          <w:sz w:val="22"/>
          <w:szCs w:val="22"/>
        </w:rPr>
        <w:t xml:space="preserve">Within cells, ferritin is the iron-storage protein which can quantify iron (although indirectly).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 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bookmarkStart w:id="2" w:name="OLE_LINK5"/>
      <w:bookmarkStart w:id="3" w:name="OLE_LINK6"/>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bookmarkEnd w:id="2"/>
      <w:bookmarkEnd w:id="3"/>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w:t>
      </w:r>
      <w:bookmarkStart w:id="4" w:name="OLE_LINK13"/>
      <w:bookmarkStart w:id="5" w:name="OLE_LINK14"/>
      <w:r w:rsidRPr="00EA7D68">
        <w:rPr>
          <w:rFonts w:ascii="Arial" w:hAnsi="Arial" w:cs="Arial"/>
          <w:sz w:val="22"/>
          <w:szCs w:val="22"/>
        </w:rPr>
        <w:t>rural Central Wisconsin</w:t>
      </w:r>
      <w:bookmarkEnd w:id="4"/>
      <w:bookmarkEnd w:id="5"/>
      <w:r w:rsidRPr="00EA7D68">
        <w:rPr>
          <w:rFonts w:ascii="Arial" w:hAnsi="Arial" w:cs="Arial"/>
          <w:sz w:val="22"/>
          <w:szCs w:val="22"/>
        </w:rPr>
        <w:t xml:space="preserve">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Pr="00EA7D68">
        <w:rPr>
          <w:rFonts w:ascii="Arial" w:hAnsi="Arial" w:cs="Arial"/>
          <w:sz w:val="22"/>
          <w:szCs w:val="22"/>
        </w:rPr>
        <w:t>Using a PCA analysis of the exome genotyping data, individuals considered genetic background outliers were excluded from the study.  Of the approximately 10,000 individuals previously subjected to the exome genotyping array, the phenotype algorithm identified 18 individuals that were selected as hemochromatosis cases. Controls (n=6,896) were individuals without abnormal saturation values and without any instances of hemochromatosis ICD-9 codes.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Genotyping Platform</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Additional recent studies have used data generated from this genotyping platform to discover susceptibility genes for common diseases.</w:t>
      </w:r>
      <w:r w:rsidR="00E52F76">
        <w:rPr>
          <w:rFonts w:ascii="Arial" w:hAnsi="Arial" w:cs="Arial"/>
          <w:sz w:val="22"/>
          <w:szCs w:val="22"/>
          <w:vertAlign w:val="superscript"/>
        </w:rPr>
        <w:t>35</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In addition, markers in the analyses were either GWAS-significant as of June 2015 and/or annotated as missense, nonsense, 3’UTR, 5’UTR or occurring within a splice site region.</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Beagle</w:t>
      </w:r>
      <w:r>
        <w:rPr>
          <w:rFonts w:ascii="Arial" w:hAnsi="Arial" w:cs="Arial"/>
          <w:sz w:val="22"/>
          <w:szCs w:val="22"/>
        </w:rPr>
        <w:t xml:space="preserve"> is applied </w:t>
      </w:r>
      <w:r w:rsidRPr="00EA7D68">
        <w:rPr>
          <w:rFonts w:ascii="Arial" w:hAnsi="Arial" w:cs="Arial"/>
          <w:sz w:val="22"/>
          <w:szCs w:val="22"/>
        </w:rPr>
        <w:t>for inferring phased haplotypes from unphased genotype data using population-based samples, including the localized haplotype-cluster model algorithm</w:t>
      </w:r>
      <w:r>
        <w:rPr>
          <w:rFonts w:ascii="Arial" w:hAnsi="Arial" w:cs="Arial"/>
          <w:sz w:val="22"/>
          <w:szCs w:val="22"/>
        </w:rPr>
        <w:t>.</w:t>
      </w:r>
      <w:r w:rsidR="00C32331">
        <w:rPr>
          <w:rFonts w:ascii="Arial" w:hAnsi="Arial" w:cs="Arial"/>
          <w:noProof/>
          <w:sz w:val="22"/>
          <w:szCs w:val="22"/>
          <w:vertAlign w:val="superscript"/>
        </w:rPr>
        <w:t>36</w:t>
      </w:r>
      <w:r>
        <w:rPr>
          <w:rFonts w:ascii="Arial" w:hAnsi="Arial" w:cs="Arial"/>
          <w:sz w:val="22"/>
          <w:szCs w:val="22"/>
        </w:rPr>
        <w:t xml:space="preserve"> </w:t>
      </w:r>
      <w:r w:rsidRPr="00EA7D68">
        <w:rPr>
          <w:rFonts w:ascii="Arial" w:hAnsi="Arial" w:cs="Arial"/>
          <w:sz w:val="22"/>
          <w:szCs w:val="22"/>
        </w:rPr>
        <w:t>Each gene in the exome was phased separately using this method within Beagle.</w:t>
      </w:r>
      <w:r>
        <w:rPr>
          <w:rFonts w:ascii="Arial" w:hAnsi="Arial" w:cs="Arial"/>
          <w:sz w:val="22"/>
          <w:szCs w:val="22"/>
        </w:rPr>
        <w:t xml:space="preserve"> Phasing was performed using all cases and controls in combination. Beagle has been shown to have error rates in phasing between 0.77-0.94% for medium (n=1,000) to large (n=5,000) sample sizes using a 500K GWAS array.</w:t>
      </w:r>
      <w:r w:rsidR="00C32331">
        <w:rPr>
          <w:rFonts w:ascii="Arial" w:hAnsi="Arial" w:cs="Arial"/>
          <w:sz w:val="22"/>
          <w:szCs w:val="22"/>
          <w:vertAlign w:val="superscript"/>
        </w:rPr>
        <w:t>36</w:t>
      </w:r>
      <w:r>
        <w:rPr>
          <w:rFonts w:ascii="Arial" w:hAnsi="Arial" w:cs="Arial"/>
          <w:sz w:val="22"/>
          <w:szCs w:val="22"/>
        </w:rPr>
        <w:t xml:space="preserve"> Although phasing accuracy is generally compromised with rare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phasing.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C32331">
        <w:rPr>
          <w:rFonts w:ascii="Arial" w:hAnsi="Arial" w:cs="Arial"/>
          <w:noProof/>
          <w:sz w:val="22"/>
          <w:szCs w:val="22"/>
          <w:vertAlign w:val="superscript"/>
        </w:rPr>
        <w:t>38</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m genes.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Default="00F866BB" w:rsidP="00F866BB">
      <w:pPr>
        <w:spacing w:line="360" w:lineRule="auto"/>
        <w:jc w:val="both"/>
        <w:rPr>
          <w:rFonts w:ascii="Arial" w:hAnsi="Arial" w:cs="Arial"/>
          <w:sz w:val="22"/>
          <w:szCs w:val="22"/>
        </w:rPr>
      </w:pPr>
      <w:r w:rsidRPr="00B6633D">
        <w:rPr>
          <w:rFonts w:ascii="Arial" w:hAnsi="Arial" w:cs="Arial"/>
          <w:sz w:val="22"/>
          <w:szCs w:val="22"/>
        </w:rPr>
        <w:t>Colon cancer cell lines HCT</w:t>
      </w:r>
      <w:r>
        <w:rPr>
          <w:rFonts w:ascii="Arial" w:hAnsi="Arial" w:cs="Arial"/>
          <w:sz w:val="22"/>
          <w:szCs w:val="22"/>
        </w:rPr>
        <w:t>-</w:t>
      </w:r>
      <w:r w:rsidRPr="00B6633D">
        <w:rPr>
          <w:rFonts w:ascii="Arial" w:hAnsi="Arial" w:cs="Arial"/>
          <w:sz w:val="22"/>
          <w:szCs w:val="22"/>
        </w:rPr>
        <w:t>8,</w:t>
      </w:r>
      <w:ins w:id="6" w:author="佛系老男人" w:date="2019-01-11T09:57:00Z">
        <w:r w:rsidR="00461CED">
          <w:rPr>
            <w:rFonts w:ascii="Arial" w:hAnsi="Arial" w:cs="Arial"/>
            <w:sz w:val="22"/>
            <w:szCs w:val="22"/>
          </w:rPr>
          <w:t xml:space="preserve"> HCT116,</w:t>
        </w:r>
      </w:ins>
      <w:r w:rsidRPr="00B6633D">
        <w:rPr>
          <w:rFonts w:ascii="Arial" w:hAnsi="Arial" w:cs="Arial"/>
          <w:sz w:val="22"/>
          <w:szCs w:val="22"/>
        </w:rPr>
        <w:t xml:space="preserve"> Kidney cancer cell lines </w:t>
      </w:r>
      <w:del w:id="7" w:author="佛系老男人" w:date="2019-01-11T09:57:00Z">
        <w:r w:rsidRPr="00B6633D" w:rsidDel="00461CED">
          <w:rPr>
            <w:rFonts w:ascii="Arial" w:hAnsi="Arial" w:cs="Arial"/>
            <w:sz w:val="22"/>
            <w:szCs w:val="22"/>
          </w:rPr>
          <w:delText xml:space="preserve">A498, </w:delText>
        </w:r>
      </w:del>
      <w:r w:rsidRPr="00B6633D">
        <w:rPr>
          <w:rFonts w:ascii="Arial" w:hAnsi="Arial" w:cs="Arial"/>
          <w:sz w:val="22"/>
          <w:szCs w:val="22"/>
        </w:rPr>
        <w:t>786-O</w:t>
      </w:r>
      <w:del w:id="8" w:author="佛系老男人" w:date="2019-01-11T09:57:00Z">
        <w:r w:rsidRPr="00B6633D" w:rsidDel="00461CED">
          <w:rPr>
            <w:rFonts w:ascii="Arial" w:hAnsi="Arial" w:cs="Arial"/>
            <w:sz w:val="22"/>
            <w:szCs w:val="22"/>
          </w:rPr>
          <w:delText xml:space="preserve"> and</w:delText>
        </w:r>
      </w:del>
      <w:ins w:id="9" w:author="佛系老男人" w:date="2019-01-11T09:57:00Z">
        <w:r w:rsidR="00461CED">
          <w:rPr>
            <w:rFonts w:ascii="Arial" w:hAnsi="Arial" w:cs="Arial"/>
            <w:sz w:val="22"/>
            <w:szCs w:val="22"/>
          </w:rPr>
          <w:t>,</w:t>
        </w:r>
      </w:ins>
      <w:r w:rsidRPr="00B6633D">
        <w:rPr>
          <w:rFonts w:ascii="Arial" w:hAnsi="Arial" w:cs="Arial"/>
          <w:sz w:val="22"/>
          <w:szCs w:val="22"/>
        </w:rPr>
        <w:t xml:space="preserve"> Liver c</w:t>
      </w:r>
      <w:r>
        <w:rPr>
          <w:rFonts w:ascii="Arial" w:hAnsi="Arial" w:cs="Arial"/>
          <w:sz w:val="22"/>
          <w:szCs w:val="22"/>
        </w:rPr>
        <w:t xml:space="preserve">ancer cell line HepG2 </w:t>
      </w:r>
      <w:ins w:id="10" w:author="佛系老男人" w:date="2019-01-11T09:57:00Z">
        <w:r w:rsidR="00FE26DC">
          <w:rPr>
            <w:rFonts w:ascii="Arial" w:hAnsi="Arial" w:cs="Arial"/>
            <w:sz w:val="22"/>
            <w:szCs w:val="22"/>
          </w:rPr>
          <w:t xml:space="preserve">and </w:t>
        </w:r>
      </w:ins>
      <w:ins w:id="11" w:author="佛系老男人" w:date="2019-01-11T09:58:00Z">
        <w:r w:rsidR="00FE26DC">
          <w:rPr>
            <w:rFonts w:ascii="Arial" w:hAnsi="Arial" w:cs="Arial"/>
            <w:sz w:val="22"/>
            <w:szCs w:val="22"/>
          </w:rPr>
          <w:t>Human skin fibroblast</w:t>
        </w:r>
      </w:ins>
      <w:ins w:id="12" w:author="佛系老男人" w:date="2019-01-11T09:59:00Z">
        <w:r w:rsidR="00FE26DC">
          <w:rPr>
            <w:rFonts w:ascii="Arial" w:hAnsi="Arial" w:cs="Arial"/>
            <w:sz w:val="22"/>
            <w:szCs w:val="22"/>
          </w:rPr>
          <w:t xml:space="preserve"> cell lines</w:t>
        </w:r>
      </w:ins>
      <w:ins w:id="13" w:author="佛系老男人" w:date="2019-01-11T09:58:00Z">
        <w:r w:rsidR="00FE26DC">
          <w:rPr>
            <w:rFonts w:ascii="Arial" w:hAnsi="Arial" w:cs="Arial"/>
            <w:sz w:val="22"/>
            <w:szCs w:val="22"/>
          </w:rPr>
          <w:t xml:space="preserve"> HFF-1 </w:t>
        </w:r>
      </w:ins>
      <w:r>
        <w:rPr>
          <w:rFonts w:ascii="Arial" w:hAnsi="Arial" w:cs="Arial"/>
          <w:sz w:val="22"/>
          <w:szCs w:val="22"/>
        </w:rPr>
        <w:t xml:space="preserve">were </w:t>
      </w:r>
      <w:r w:rsidRPr="00B6633D">
        <w:rPr>
          <w:rFonts w:ascii="Arial" w:hAnsi="Arial" w:cs="Arial"/>
          <w:sz w:val="22"/>
          <w:szCs w:val="22"/>
        </w:rPr>
        <w:t>cultured in DMEM medium supplemented with 10% FCS at 37°C in a 5% CO2 humidified incubator. Recombinant human FGF</w:t>
      </w:r>
      <w:r>
        <w:rPr>
          <w:rFonts w:ascii="Arial" w:hAnsi="Arial" w:cs="Arial"/>
          <w:sz w:val="22"/>
          <w:szCs w:val="22"/>
        </w:rPr>
        <w:t>-</w:t>
      </w:r>
      <w:r w:rsidRPr="00B6633D">
        <w:rPr>
          <w:rFonts w:ascii="Arial" w:hAnsi="Arial" w:cs="Arial"/>
          <w:sz w:val="22"/>
          <w:szCs w:val="22"/>
        </w:rPr>
        <w:t>6 protein (Active)</w:t>
      </w:r>
      <w:r>
        <w:rPr>
          <w:rFonts w:ascii="Arial" w:hAnsi="Arial" w:cs="Arial"/>
          <w:sz w:val="22"/>
          <w:szCs w:val="22"/>
        </w:rPr>
        <w:t xml:space="preserve"> (ab219122</w:t>
      </w:r>
      <w:del w:id="14" w:author="佛系老男人" w:date="2019-01-11T10:54:00Z">
        <w:r w:rsidDel="00EB2171">
          <w:rPr>
            <w:rFonts w:ascii="Arial" w:hAnsi="Arial" w:cs="Arial"/>
            <w:sz w:val="22"/>
            <w:szCs w:val="22"/>
          </w:rPr>
          <w:delText xml:space="preserve">) </w:delText>
        </w:r>
      </w:del>
      <w:ins w:id="15" w:author="佛系老男人" w:date="2019-01-11T10:54:00Z">
        <w:r w:rsidR="00EB2171">
          <w:rPr>
            <w:rFonts w:ascii="Arial" w:hAnsi="Arial" w:cs="Arial"/>
            <w:sz w:val="22"/>
            <w:szCs w:val="22"/>
          </w:rPr>
          <w:t>), anti-Ferritin(ab75973)</w:t>
        </w:r>
      </w:ins>
      <w:del w:id="16" w:author="佛系老男人" w:date="2019-01-11T10:54:00Z">
        <w:r w:rsidDel="00EB2171">
          <w:rPr>
            <w:rFonts w:ascii="Arial" w:hAnsi="Arial" w:cs="Arial"/>
            <w:sz w:val="22"/>
            <w:szCs w:val="22"/>
          </w:rPr>
          <w:delText xml:space="preserve">was </w:delText>
        </w:r>
      </w:del>
      <w:ins w:id="17" w:author="佛系老男人" w:date="2019-01-11T10:54:00Z">
        <w:r w:rsidR="00EB2171">
          <w:rPr>
            <w:rFonts w:ascii="Arial" w:hAnsi="Arial" w:cs="Arial"/>
            <w:sz w:val="22"/>
            <w:szCs w:val="22"/>
          </w:rPr>
          <w:t xml:space="preserve">were </w:t>
        </w:r>
      </w:ins>
      <w:r>
        <w:rPr>
          <w:rFonts w:ascii="Arial" w:hAnsi="Arial" w:cs="Arial"/>
          <w:sz w:val="22"/>
          <w:szCs w:val="22"/>
        </w:rPr>
        <w:t xml:space="preserve">purchased from </w:t>
      </w:r>
      <w:del w:id="18" w:author="佛系老男人" w:date="2019-01-11T10:57:00Z">
        <w:r w:rsidDel="00EB2171">
          <w:rPr>
            <w:rFonts w:ascii="Arial" w:hAnsi="Arial" w:cs="Arial"/>
            <w:sz w:val="22"/>
            <w:szCs w:val="22"/>
          </w:rPr>
          <w:delText>A</w:delText>
        </w:r>
        <w:r w:rsidRPr="00B6633D" w:rsidDel="00EB2171">
          <w:rPr>
            <w:rFonts w:ascii="Arial" w:hAnsi="Arial" w:cs="Arial"/>
            <w:sz w:val="22"/>
            <w:szCs w:val="22"/>
          </w:rPr>
          <w:delText>bcam</w:delText>
        </w:r>
      </w:del>
      <w:ins w:id="19" w:author="佛系老男人" w:date="2019-01-11T10:57:00Z">
        <w:r w:rsidR="00EB2171">
          <w:rPr>
            <w:rFonts w:ascii="Arial" w:hAnsi="Arial" w:cs="Arial"/>
            <w:sz w:val="22"/>
            <w:szCs w:val="22"/>
          </w:rPr>
          <w:t>a</w:t>
        </w:r>
        <w:r w:rsidR="00EB2171" w:rsidRPr="00B6633D">
          <w:rPr>
            <w:rFonts w:ascii="Arial" w:hAnsi="Arial" w:cs="Arial"/>
            <w:sz w:val="22"/>
            <w:szCs w:val="22"/>
          </w:rPr>
          <w:t>bcam</w:t>
        </w:r>
      </w:ins>
      <w:ins w:id="20" w:author="佛系老男人" w:date="2019-01-11T10:52:00Z">
        <w:r w:rsidR="00EB2171">
          <w:rPr>
            <w:rFonts w:ascii="Arial" w:hAnsi="Arial" w:cs="Arial"/>
            <w:sz w:val="22"/>
            <w:szCs w:val="22"/>
          </w:rPr>
          <w:t>,</w:t>
        </w:r>
      </w:ins>
      <w:ins w:id="21" w:author="佛系老男人" w:date="2019-01-11T10:54:00Z">
        <w:r w:rsidR="00EB2171">
          <w:rPr>
            <w:rFonts w:ascii="Arial" w:hAnsi="Arial" w:cs="Arial"/>
            <w:sz w:val="22"/>
            <w:szCs w:val="22"/>
          </w:rPr>
          <w:t xml:space="preserve"> </w:t>
        </w:r>
      </w:ins>
      <w:ins w:id="22" w:author="佛系老男人" w:date="2019-01-11T10:56:00Z">
        <w:r w:rsidR="00EB2171">
          <w:rPr>
            <w:rFonts w:ascii="Arial" w:hAnsi="Arial" w:cs="Arial"/>
            <w:sz w:val="22"/>
            <w:szCs w:val="22"/>
          </w:rPr>
          <w:t>Flag tag antibody</w:t>
        </w:r>
      </w:ins>
      <w:ins w:id="23" w:author="佛系老男人" w:date="2019-01-11T10:57:00Z">
        <w:r w:rsidR="00EB2171">
          <w:rPr>
            <w:rFonts w:ascii="Arial" w:hAnsi="Arial" w:cs="Arial"/>
            <w:sz w:val="22"/>
            <w:szCs w:val="22"/>
          </w:rPr>
          <w:t xml:space="preserve"> </w:t>
        </w:r>
      </w:ins>
      <w:ins w:id="24" w:author="佛系老男人" w:date="2019-01-11T10:56:00Z">
        <w:r w:rsidR="00EB2171">
          <w:rPr>
            <w:rFonts w:ascii="Arial" w:hAnsi="Arial" w:cs="Arial"/>
            <w:sz w:val="22"/>
            <w:szCs w:val="22"/>
          </w:rPr>
          <w:t>(</w:t>
        </w:r>
      </w:ins>
      <w:ins w:id="25" w:author="佛系老男人" w:date="2019-01-11T10:57:00Z">
        <w:r w:rsidR="00EB2171">
          <w:rPr>
            <w:rFonts w:ascii="Arial" w:hAnsi="Arial" w:cs="Arial"/>
            <w:sz w:val="22"/>
            <w:szCs w:val="22"/>
          </w:rPr>
          <w:t>20543-1-AP</w:t>
        </w:r>
      </w:ins>
      <w:ins w:id="26" w:author="佛系老男人" w:date="2019-01-11T10:56:00Z">
        <w:r w:rsidR="00EB2171">
          <w:rPr>
            <w:rFonts w:ascii="Arial" w:hAnsi="Arial" w:cs="Arial"/>
            <w:sz w:val="22"/>
            <w:szCs w:val="22"/>
          </w:rPr>
          <w:t xml:space="preserve">) was purchased from </w:t>
        </w:r>
      </w:ins>
      <w:ins w:id="27" w:author="佛系老男人" w:date="2019-01-11T10:57:00Z">
        <w:r w:rsidR="00EB2171">
          <w:rPr>
            <w:rFonts w:ascii="Arial" w:hAnsi="Arial" w:cs="Arial"/>
            <w:sz w:val="22"/>
            <w:szCs w:val="22"/>
          </w:rPr>
          <w:t>proteintech</w:t>
        </w:r>
      </w:ins>
      <w:ins w:id="28" w:author="佛系老男人" w:date="2019-01-11T11:16:00Z">
        <w:r w:rsidR="00D85015">
          <w:rPr>
            <w:rFonts w:ascii="Arial" w:hAnsi="Arial" w:cs="Arial"/>
            <w:sz w:val="22"/>
            <w:szCs w:val="22"/>
          </w:rPr>
          <w:t>, anti GAPDH antibody was purchased from Shanghai Yeas</w:t>
        </w:r>
      </w:ins>
      <w:ins w:id="29" w:author="佛系老男人" w:date="2019-01-11T11:17:00Z">
        <w:r w:rsidR="00D85015">
          <w:rPr>
            <w:rFonts w:ascii="Arial" w:hAnsi="Arial" w:cs="Arial"/>
            <w:sz w:val="22"/>
            <w:szCs w:val="22"/>
          </w:rPr>
          <w:t>e</w:t>
        </w:r>
      </w:ins>
      <w:ins w:id="30" w:author="佛系老男人" w:date="2019-01-11T11:16:00Z">
        <w:r w:rsidR="00D85015">
          <w:rPr>
            <w:rFonts w:ascii="Arial" w:hAnsi="Arial" w:cs="Arial"/>
            <w:sz w:val="22"/>
            <w:szCs w:val="22"/>
          </w:rPr>
          <w:t>n Biotechnology</w:t>
        </w:r>
      </w:ins>
      <w:del w:id="31" w:author="佛系老男人" w:date="2019-01-11T10:52:00Z">
        <w:r w:rsidRPr="00B6633D" w:rsidDel="00EB2171">
          <w:rPr>
            <w:rFonts w:ascii="Arial" w:hAnsi="Arial" w:cs="Arial"/>
            <w:sz w:val="22"/>
            <w:szCs w:val="22"/>
          </w:rPr>
          <w:delText xml:space="preserve">. </w:delText>
        </w:r>
      </w:del>
      <w:ins w:id="32" w:author="佛系老男人" w:date="2019-01-11T10:01:00Z">
        <w:r w:rsidR="00FE26DC">
          <w:rPr>
            <w:rFonts w:ascii="Arial" w:hAnsi="Arial" w:cs="Arial"/>
            <w:sz w:val="22"/>
            <w:szCs w:val="22"/>
          </w:rPr>
          <w:t>1mM F</w:t>
        </w:r>
      </w:ins>
      <w:ins w:id="33" w:author="佛系老男人" w:date="2019-01-11T10:00:00Z">
        <w:r w:rsidR="00FE26DC" w:rsidRPr="00FE26DC">
          <w:rPr>
            <w:rFonts w:ascii="Arial" w:hAnsi="Arial" w:cs="Arial" w:hint="eastAsia"/>
            <w:sz w:val="22"/>
            <w:szCs w:val="22"/>
          </w:rPr>
          <w:t>erric ammonium citrate</w:t>
        </w:r>
        <w:r w:rsidR="00FE26DC">
          <w:rPr>
            <w:rFonts w:ascii="Arial" w:hAnsi="Arial" w:cs="Arial"/>
            <w:sz w:val="22"/>
            <w:szCs w:val="22"/>
          </w:rPr>
          <w:t xml:space="preserve"> </w:t>
        </w:r>
        <w:r w:rsidR="00FE26DC">
          <w:rPr>
            <w:rFonts w:ascii="Arial" w:hAnsi="Arial" w:cs="Arial" w:hint="eastAsia"/>
            <w:sz w:val="22"/>
            <w:szCs w:val="22"/>
            <w:lang w:eastAsia="zh-CN"/>
          </w:rPr>
          <w:t>a</w:t>
        </w:r>
        <w:r w:rsidR="00FE26DC">
          <w:rPr>
            <w:rFonts w:ascii="Arial" w:hAnsi="Arial" w:cs="Arial"/>
            <w:sz w:val="22"/>
            <w:szCs w:val="22"/>
            <w:lang w:eastAsia="zh-CN"/>
          </w:rPr>
          <w:t xml:space="preserve">nd </w:t>
        </w:r>
      </w:ins>
      <w:ins w:id="34" w:author="佛系老男人" w:date="2019-01-11T10:01:00Z">
        <w:r w:rsidR="00647C2C">
          <w:rPr>
            <w:rFonts w:ascii="Arial" w:hAnsi="Arial" w:cs="Arial"/>
            <w:sz w:val="22"/>
            <w:szCs w:val="22"/>
            <w:lang w:eastAsia="zh-CN"/>
          </w:rPr>
          <w:t>50</w:t>
        </w:r>
        <w:r w:rsidR="00FE26DC">
          <w:rPr>
            <w:rFonts w:ascii="Arial" w:hAnsi="Arial" w:cs="Arial"/>
            <w:sz w:val="22"/>
            <w:szCs w:val="22"/>
            <w:lang w:eastAsia="zh-CN"/>
          </w:rPr>
          <w:t xml:space="preserve">mM </w:t>
        </w:r>
      </w:ins>
      <w:ins w:id="35" w:author="佛系老男人" w:date="2019-01-11T10:00:00Z">
        <w:r w:rsidR="00FE26DC" w:rsidRPr="00FE26DC">
          <w:rPr>
            <w:rFonts w:ascii="Arial" w:hAnsi="Arial" w:cs="Arial" w:hint="eastAsia"/>
            <w:sz w:val="22"/>
            <w:szCs w:val="22"/>
          </w:rPr>
          <w:t>ascorbate</w:t>
        </w:r>
      </w:ins>
      <w:del w:id="36" w:author="佛系老男人" w:date="2019-01-11T10:00:00Z">
        <w:r w:rsidRPr="00B6633D" w:rsidDel="00FE26DC">
          <w:rPr>
            <w:rFonts w:ascii="Arial" w:hAnsi="Arial" w:cs="Arial"/>
            <w:sz w:val="22"/>
            <w:szCs w:val="22"/>
          </w:rPr>
          <w:delText>FeSO4·7H2O, Fe2(SO4)3</w:delText>
        </w:r>
        <w:r w:rsidRPr="00B6633D" w:rsidDel="00FE26DC">
          <w:rPr>
            <w:rFonts w:ascii="Arial" w:eastAsia="DengXian" w:hAnsi="Arial" w:cs="Arial"/>
            <w:sz w:val="22"/>
            <w:szCs w:val="22"/>
          </w:rPr>
          <w:delText>·X</w:delText>
        </w:r>
        <w:r w:rsidRPr="00B6633D" w:rsidDel="00FE26DC">
          <w:rPr>
            <w:rFonts w:ascii="Arial" w:hAnsi="Arial" w:cs="Arial"/>
            <w:sz w:val="22"/>
            <w:szCs w:val="22"/>
          </w:rPr>
          <w:delText xml:space="preserve">H2O </w:delText>
        </w:r>
      </w:del>
      <w:del w:id="37" w:author="佛系老男人" w:date="2019-01-11T10:02:00Z">
        <w:r w:rsidRPr="00B6633D" w:rsidDel="00FE26DC">
          <w:rPr>
            <w:rFonts w:ascii="Arial" w:hAnsi="Arial" w:cs="Arial"/>
            <w:sz w:val="22"/>
            <w:szCs w:val="22"/>
          </w:rPr>
          <w:delText xml:space="preserve">and a mixture of FeSO4·7H2O and </w:delText>
        </w:r>
        <w:bookmarkStart w:id="38" w:name="OLE_LINK1"/>
        <w:bookmarkStart w:id="39" w:name="OLE_LINK2"/>
        <w:r w:rsidRPr="00B6633D" w:rsidDel="00FE26DC">
          <w:rPr>
            <w:rFonts w:ascii="Arial" w:hAnsi="Arial" w:cs="Arial"/>
            <w:sz w:val="22"/>
            <w:szCs w:val="22"/>
          </w:rPr>
          <w:delText>Fe2(SO4)3</w:delText>
        </w:r>
        <w:r w:rsidRPr="00B6633D" w:rsidDel="00FE26DC">
          <w:rPr>
            <w:rFonts w:ascii="Arial" w:eastAsia="DengXian" w:hAnsi="Arial" w:cs="Arial"/>
            <w:sz w:val="22"/>
            <w:szCs w:val="22"/>
          </w:rPr>
          <w:delText>·X</w:delText>
        </w:r>
        <w:r w:rsidRPr="00B6633D" w:rsidDel="00FE26DC">
          <w:rPr>
            <w:rFonts w:ascii="Arial" w:hAnsi="Arial" w:cs="Arial"/>
            <w:sz w:val="22"/>
            <w:szCs w:val="22"/>
          </w:rPr>
          <w:delText>H2O</w:delText>
        </w:r>
        <w:bookmarkEnd w:id="38"/>
        <w:bookmarkEnd w:id="39"/>
        <w:r w:rsidRPr="00B6633D" w:rsidDel="00FE26DC">
          <w:rPr>
            <w:rFonts w:ascii="Arial" w:hAnsi="Arial" w:cs="Arial"/>
            <w:sz w:val="22"/>
            <w:szCs w:val="22"/>
          </w:rPr>
          <w:delText xml:space="preserve"> </w:delText>
        </w:r>
      </w:del>
      <w:ins w:id="40" w:author="佛系老男人" w:date="2019-01-11T10:02:00Z">
        <w:r w:rsidR="00FE26DC">
          <w:rPr>
            <w:rFonts w:ascii="Arial" w:hAnsi="Arial" w:cs="Arial"/>
            <w:sz w:val="22"/>
            <w:szCs w:val="22"/>
          </w:rPr>
          <w:t>-</w:t>
        </w:r>
      </w:ins>
      <w:r w:rsidRPr="00B6633D">
        <w:rPr>
          <w:rFonts w:ascii="Arial" w:hAnsi="Arial" w:cs="Arial"/>
          <w:sz w:val="22"/>
          <w:szCs w:val="22"/>
        </w:rPr>
        <w:t xml:space="preserve">was dissolved in </w:t>
      </w:r>
      <w:del w:id="41" w:author="佛系老男人" w:date="2019-01-11T10:03:00Z">
        <w:r w:rsidRPr="00B6633D" w:rsidDel="00FE26DC">
          <w:rPr>
            <w:rFonts w:ascii="Arial" w:hAnsi="Arial" w:cs="Arial"/>
            <w:sz w:val="22"/>
            <w:szCs w:val="22"/>
          </w:rPr>
          <w:delText>50 ml of</w:delText>
        </w:r>
      </w:del>
      <w:ins w:id="42" w:author="佛系老男人" w:date="2019-01-11T10:03:00Z">
        <w:r w:rsidR="00FE26DC">
          <w:rPr>
            <w:rFonts w:ascii="Arial" w:hAnsi="Arial" w:cs="Arial"/>
            <w:sz w:val="22"/>
            <w:szCs w:val="22"/>
          </w:rPr>
          <w:t>-</w:t>
        </w:r>
      </w:ins>
      <w:r w:rsidRPr="00B6633D">
        <w:rPr>
          <w:rFonts w:ascii="Arial" w:hAnsi="Arial" w:cs="Arial"/>
          <w:sz w:val="22"/>
          <w:szCs w:val="22"/>
        </w:rPr>
        <w:t xml:space="preserve"> </w:t>
      </w:r>
      <w:ins w:id="43" w:author="佛系老男人" w:date="2019-01-11T10:03:00Z">
        <w:r w:rsidR="00FE26DC" w:rsidRPr="00FE26DC">
          <w:rPr>
            <w:rFonts w:ascii="Arial" w:hAnsi="Arial" w:cs="Arial"/>
            <w:sz w:val="22"/>
            <w:szCs w:val="22"/>
          </w:rPr>
          <w:t xml:space="preserve">distilled </w:t>
        </w:r>
      </w:ins>
      <w:r w:rsidRPr="00B6633D">
        <w:rPr>
          <w:rFonts w:ascii="Arial" w:hAnsi="Arial" w:cs="Arial"/>
          <w:sz w:val="22"/>
          <w:szCs w:val="22"/>
        </w:rPr>
        <w:t xml:space="preserve">water </w:t>
      </w:r>
      <w:del w:id="44" w:author="佛系老男人" w:date="2019-01-11T10:02:00Z">
        <w:r w:rsidRPr="00B6633D" w:rsidDel="00FE26DC">
          <w:rPr>
            <w:rFonts w:ascii="Arial" w:hAnsi="Arial" w:cs="Arial"/>
            <w:sz w:val="22"/>
            <w:szCs w:val="22"/>
          </w:rPr>
          <w:delText>already boiled to eliminate oxygen</w:delText>
        </w:r>
      </w:del>
      <w:ins w:id="45" w:author="佛系老男人" w:date="2019-01-11T10:02:00Z">
        <w:r w:rsidR="00FE26DC">
          <w:rPr>
            <w:rFonts w:ascii="Arial" w:hAnsi="Arial" w:cs="Arial"/>
            <w:sz w:val="22"/>
            <w:szCs w:val="22"/>
          </w:rPr>
          <w:t>-</w:t>
        </w:r>
      </w:ins>
      <w:r w:rsidRPr="00B6633D">
        <w:rPr>
          <w:rFonts w:ascii="Arial" w:hAnsi="Arial" w:cs="Arial"/>
          <w:sz w:val="22"/>
          <w:szCs w:val="22"/>
        </w:rPr>
        <w:t xml:space="preserve">. </w:t>
      </w:r>
      <w:ins w:id="46" w:author="佛系老男人" w:date="2019-01-11T10:59:00Z">
        <w:r w:rsidR="00EB2171" w:rsidRPr="00EB2171">
          <w:rPr>
            <w:rFonts w:ascii="Arial" w:hAnsi="Arial" w:cs="Arial"/>
            <w:sz w:val="22"/>
            <w:szCs w:val="22"/>
          </w:rPr>
          <w:t>NaOH</w:t>
        </w:r>
      </w:ins>
      <w:ins w:id="47" w:author="佛系老男人" w:date="2019-01-11T11:01:00Z">
        <w:r w:rsidR="00EB2171">
          <w:rPr>
            <w:rFonts w:ascii="Arial" w:hAnsi="Arial" w:cs="Arial"/>
            <w:sz w:val="22"/>
            <w:szCs w:val="22"/>
          </w:rPr>
          <w:t xml:space="preserve">, </w:t>
        </w:r>
      </w:ins>
      <w:ins w:id="48" w:author="佛系老男人" w:date="2019-01-11T10:59:00Z">
        <w:r w:rsidR="00EB2171" w:rsidRPr="00EB2171">
          <w:rPr>
            <w:rFonts w:ascii="Arial" w:hAnsi="Arial" w:cs="Arial"/>
            <w:sz w:val="22"/>
            <w:szCs w:val="22"/>
          </w:rPr>
          <w:t>HCl</w:t>
        </w:r>
      </w:ins>
      <w:ins w:id="49" w:author="佛系老男人" w:date="2019-01-11T11:01:00Z">
        <w:r w:rsidR="00EB2171">
          <w:rPr>
            <w:rFonts w:ascii="Arial" w:hAnsi="Arial" w:cs="Arial"/>
            <w:sz w:val="22"/>
            <w:szCs w:val="22"/>
          </w:rPr>
          <w:t xml:space="preserve">, </w:t>
        </w:r>
      </w:ins>
      <w:ins w:id="50" w:author="佛系老男人" w:date="2019-01-11T10:59:00Z">
        <w:r w:rsidR="00EB2171" w:rsidRPr="00EB2171">
          <w:rPr>
            <w:rFonts w:ascii="Arial" w:hAnsi="Arial" w:cs="Arial"/>
            <w:sz w:val="22"/>
            <w:szCs w:val="22"/>
          </w:rPr>
          <w:t>KMnO4</w:t>
        </w:r>
      </w:ins>
      <w:ins w:id="51" w:author="佛系老男人" w:date="2019-01-11T11:01:00Z">
        <w:r w:rsidR="00EB2171">
          <w:rPr>
            <w:rFonts w:ascii="Arial" w:hAnsi="Arial" w:cs="Arial"/>
            <w:sz w:val="22"/>
            <w:szCs w:val="22"/>
          </w:rPr>
          <w:t xml:space="preserve">, </w:t>
        </w:r>
      </w:ins>
      <w:ins w:id="52" w:author="佛系老男人" w:date="2019-01-11T10:59:00Z">
        <w:r w:rsidR="00EB2171" w:rsidRPr="00EB2171">
          <w:rPr>
            <w:rFonts w:ascii="Arial" w:hAnsi="Arial" w:cs="Arial"/>
            <w:sz w:val="22"/>
            <w:szCs w:val="22"/>
          </w:rPr>
          <w:t>ferrozine</w:t>
        </w:r>
      </w:ins>
      <w:ins w:id="53" w:author="佛系老男人" w:date="2019-01-11T11:01:00Z">
        <w:r w:rsidR="00EB2171">
          <w:rPr>
            <w:rFonts w:ascii="Arial" w:hAnsi="Arial" w:cs="Arial"/>
            <w:sz w:val="22"/>
            <w:szCs w:val="22"/>
          </w:rPr>
          <w:t xml:space="preserve">, </w:t>
        </w:r>
      </w:ins>
      <w:ins w:id="54" w:author="佛系老男人" w:date="2019-01-11T11:00:00Z">
        <w:r w:rsidR="00EB2171" w:rsidRPr="00F87711">
          <w:rPr>
            <w:rFonts w:ascii="Arial" w:hAnsi="Arial" w:cs="Arial"/>
            <w:sz w:val="22"/>
            <w:szCs w:val="22"/>
            <w:lang w:eastAsia="zh-CN"/>
          </w:rPr>
          <w:t>neocuproine</w:t>
        </w:r>
      </w:ins>
      <w:ins w:id="55" w:author="佛系老男人" w:date="2019-01-11T11:01:00Z">
        <w:r w:rsidR="00EB2171">
          <w:rPr>
            <w:rFonts w:ascii="Arial" w:hAnsi="Arial" w:cs="Arial"/>
            <w:sz w:val="22"/>
            <w:szCs w:val="22"/>
            <w:lang w:eastAsia="zh-CN"/>
          </w:rPr>
          <w:t>,</w:t>
        </w:r>
      </w:ins>
      <w:ins w:id="56" w:author="佛系老男人" w:date="2019-01-11T11:00:00Z">
        <w:r w:rsidR="00EB2171" w:rsidRPr="00EB2171">
          <w:rPr>
            <w:rFonts w:ascii="Arial" w:hAnsi="Arial" w:cs="Arial"/>
            <w:sz w:val="22"/>
            <w:szCs w:val="22"/>
            <w:lang w:eastAsia="zh-CN"/>
          </w:rPr>
          <w:t xml:space="preserve"> </w:t>
        </w:r>
        <w:r w:rsidR="00EB2171" w:rsidRPr="00F87711">
          <w:rPr>
            <w:rFonts w:ascii="Arial" w:hAnsi="Arial" w:cs="Arial"/>
            <w:sz w:val="22"/>
            <w:szCs w:val="22"/>
            <w:lang w:eastAsia="zh-CN"/>
          </w:rPr>
          <w:t>ammonium acetate, ascorbic acid</w:t>
        </w:r>
        <w:r w:rsidR="00EB2171">
          <w:rPr>
            <w:rFonts w:ascii="Arial" w:hAnsi="Arial" w:cs="Arial"/>
            <w:sz w:val="22"/>
            <w:szCs w:val="22"/>
          </w:rPr>
          <w:t xml:space="preserve"> and </w:t>
        </w:r>
        <w:r w:rsidR="00EB2171" w:rsidRPr="00EB2171">
          <w:rPr>
            <w:rFonts w:ascii="Arial" w:hAnsi="Arial" w:cs="Arial"/>
            <w:sz w:val="22"/>
            <w:szCs w:val="22"/>
          </w:rPr>
          <w:t>FeCl3</w:t>
        </w:r>
      </w:ins>
      <w:ins w:id="57" w:author="佛系老男人" w:date="2019-01-11T11:01:00Z">
        <w:r w:rsidR="00EB2171">
          <w:rPr>
            <w:rFonts w:ascii="Arial" w:hAnsi="Arial" w:cs="Arial"/>
            <w:sz w:val="22"/>
            <w:szCs w:val="22"/>
          </w:rPr>
          <w:t xml:space="preserve"> were purchased from </w:t>
        </w:r>
      </w:ins>
      <w:ins w:id="58" w:author="佛系老男人" w:date="2019-01-11T11:03:00Z">
        <w:r w:rsidR="001671F5">
          <w:rPr>
            <w:rFonts w:ascii="Arial" w:hAnsi="Arial" w:cs="Arial"/>
            <w:sz w:val="22"/>
            <w:szCs w:val="22"/>
          </w:rPr>
          <w:t xml:space="preserve">Beijing Oka Biological Technology. </w:t>
        </w:r>
      </w:ins>
      <w:r w:rsidRPr="00EB2171">
        <w:rPr>
          <w:rFonts w:ascii="Arial" w:hAnsi="Arial" w:cs="Arial"/>
          <w:sz w:val="22"/>
          <w:szCs w:val="22"/>
        </w:rPr>
        <w:t>P</w:t>
      </w:r>
      <w:r>
        <w:rPr>
          <w:rFonts w:ascii="Arial" w:hAnsi="Arial" w:cs="Arial"/>
          <w:sz w:val="22"/>
          <w:szCs w:val="22"/>
        </w:rPr>
        <w:t xml:space="preserve">lasmid with raw </w:t>
      </w:r>
      <w:r w:rsidRPr="00E82ADB">
        <w:rPr>
          <w:rFonts w:ascii="Arial" w:hAnsi="Arial" w:cs="Arial"/>
          <w:i/>
          <w:sz w:val="22"/>
          <w:szCs w:val="22"/>
        </w:rPr>
        <w:t>FGF6</w:t>
      </w:r>
      <w:r>
        <w:rPr>
          <w:rFonts w:ascii="Arial" w:hAnsi="Arial" w:cs="Arial"/>
          <w:sz w:val="22"/>
          <w:szCs w:val="22"/>
        </w:rPr>
        <w:t xml:space="preserve"> sequence</w:t>
      </w:r>
      <w:r w:rsidRPr="00E82ADB">
        <w:rPr>
          <w:rFonts w:ascii="Arial" w:hAnsi="Arial" w:cs="Arial"/>
          <w:sz w:val="22"/>
          <w:szCs w:val="22"/>
        </w:rPr>
        <w:t xml:space="preserve"> was purchased </w:t>
      </w:r>
      <w:r>
        <w:rPr>
          <w:rFonts w:ascii="Arial" w:hAnsi="Arial" w:cs="Arial"/>
          <w:sz w:val="22"/>
          <w:szCs w:val="22"/>
        </w:rPr>
        <w:t xml:space="preserve">from </w:t>
      </w:r>
      <w:r w:rsidRPr="00E82ADB">
        <w:rPr>
          <w:rFonts w:ascii="Arial" w:hAnsi="Arial" w:cs="Arial"/>
          <w:sz w:val="22"/>
          <w:szCs w:val="22"/>
        </w:rPr>
        <w:t xml:space="preserve">PPL-Shanghai Co., Ltd (Shanghai, China) </w:t>
      </w:r>
      <w:ins w:id="59" w:author="佛系老男人" w:date="2019-01-11T10:07:00Z">
        <w:r w:rsidR="000235E6">
          <w:rPr>
            <w:rFonts w:ascii="Arial" w:hAnsi="Arial" w:cs="Arial"/>
            <w:sz w:val="22"/>
            <w:szCs w:val="22"/>
          </w:rPr>
          <w:t>which was</w:t>
        </w:r>
      </w:ins>
      <w:ins w:id="60" w:author="佛系老男人" w:date="2019-01-11T10:08:00Z">
        <w:r w:rsidR="000235E6">
          <w:rPr>
            <w:rFonts w:ascii="Arial" w:hAnsi="Arial" w:cs="Arial"/>
            <w:sz w:val="22"/>
            <w:szCs w:val="22"/>
          </w:rPr>
          <w:t xml:space="preserve"> constructed in a N-Terminal p3XFLAG-CMV vector, </w:t>
        </w:r>
      </w:ins>
      <w:r w:rsidRPr="00E82ADB">
        <w:rPr>
          <w:rFonts w:ascii="Arial" w:hAnsi="Arial" w:cs="Arial"/>
          <w:sz w:val="22"/>
          <w:szCs w:val="22"/>
        </w:rPr>
        <w:t>while 3 different mutations (E127X, D174V,</w:t>
      </w:r>
      <w:r w:rsidR="00E13105">
        <w:rPr>
          <w:rFonts w:ascii="Arial" w:hAnsi="Arial" w:cs="Arial"/>
          <w:sz w:val="22"/>
          <w:szCs w:val="22"/>
        </w:rPr>
        <w:t xml:space="preserve"> </w:t>
      </w:r>
      <w:r w:rsidRPr="00E82ADB">
        <w:rPr>
          <w:rFonts w:ascii="Arial" w:hAnsi="Arial" w:cs="Arial"/>
          <w:sz w:val="22"/>
          <w:szCs w:val="22"/>
        </w:rPr>
        <w:t xml:space="preserve">R188Q) were synthesized </w:t>
      </w:r>
      <w:r>
        <w:rPr>
          <w:rFonts w:ascii="Arial" w:hAnsi="Arial" w:cs="Arial"/>
          <w:sz w:val="22"/>
          <w:szCs w:val="22"/>
        </w:rPr>
        <w:t xml:space="preserve">with </w:t>
      </w:r>
      <w:r w:rsidRPr="00E82ADB">
        <w:rPr>
          <w:rFonts w:ascii="Arial" w:hAnsi="Arial" w:cs="Arial"/>
          <w:sz w:val="22"/>
          <w:szCs w:val="22"/>
        </w:rPr>
        <w:t xml:space="preserve">overlapping-PCR. </w:t>
      </w:r>
    </w:p>
    <w:p w:rsidR="00F866BB" w:rsidRDefault="000235E6" w:rsidP="007B2A82">
      <w:pPr>
        <w:jc w:val="both"/>
        <w:rPr>
          <w:ins w:id="61" w:author="Guo, Shicheng" w:date="2019-01-23T16:16:00Z"/>
          <w:rFonts w:ascii="Arial" w:hAnsi="Arial" w:cs="Arial"/>
          <w:b/>
          <w:sz w:val="22"/>
          <w:szCs w:val="22"/>
          <w:lang w:eastAsia="zh-CN"/>
        </w:rPr>
      </w:pPr>
      <w:ins w:id="62" w:author="佛系老男人" w:date="2019-01-11T10:17:00Z">
        <w:r w:rsidRPr="00647C2C">
          <w:rPr>
            <w:rFonts w:ascii="Arial" w:hAnsi="Arial" w:cs="Arial"/>
            <w:b/>
            <w:sz w:val="22"/>
            <w:szCs w:val="22"/>
            <w:lang w:eastAsia="zh-CN"/>
            <w:rPrChange w:id="63" w:author="佛系老男人" w:date="2019-01-11T10:25:00Z">
              <w:rPr>
                <w:rFonts w:ascii="Arial" w:hAnsi="Arial" w:cs="Arial"/>
                <w:sz w:val="22"/>
                <w:szCs w:val="22"/>
                <w:lang w:eastAsia="zh-CN"/>
              </w:rPr>
            </w:rPrChange>
          </w:rPr>
          <w:t xml:space="preserve">Quantification of </w:t>
        </w:r>
      </w:ins>
      <w:ins w:id="64" w:author="佛系老男人" w:date="2019-01-11T10:09:00Z">
        <w:r w:rsidRPr="00647C2C">
          <w:rPr>
            <w:rFonts w:ascii="Arial" w:hAnsi="Arial" w:cs="Arial"/>
            <w:b/>
            <w:sz w:val="22"/>
            <w:szCs w:val="22"/>
            <w:lang w:eastAsia="zh-CN"/>
            <w:rPrChange w:id="65" w:author="佛系老男人" w:date="2019-01-11T10:25:00Z">
              <w:rPr>
                <w:rFonts w:ascii="Arial" w:hAnsi="Arial" w:cs="Arial"/>
                <w:sz w:val="22"/>
                <w:szCs w:val="22"/>
                <w:lang w:eastAsia="zh-CN"/>
              </w:rPr>
            </w:rPrChange>
          </w:rPr>
          <w:t xml:space="preserve">Iron </w:t>
        </w:r>
      </w:ins>
      <w:ins w:id="66" w:author="佛系老男人" w:date="2019-01-11T10:18:00Z">
        <w:r w:rsidRPr="00647C2C">
          <w:rPr>
            <w:rFonts w:ascii="Arial" w:hAnsi="Arial" w:cs="Arial"/>
            <w:b/>
            <w:sz w:val="22"/>
            <w:szCs w:val="22"/>
            <w:lang w:eastAsia="zh-CN"/>
            <w:rPrChange w:id="67" w:author="佛系老男人" w:date="2019-01-11T10:25:00Z">
              <w:rPr>
                <w:rFonts w:ascii="Arial" w:hAnsi="Arial" w:cs="Arial"/>
                <w:sz w:val="22"/>
                <w:szCs w:val="22"/>
                <w:lang w:eastAsia="zh-CN"/>
              </w:rPr>
            </w:rPrChange>
          </w:rPr>
          <w:t>content by ferrozine assay</w:t>
        </w:r>
      </w:ins>
    </w:p>
    <w:p w:rsidR="009C335F" w:rsidRPr="00647C2C" w:rsidRDefault="009C335F" w:rsidP="007B2A82">
      <w:pPr>
        <w:jc w:val="both"/>
        <w:rPr>
          <w:ins w:id="68" w:author="佛系老男人" w:date="2019-01-11T10:13:00Z"/>
          <w:rFonts w:ascii="Arial" w:hAnsi="Arial" w:cs="Arial"/>
          <w:b/>
          <w:sz w:val="22"/>
          <w:szCs w:val="22"/>
          <w:lang w:eastAsia="zh-CN"/>
          <w:rPrChange w:id="69" w:author="佛系老男人" w:date="2019-01-11T10:25:00Z">
            <w:rPr>
              <w:ins w:id="70" w:author="佛系老男人" w:date="2019-01-11T10:13:00Z"/>
              <w:rFonts w:ascii="Arial" w:hAnsi="Arial" w:cs="Arial"/>
              <w:sz w:val="22"/>
              <w:szCs w:val="22"/>
              <w:lang w:eastAsia="zh-CN"/>
            </w:rPr>
          </w:rPrChange>
        </w:rPr>
      </w:pPr>
    </w:p>
    <w:p w:rsidR="000235E6" w:rsidRDefault="000235E6" w:rsidP="009C335F">
      <w:pPr>
        <w:spacing w:line="360" w:lineRule="auto"/>
        <w:jc w:val="both"/>
        <w:rPr>
          <w:ins w:id="71" w:author="佛系老男人" w:date="2019-01-11T11:23:00Z"/>
          <w:rFonts w:ascii="Arial" w:hAnsi="Arial" w:cs="Arial"/>
          <w:sz w:val="22"/>
          <w:szCs w:val="22"/>
          <w:lang w:eastAsia="zh-CN"/>
        </w:rPr>
        <w:pPrChange w:id="72" w:author="Guo, Shicheng" w:date="2019-01-23T16:17:00Z">
          <w:pPr>
            <w:jc w:val="both"/>
          </w:pPr>
        </w:pPrChange>
      </w:pPr>
      <w:ins w:id="73" w:author="佛系老男人" w:date="2019-01-11T10:14:00Z">
        <w:r w:rsidRPr="00647C2C">
          <w:rPr>
            <w:rFonts w:ascii="Arial" w:hAnsi="Arial" w:cs="Arial"/>
            <w:sz w:val="22"/>
            <w:szCs w:val="22"/>
            <w:lang w:eastAsia="zh-CN"/>
          </w:rPr>
          <w:t xml:space="preserve">Total cell intracellular iron </w:t>
        </w:r>
      </w:ins>
      <w:ins w:id="74" w:author="佛系老男人" w:date="2019-01-11T10:15:00Z">
        <w:r w:rsidRPr="00647C2C">
          <w:rPr>
            <w:rFonts w:ascii="Arial" w:hAnsi="Arial" w:cs="Arial"/>
            <w:sz w:val="22"/>
            <w:szCs w:val="22"/>
            <w:lang w:eastAsia="zh-CN"/>
          </w:rPr>
          <w:t>contents</w:t>
        </w:r>
      </w:ins>
      <w:ins w:id="75" w:author="佛系老男人" w:date="2019-01-11T10:14:00Z">
        <w:r w:rsidRPr="00647C2C">
          <w:rPr>
            <w:rFonts w:ascii="Arial" w:hAnsi="Arial" w:cs="Arial"/>
            <w:sz w:val="22"/>
            <w:szCs w:val="22"/>
            <w:lang w:eastAsia="zh-CN"/>
          </w:rPr>
          <w:t xml:space="preserve"> were</w:t>
        </w:r>
      </w:ins>
      <w:ins w:id="76" w:author="佛系老男人" w:date="2019-01-11T10:15:00Z">
        <w:r w:rsidRPr="00647C2C">
          <w:rPr>
            <w:rFonts w:ascii="Arial" w:hAnsi="Arial" w:cs="Arial"/>
            <w:sz w:val="22"/>
            <w:szCs w:val="22"/>
            <w:lang w:eastAsia="zh-CN"/>
          </w:rPr>
          <w:t xml:space="preserve"> </w:t>
        </w:r>
      </w:ins>
      <w:ins w:id="77" w:author="佛系老男人" w:date="2019-01-11T10:14:00Z">
        <w:r w:rsidRPr="00647C2C">
          <w:rPr>
            <w:rFonts w:ascii="Arial" w:hAnsi="Arial" w:cs="Arial"/>
            <w:sz w:val="22"/>
            <w:szCs w:val="22"/>
            <w:lang w:eastAsia="zh-CN"/>
          </w:rPr>
          <w:t>measured</w:t>
        </w:r>
      </w:ins>
      <w:ins w:id="78" w:author="佛系老男人" w:date="2019-01-11T10:15:00Z">
        <w:r w:rsidRPr="00647C2C">
          <w:rPr>
            <w:rFonts w:ascii="Arial" w:hAnsi="Arial" w:cs="Arial"/>
            <w:sz w:val="22"/>
            <w:szCs w:val="22"/>
            <w:lang w:eastAsia="zh-CN"/>
          </w:rPr>
          <w:t xml:space="preserve"> </w:t>
        </w:r>
      </w:ins>
      <w:ins w:id="79" w:author="佛系老男人" w:date="2019-01-11T10:14:00Z">
        <w:r w:rsidRPr="00647C2C">
          <w:rPr>
            <w:rFonts w:ascii="Arial" w:hAnsi="Arial" w:cs="Arial"/>
            <w:sz w:val="22"/>
            <w:szCs w:val="22"/>
            <w:lang w:eastAsia="zh-CN"/>
          </w:rPr>
          <w:t>by the ferrozine assay</w:t>
        </w:r>
      </w:ins>
      <w:ins w:id="80" w:author="佛系老男人" w:date="2019-01-11T10:36:00Z">
        <w:r w:rsidR="00F87711" w:rsidRPr="00F87711">
          <w:rPr>
            <w:rFonts w:ascii="Arial" w:hAnsi="Arial" w:cs="Arial"/>
            <w:sz w:val="22"/>
            <w:szCs w:val="22"/>
            <w:lang w:eastAsia="zh-CN"/>
          </w:rPr>
          <w:t xml:space="preserve"> (</w:t>
        </w:r>
        <w:r w:rsidR="00F87711" w:rsidRPr="009C335F">
          <w:rPr>
            <w:rFonts w:ascii="Arial" w:hAnsi="Arial" w:cs="Arial"/>
            <w:color w:val="FF0000"/>
            <w:sz w:val="22"/>
            <w:szCs w:val="22"/>
            <w:lang w:eastAsia="zh-CN"/>
            <w:rPrChange w:id="81" w:author="Guo, Shicheng" w:date="2019-01-23T16:17:00Z">
              <w:rPr>
                <w:rFonts w:ascii="Arial" w:hAnsi="Arial" w:cs="Arial"/>
                <w:sz w:val="22"/>
                <w:szCs w:val="22"/>
                <w:lang w:eastAsia="zh-CN"/>
              </w:rPr>
            </w:rPrChange>
          </w:rPr>
          <w:t>Anal Biochem. 2004 Aug 15;331(2):370-5</w:t>
        </w:r>
        <w:r w:rsidR="00F87711" w:rsidRPr="009C335F">
          <w:rPr>
            <w:rFonts w:ascii="Arial" w:hAnsi="Arial" w:cs="Arial"/>
            <w:sz w:val="22"/>
            <w:szCs w:val="22"/>
            <w:lang w:eastAsia="zh-CN"/>
          </w:rPr>
          <w:t>.</w:t>
        </w:r>
        <w:r w:rsidR="00F87711" w:rsidRPr="00F87711">
          <w:rPr>
            <w:rFonts w:ascii="Arial" w:hAnsi="Arial" w:cs="Arial"/>
            <w:sz w:val="22"/>
            <w:szCs w:val="22"/>
            <w:lang w:eastAsia="zh-CN"/>
          </w:rPr>
          <w:t>)</w:t>
        </w:r>
      </w:ins>
      <w:ins w:id="82" w:author="佛系老男人" w:date="2019-01-11T10:16:00Z">
        <w:r w:rsidRPr="00647C2C">
          <w:rPr>
            <w:rFonts w:ascii="Arial" w:hAnsi="Arial" w:cs="Arial"/>
            <w:sz w:val="22"/>
            <w:szCs w:val="22"/>
            <w:lang w:eastAsia="zh-CN"/>
          </w:rPr>
          <w:t xml:space="preserve">. Cells were cultured </w:t>
        </w:r>
      </w:ins>
      <w:ins w:id="83" w:author="佛系老男人" w:date="2019-01-11T10:37:00Z">
        <w:r w:rsidR="00F87711">
          <w:rPr>
            <w:rFonts w:ascii="Arial" w:hAnsi="Arial" w:cs="Arial"/>
            <w:sz w:val="22"/>
            <w:szCs w:val="22"/>
            <w:lang w:eastAsia="zh-CN"/>
          </w:rPr>
          <w:t xml:space="preserve">in 12-well plate </w:t>
        </w:r>
      </w:ins>
      <w:ins w:id="84" w:author="佛系老男人" w:date="2019-01-11T10:16:00Z">
        <w:r w:rsidRPr="00647C2C">
          <w:rPr>
            <w:rFonts w:ascii="Arial" w:hAnsi="Arial" w:cs="Arial"/>
            <w:sz w:val="22"/>
            <w:szCs w:val="22"/>
            <w:lang w:eastAsia="zh-CN"/>
          </w:rPr>
          <w:t xml:space="preserve">for 48h and </w:t>
        </w:r>
        <w:r w:rsidR="00647C2C" w:rsidRPr="00647C2C">
          <w:rPr>
            <w:rFonts w:ascii="Arial" w:hAnsi="Arial" w:cs="Arial"/>
            <w:sz w:val="22"/>
            <w:szCs w:val="22"/>
            <w:lang w:eastAsia="zh-CN"/>
          </w:rPr>
          <w:t>wash</w:t>
        </w:r>
      </w:ins>
      <w:ins w:id="85" w:author="佛系老男人" w:date="2019-01-11T10:21:00Z">
        <w:r w:rsidR="00647C2C" w:rsidRPr="00647C2C">
          <w:rPr>
            <w:rFonts w:ascii="Arial" w:hAnsi="Arial" w:cs="Arial"/>
            <w:sz w:val="22"/>
            <w:szCs w:val="22"/>
            <w:lang w:eastAsia="zh-CN"/>
          </w:rPr>
          <w:t>ed</w:t>
        </w:r>
      </w:ins>
      <w:ins w:id="86" w:author="佛系老男人" w:date="2019-01-11T10:16:00Z">
        <w:r w:rsidR="00647C2C" w:rsidRPr="00647C2C">
          <w:rPr>
            <w:rFonts w:ascii="Arial" w:hAnsi="Arial" w:cs="Arial"/>
            <w:sz w:val="22"/>
            <w:szCs w:val="22"/>
            <w:lang w:eastAsia="zh-CN"/>
          </w:rPr>
          <w:t xml:space="preserve"> 3 times with cold PBS</w:t>
        </w:r>
      </w:ins>
      <w:ins w:id="87" w:author="佛系老男人" w:date="2019-01-11T10:20:00Z">
        <w:r w:rsidR="00647C2C" w:rsidRPr="00647C2C">
          <w:rPr>
            <w:rFonts w:ascii="Arial" w:hAnsi="Arial" w:cs="Arial"/>
            <w:sz w:val="22"/>
            <w:szCs w:val="22"/>
            <w:lang w:eastAsia="zh-CN"/>
          </w:rPr>
          <w:t xml:space="preserve">. </w:t>
        </w:r>
      </w:ins>
      <w:ins w:id="88" w:author="佛系老男人" w:date="2019-01-11T10:22:00Z">
        <w:r w:rsidR="00647C2C" w:rsidRPr="00647C2C">
          <w:rPr>
            <w:rFonts w:ascii="Arial" w:hAnsi="Arial" w:cs="Arial"/>
            <w:sz w:val="22"/>
            <w:szCs w:val="22"/>
            <w:lang w:eastAsia="zh-CN"/>
          </w:rPr>
          <w:t>After lys</w:t>
        </w:r>
      </w:ins>
      <w:ins w:id="89" w:author="佛系老男人" w:date="2019-01-11T10:23:00Z">
        <w:r w:rsidR="00647C2C" w:rsidRPr="00647C2C">
          <w:rPr>
            <w:rFonts w:ascii="Arial" w:hAnsi="Arial" w:cs="Arial"/>
            <w:sz w:val="22"/>
            <w:szCs w:val="22"/>
            <w:lang w:eastAsia="zh-CN"/>
          </w:rPr>
          <w:t>ed 2h with 5</w:t>
        </w:r>
      </w:ins>
      <w:ins w:id="90" w:author="佛系老男人" w:date="2019-01-11T10:24:00Z">
        <w:r w:rsidR="00647C2C" w:rsidRPr="00647C2C">
          <w:rPr>
            <w:rFonts w:ascii="Arial" w:hAnsi="Arial" w:cs="Arial"/>
            <w:sz w:val="22"/>
            <w:szCs w:val="22"/>
            <w:lang w:eastAsia="zh-CN"/>
          </w:rPr>
          <w:t>0</w:t>
        </w:r>
      </w:ins>
      <w:ins w:id="91" w:author="佛系老男人" w:date="2019-01-11T10:23:00Z">
        <w:r w:rsidR="00647C2C" w:rsidRPr="00647C2C">
          <w:rPr>
            <w:rFonts w:ascii="Arial" w:hAnsi="Arial" w:cs="Arial"/>
            <w:sz w:val="22"/>
            <w:szCs w:val="22"/>
            <w:lang w:eastAsia="zh-CN"/>
          </w:rPr>
          <w:t>mM</w:t>
        </w:r>
      </w:ins>
      <w:ins w:id="92" w:author="佛系老男人" w:date="2019-01-11T10:24:00Z">
        <w:r w:rsidR="00647C2C" w:rsidRPr="00647C2C">
          <w:rPr>
            <w:rFonts w:ascii="Arial" w:hAnsi="Arial" w:cs="Arial"/>
            <w:sz w:val="22"/>
            <w:szCs w:val="22"/>
            <w:lang w:eastAsia="zh-CN"/>
          </w:rPr>
          <w:t xml:space="preserve"> NaOH, 100</w:t>
        </w:r>
      </w:ins>
      <w:ins w:id="93" w:author="佛系老男人" w:date="2019-01-11T10:25:00Z">
        <w:r w:rsidR="00647C2C" w:rsidRPr="00647C2C">
          <w:rPr>
            <w:rFonts w:ascii="Arial" w:hAnsi="Arial" w:cs="Arial" w:hint="eastAsia"/>
            <w:sz w:val="22"/>
            <w:szCs w:val="22"/>
            <w:lang w:eastAsia="zh-CN"/>
          </w:rPr>
          <w:t>μ</w:t>
        </w:r>
        <w:r w:rsidR="00647C2C" w:rsidRPr="00647C2C">
          <w:rPr>
            <w:rFonts w:ascii="Arial" w:hAnsi="Arial" w:cs="Arial"/>
            <w:sz w:val="22"/>
            <w:szCs w:val="22"/>
            <w:lang w:eastAsia="zh-CN"/>
          </w:rPr>
          <w:t>L</w:t>
        </w:r>
        <w:r w:rsidR="00647C2C">
          <w:rPr>
            <w:rFonts w:ascii="Arial" w:hAnsi="Arial" w:cs="Arial"/>
            <w:sz w:val="22"/>
            <w:szCs w:val="22"/>
            <w:lang w:eastAsia="zh-CN"/>
          </w:rPr>
          <w:t xml:space="preserve"> of </w:t>
        </w:r>
      </w:ins>
      <w:ins w:id="94" w:author="佛系老男人" w:date="2019-01-11T10:26:00Z">
        <w:r w:rsidR="00647C2C">
          <w:rPr>
            <w:rFonts w:ascii="Arial" w:hAnsi="Arial" w:cs="Arial"/>
            <w:sz w:val="22"/>
            <w:szCs w:val="22"/>
            <w:lang w:eastAsia="zh-CN"/>
          </w:rPr>
          <w:t xml:space="preserve">cell lysates were mixed with 10mM HCl, and </w:t>
        </w:r>
      </w:ins>
      <w:ins w:id="95" w:author="佛系老男人" w:date="2019-01-11T10:27:00Z">
        <w:r w:rsidR="00647C2C" w:rsidRPr="00647C2C">
          <w:rPr>
            <w:rFonts w:ascii="Arial" w:hAnsi="Arial" w:cs="Arial"/>
            <w:sz w:val="22"/>
            <w:szCs w:val="22"/>
            <w:lang w:eastAsia="zh-CN"/>
          </w:rPr>
          <w:t>100</w:t>
        </w:r>
        <w:r w:rsidR="00647C2C" w:rsidRPr="00647C2C">
          <w:rPr>
            <w:rFonts w:ascii="Arial" w:hAnsi="Arial" w:cs="Arial" w:hint="eastAsia"/>
            <w:sz w:val="22"/>
            <w:szCs w:val="22"/>
            <w:lang w:eastAsia="zh-CN"/>
          </w:rPr>
          <w:t>μ</w:t>
        </w:r>
        <w:r w:rsidR="00647C2C" w:rsidRPr="00647C2C">
          <w:rPr>
            <w:rFonts w:ascii="Arial" w:hAnsi="Arial" w:cs="Arial"/>
            <w:sz w:val="22"/>
            <w:szCs w:val="22"/>
            <w:lang w:eastAsia="zh-CN"/>
          </w:rPr>
          <w:t>L of the</w:t>
        </w:r>
        <w:r w:rsidR="00647C2C">
          <w:rPr>
            <w:rFonts w:ascii="Arial" w:hAnsi="Arial" w:cs="Arial" w:hint="eastAsia"/>
            <w:sz w:val="22"/>
            <w:szCs w:val="22"/>
            <w:lang w:eastAsia="zh-CN"/>
          </w:rPr>
          <w:t xml:space="preserve"> </w:t>
        </w:r>
        <w:r w:rsidR="00647C2C" w:rsidRPr="00647C2C">
          <w:rPr>
            <w:rFonts w:ascii="Arial" w:hAnsi="Arial" w:cs="Arial"/>
            <w:sz w:val="22"/>
            <w:szCs w:val="22"/>
            <w:lang w:eastAsia="zh-CN"/>
          </w:rPr>
          <w:t>iron-releasing reagent (a freshly mixed solution of equal</w:t>
        </w:r>
        <w:r w:rsidR="00647C2C">
          <w:rPr>
            <w:rFonts w:ascii="Arial" w:hAnsi="Arial" w:cs="Arial" w:hint="eastAsia"/>
            <w:sz w:val="22"/>
            <w:szCs w:val="22"/>
            <w:lang w:eastAsia="zh-CN"/>
          </w:rPr>
          <w:t xml:space="preserve"> </w:t>
        </w:r>
        <w:r w:rsidR="00647C2C" w:rsidRPr="00647C2C">
          <w:rPr>
            <w:rFonts w:ascii="Arial" w:hAnsi="Arial" w:cs="Arial"/>
            <w:sz w:val="22"/>
            <w:szCs w:val="22"/>
            <w:lang w:eastAsia="zh-CN"/>
          </w:rPr>
          <w:t>volumes of 1.4M HCl and 4.5% (w/v) KMnO</w:t>
        </w:r>
        <w:r w:rsidR="00647C2C" w:rsidRPr="009C335F">
          <w:rPr>
            <w:rFonts w:ascii="Arial" w:hAnsi="Arial" w:cs="Arial"/>
            <w:sz w:val="22"/>
            <w:szCs w:val="22"/>
            <w:lang w:eastAsia="zh-CN"/>
          </w:rPr>
          <w:t>4</w:t>
        </w:r>
        <w:r w:rsidR="00647C2C" w:rsidRPr="00647C2C">
          <w:rPr>
            <w:rFonts w:ascii="Arial" w:hAnsi="Arial" w:cs="Arial"/>
            <w:sz w:val="22"/>
            <w:szCs w:val="22"/>
            <w:lang w:eastAsia="zh-CN"/>
          </w:rPr>
          <w:t xml:space="preserve"> in H</w:t>
        </w:r>
        <w:r w:rsidR="00647C2C" w:rsidRPr="009C335F">
          <w:rPr>
            <w:rFonts w:ascii="Arial" w:hAnsi="Arial" w:cs="Arial"/>
            <w:sz w:val="22"/>
            <w:szCs w:val="22"/>
            <w:lang w:eastAsia="zh-CN"/>
          </w:rPr>
          <w:t>2</w:t>
        </w:r>
        <w:r w:rsidR="00647C2C" w:rsidRPr="00647C2C">
          <w:rPr>
            <w:rFonts w:ascii="Arial" w:hAnsi="Arial" w:cs="Arial"/>
            <w:sz w:val="22"/>
            <w:szCs w:val="22"/>
            <w:lang w:eastAsia="zh-CN"/>
          </w:rPr>
          <w:t>O)</w:t>
        </w:r>
      </w:ins>
      <w:ins w:id="96" w:author="佛系老男人" w:date="2019-01-11T10:28:00Z">
        <w:r w:rsidR="00647C2C">
          <w:rPr>
            <w:rFonts w:ascii="Arial" w:hAnsi="Arial" w:cs="Arial"/>
            <w:sz w:val="22"/>
            <w:szCs w:val="22"/>
            <w:lang w:eastAsia="zh-CN"/>
          </w:rPr>
          <w:t xml:space="preserve">. The mixtures </w:t>
        </w:r>
        <w:r w:rsidR="00F87711">
          <w:rPr>
            <w:rFonts w:ascii="Arial" w:hAnsi="Arial" w:cs="Arial"/>
            <w:sz w:val="22"/>
            <w:szCs w:val="22"/>
            <w:lang w:eastAsia="zh-CN"/>
          </w:rPr>
          <w:t xml:space="preserve">were incubated for 2h and then add </w:t>
        </w:r>
      </w:ins>
      <w:ins w:id="97" w:author="佛系老男人" w:date="2019-01-11T10:29:00Z">
        <w:r w:rsidR="00F87711">
          <w:rPr>
            <w:rFonts w:ascii="Arial" w:hAnsi="Arial" w:cs="Arial"/>
            <w:sz w:val="22"/>
            <w:szCs w:val="22"/>
            <w:lang w:eastAsia="zh-CN"/>
          </w:rPr>
          <w:t>30</w:t>
        </w:r>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L</w:t>
        </w:r>
        <w:r w:rsidR="00F87711">
          <w:rPr>
            <w:rFonts w:ascii="Arial" w:hAnsi="Arial" w:cs="Arial"/>
            <w:sz w:val="22"/>
            <w:szCs w:val="22"/>
            <w:lang w:eastAsia="zh-CN"/>
          </w:rPr>
          <w:t xml:space="preserve"> </w:t>
        </w:r>
        <w:r w:rsidR="00F87711">
          <w:rPr>
            <w:rFonts w:ascii="Arial" w:hAnsi="Arial" w:cs="Arial" w:hint="eastAsia"/>
            <w:sz w:val="22"/>
            <w:szCs w:val="22"/>
            <w:lang w:eastAsia="zh-CN"/>
          </w:rPr>
          <w:t>iron</w:t>
        </w:r>
        <w:r w:rsidR="00F87711">
          <w:rPr>
            <w:rFonts w:ascii="Arial" w:hAnsi="Arial" w:cs="Arial"/>
            <w:sz w:val="22"/>
            <w:szCs w:val="22"/>
            <w:lang w:eastAsia="zh-CN"/>
          </w:rPr>
          <w:t xml:space="preserve"> </w:t>
        </w:r>
      </w:ins>
      <w:ins w:id="98" w:author="佛系老男人" w:date="2019-01-11T10:30:00Z">
        <w:r w:rsidR="00F87711">
          <w:rPr>
            <w:rFonts w:ascii="Arial" w:hAnsi="Arial" w:cs="Arial" w:hint="eastAsia"/>
            <w:sz w:val="22"/>
            <w:szCs w:val="22"/>
            <w:lang w:eastAsia="zh-CN"/>
          </w:rPr>
          <w:t>detection</w:t>
        </w:r>
        <w:r w:rsidR="00F87711">
          <w:rPr>
            <w:rFonts w:ascii="Arial" w:hAnsi="Arial" w:cs="Arial"/>
            <w:sz w:val="22"/>
            <w:szCs w:val="22"/>
            <w:lang w:eastAsia="zh-CN"/>
          </w:rPr>
          <w:t xml:space="preserve"> </w:t>
        </w:r>
        <w:r w:rsidR="00F87711">
          <w:rPr>
            <w:rFonts w:ascii="Arial" w:hAnsi="Arial" w:cs="Arial" w:hint="eastAsia"/>
            <w:sz w:val="22"/>
            <w:szCs w:val="22"/>
            <w:lang w:eastAsia="zh-CN"/>
          </w:rPr>
          <w:t>reagent</w:t>
        </w:r>
        <w:r w:rsidR="00F87711">
          <w:rPr>
            <w:rFonts w:ascii="Arial" w:hAnsi="Arial" w:cs="Arial"/>
            <w:sz w:val="22"/>
            <w:szCs w:val="22"/>
            <w:lang w:eastAsia="zh-CN"/>
          </w:rPr>
          <w:t xml:space="preserve"> ( </w:t>
        </w:r>
        <w:r w:rsidR="00F87711" w:rsidRPr="00F87711">
          <w:rPr>
            <w:rFonts w:ascii="Arial" w:hAnsi="Arial" w:cs="Arial"/>
            <w:sz w:val="22"/>
            <w:szCs w:val="22"/>
            <w:lang w:eastAsia="zh-CN"/>
          </w:rPr>
          <w:t>6.5 mM ferrozine,</w:t>
        </w:r>
        <w:r w:rsidR="00F87711">
          <w:rPr>
            <w:rFonts w:ascii="Arial" w:hAnsi="Arial" w:cs="Arial" w:hint="eastAsia"/>
            <w:sz w:val="22"/>
            <w:szCs w:val="22"/>
            <w:lang w:eastAsia="zh-CN"/>
          </w:rPr>
          <w:t xml:space="preserve"> </w:t>
        </w:r>
        <w:r w:rsidR="00F87711" w:rsidRPr="00F87711">
          <w:rPr>
            <w:rFonts w:ascii="Arial" w:hAnsi="Arial" w:cs="Arial"/>
            <w:sz w:val="22"/>
            <w:szCs w:val="22"/>
            <w:lang w:eastAsia="zh-CN"/>
          </w:rPr>
          <w:t>6.5 mM neocuproine, 2.5M ammonium acetate, and 1M</w:t>
        </w:r>
        <w:r w:rsidR="00F87711">
          <w:rPr>
            <w:rFonts w:ascii="Arial" w:hAnsi="Arial" w:cs="Arial"/>
            <w:sz w:val="22"/>
            <w:szCs w:val="22"/>
            <w:lang w:eastAsia="zh-CN"/>
          </w:rPr>
          <w:t xml:space="preserve"> </w:t>
        </w:r>
        <w:r w:rsidR="00F87711" w:rsidRPr="00F87711">
          <w:rPr>
            <w:rFonts w:ascii="Arial" w:hAnsi="Arial" w:cs="Arial"/>
            <w:sz w:val="22"/>
            <w:szCs w:val="22"/>
            <w:lang w:eastAsia="zh-CN"/>
          </w:rPr>
          <w:t xml:space="preserve">ascorbic acid </w:t>
        </w:r>
        <w:r w:rsidR="00F87711">
          <w:rPr>
            <w:rFonts w:ascii="Arial" w:hAnsi="Arial" w:cs="Arial"/>
            <w:sz w:val="22"/>
            <w:szCs w:val="22"/>
            <w:lang w:eastAsia="zh-CN"/>
          </w:rPr>
          <w:t>), after incubated for 30min, 280</w:t>
        </w:r>
      </w:ins>
      <w:ins w:id="99" w:author="佛系老男人" w:date="2019-01-11T10:31:00Z">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L</w:t>
        </w:r>
        <w:r w:rsidR="00F87711">
          <w:rPr>
            <w:rFonts w:ascii="Arial" w:hAnsi="Arial" w:cs="Arial"/>
            <w:sz w:val="22"/>
            <w:szCs w:val="22"/>
            <w:lang w:eastAsia="zh-CN"/>
          </w:rPr>
          <w:t xml:space="preserve"> </w:t>
        </w:r>
        <w:r w:rsidR="00F87711">
          <w:rPr>
            <w:rFonts w:ascii="Arial" w:hAnsi="Arial" w:cs="Arial" w:hint="eastAsia"/>
            <w:sz w:val="22"/>
            <w:szCs w:val="22"/>
            <w:lang w:eastAsia="zh-CN"/>
          </w:rPr>
          <w:t>of</w:t>
        </w:r>
        <w:r w:rsidR="00F87711">
          <w:rPr>
            <w:rFonts w:ascii="Arial" w:hAnsi="Arial" w:cs="Arial"/>
            <w:sz w:val="22"/>
            <w:szCs w:val="22"/>
            <w:lang w:eastAsia="zh-CN"/>
          </w:rPr>
          <w:t xml:space="preserve"> </w:t>
        </w:r>
      </w:ins>
      <w:ins w:id="100" w:author="佛系老男人" w:date="2019-01-11T10:32:00Z">
        <w:r w:rsidR="00F87711">
          <w:rPr>
            <w:rFonts w:ascii="Arial" w:hAnsi="Arial" w:cs="Arial" w:hint="eastAsia"/>
            <w:sz w:val="22"/>
            <w:szCs w:val="22"/>
            <w:lang w:eastAsia="zh-CN"/>
          </w:rPr>
          <w:t>solution</w:t>
        </w:r>
        <w:r w:rsidR="00F87711">
          <w:rPr>
            <w:rFonts w:ascii="Arial" w:hAnsi="Arial" w:cs="Arial"/>
            <w:sz w:val="22"/>
            <w:szCs w:val="22"/>
            <w:lang w:eastAsia="zh-CN"/>
          </w:rPr>
          <w:t xml:space="preserve"> </w:t>
        </w:r>
        <w:r w:rsidR="00F87711">
          <w:rPr>
            <w:rFonts w:ascii="Arial" w:hAnsi="Arial" w:cs="Arial" w:hint="eastAsia"/>
            <w:sz w:val="22"/>
            <w:szCs w:val="22"/>
            <w:lang w:eastAsia="zh-CN"/>
          </w:rPr>
          <w:t>were</w:t>
        </w:r>
        <w:r w:rsidR="00F87711">
          <w:rPr>
            <w:rFonts w:ascii="Arial" w:hAnsi="Arial" w:cs="Arial"/>
            <w:sz w:val="22"/>
            <w:szCs w:val="22"/>
            <w:lang w:eastAsia="zh-CN"/>
          </w:rPr>
          <w:t xml:space="preserve"> </w:t>
        </w:r>
        <w:r w:rsidR="00F87711">
          <w:rPr>
            <w:rFonts w:ascii="Arial" w:hAnsi="Arial" w:cs="Arial" w:hint="eastAsia"/>
            <w:sz w:val="22"/>
            <w:szCs w:val="22"/>
            <w:lang w:eastAsia="zh-CN"/>
          </w:rPr>
          <w:t>added</w:t>
        </w:r>
        <w:r w:rsidR="00F87711">
          <w:rPr>
            <w:rFonts w:ascii="Arial" w:hAnsi="Arial" w:cs="Arial"/>
            <w:sz w:val="22"/>
            <w:szCs w:val="22"/>
            <w:lang w:eastAsia="zh-CN"/>
          </w:rPr>
          <w:t xml:space="preserve"> </w:t>
        </w:r>
        <w:r w:rsidR="00F87711">
          <w:rPr>
            <w:rFonts w:ascii="Arial" w:hAnsi="Arial" w:cs="Arial" w:hint="eastAsia"/>
            <w:sz w:val="22"/>
            <w:szCs w:val="22"/>
            <w:lang w:eastAsia="zh-CN"/>
          </w:rPr>
          <w:t>in</w:t>
        </w:r>
        <w:r w:rsidR="00F87711">
          <w:rPr>
            <w:rFonts w:ascii="Arial" w:hAnsi="Arial" w:cs="Arial"/>
            <w:sz w:val="22"/>
            <w:szCs w:val="22"/>
            <w:lang w:eastAsia="zh-CN"/>
          </w:rPr>
          <w:t xml:space="preserve"> 96</w:t>
        </w:r>
        <w:r w:rsidR="00F87711">
          <w:rPr>
            <w:rFonts w:ascii="Arial" w:hAnsi="Arial" w:cs="Arial" w:hint="eastAsia"/>
            <w:sz w:val="22"/>
            <w:szCs w:val="22"/>
            <w:lang w:eastAsia="zh-CN"/>
          </w:rPr>
          <w:t>-well</w:t>
        </w:r>
        <w:r w:rsidR="00F87711">
          <w:rPr>
            <w:rFonts w:ascii="Arial" w:hAnsi="Arial" w:cs="Arial"/>
            <w:sz w:val="22"/>
            <w:szCs w:val="22"/>
            <w:lang w:eastAsia="zh-CN"/>
          </w:rPr>
          <w:t xml:space="preserve"> </w:t>
        </w:r>
        <w:r w:rsidR="00F87711">
          <w:rPr>
            <w:rFonts w:ascii="Arial" w:hAnsi="Arial" w:cs="Arial" w:hint="eastAsia"/>
            <w:sz w:val="22"/>
            <w:szCs w:val="22"/>
            <w:lang w:eastAsia="zh-CN"/>
          </w:rPr>
          <w:t>plate</w:t>
        </w:r>
        <w:r w:rsidR="00F87711">
          <w:rPr>
            <w:rFonts w:ascii="Arial" w:hAnsi="Arial" w:cs="Arial"/>
            <w:sz w:val="22"/>
            <w:szCs w:val="22"/>
            <w:lang w:eastAsia="zh-CN"/>
          </w:rPr>
          <w:t xml:space="preserve"> </w:t>
        </w:r>
        <w:r w:rsidR="00F87711">
          <w:rPr>
            <w:rFonts w:ascii="Arial" w:hAnsi="Arial" w:cs="Arial" w:hint="eastAsia"/>
            <w:sz w:val="22"/>
            <w:szCs w:val="22"/>
            <w:lang w:eastAsia="zh-CN"/>
          </w:rPr>
          <w:t>and</w:t>
        </w:r>
        <w:r w:rsidR="00F87711">
          <w:rPr>
            <w:rFonts w:ascii="Arial" w:hAnsi="Arial" w:cs="Arial"/>
            <w:sz w:val="22"/>
            <w:szCs w:val="22"/>
            <w:lang w:eastAsia="zh-CN"/>
          </w:rPr>
          <w:t xml:space="preserve"> </w:t>
        </w:r>
        <w:r w:rsidR="00F87711">
          <w:rPr>
            <w:rFonts w:ascii="Arial" w:hAnsi="Arial" w:cs="Arial" w:hint="eastAsia"/>
            <w:sz w:val="22"/>
            <w:szCs w:val="22"/>
            <w:lang w:eastAsia="zh-CN"/>
          </w:rPr>
          <w:t>read</w:t>
        </w:r>
        <w:r w:rsidR="00F87711">
          <w:rPr>
            <w:rFonts w:ascii="Arial" w:hAnsi="Arial" w:cs="Arial"/>
            <w:sz w:val="22"/>
            <w:szCs w:val="22"/>
            <w:lang w:eastAsia="zh-CN"/>
          </w:rPr>
          <w:t xml:space="preserve"> 550</w:t>
        </w:r>
        <w:r w:rsidR="00F87711">
          <w:rPr>
            <w:rFonts w:ascii="Arial" w:hAnsi="Arial" w:cs="Arial" w:hint="eastAsia"/>
            <w:sz w:val="22"/>
            <w:szCs w:val="22"/>
            <w:lang w:eastAsia="zh-CN"/>
          </w:rPr>
          <w:t>nm</w:t>
        </w:r>
        <w:r w:rsidR="00F87711">
          <w:rPr>
            <w:rFonts w:ascii="Arial" w:hAnsi="Arial" w:cs="Arial"/>
            <w:sz w:val="22"/>
            <w:szCs w:val="22"/>
            <w:lang w:eastAsia="zh-CN"/>
          </w:rPr>
          <w:t xml:space="preserve"> </w:t>
        </w:r>
      </w:ins>
      <w:ins w:id="101" w:author="佛系老男人" w:date="2019-01-11T10:33:00Z">
        <w:r w:rsidR="00F87711">
          <w:rPr>
            <w:rFonts w:ascii="Arial" w:hAnsi="Arial" w:cs="Arial" w:hint="eastAsia"/>
            <w:sz w:val="22"/>
            <w:szCs w:val="22"/>
            <w:lang w:eastAsia="zh-CN"/>
          </w:rPr>
          <w:t>on</w:t>
        </w:r>
        <w:r w:rsidR="00F87711">
          <w:rPr>
            <w:rFonts w:ascii="Arial" w:hAnsi="Arial" w:cs="Arial"/>
            <w:sz w:val="22"/>
            <w:szCs w:val="22"/>
            <w:lang w:eastAsia="zh-CN"/>
          </w:rPr>
          <w:t xml:space="preserve"> </w:t>
        </w:r>
      </w:ins>
      <w:ins w:id="102" w:author="佛系老男人" w:date="2019-01-11T10:32:00Z">
        <w:r w:rsidR="00F87711">
          <w:rPr>
            <w:rFonts w:ascii="Arial" w:hAnsi="Arial" w:cs="Arial" w:hint="eastAsia"/>
            <w:sz w:val="22"/>
            <w:szCs w:val="22"/>
            <w:lang w:eastAsia="zh-CN"/>
          </w:rPr>
          <w:t>a</w:t>
        </w:r>
        <w:r w:rsidR="00F87711">
          <w:rPr>
            <w:rFonts w:ascii="Arial" w:hAnsi="Arial" w:cs="Arial"/>
            <w:sz w:val="22"/>
            <w:szCs w:val="22"/>
            <w:lang w:eastAsia="zh-CN"/>
          </w:rPr>
          <w:t xml:space="preserve"> </w:t>
        </w:r>
      </w:ins>
      <w:ins w:id="103" w:author="佛系老男人" w:date="2019-01-11T10:33:00Z">
        <w:r w:rsidR="00F87711">
          <w:rPr>
            <w:rFonts w:ascii="Arial" w:hAnsi="Arial" w:cs="Arial" w:hint="eastAsia"/>
            <w:sz w:val="22"/>
            <w:szCs w:val="22"/>
            <w:lang w:eastAsia="zh-CN"/>
          </w:rPr>
          <w:t>m</w:t>
        </w:r>
        <w:r w:rsidR="00F87711" w:rsidRPr="00F87711">
          <w:rPr>
            <w:rFonts w:ascii="Arial" w:hAnsi="Arial" w:cs="Arial"/>
            <w:sz w:val="22"/>
            <w:szCs w:val="22"/>
            <w:lang w:eastAsia="zh-CN"/>
          </w:rPr>
          <w:t xml:space="preserve">icroplate </w:t>
        </w:r>
        <w:r w:rsidR="00F87711">
          <w:rPr>
            <w:rFonts w:ascii="Arial" w:hAnsi="Arial" w:cs="Arial" w:hint="eastAsia"/>
            <w:sz w:val="22"/>
            <w:szCs w:val="22"/>
            <w:lang w:eastAsia="zh-CN"/>
          </w:rPr>
          <w:t>r</w:t>
        </w:r>
        <w:r w:rsidR="00F87711" w:rsidRPr="00F87711">
          <w:rPr>
            <w:rFonts w:ascii="Arial" w:hAnsi="Arial" w:cs="Arial"/>
            <w:sz w:val="22"/>
            <w:szCs w:val="22"/>
            <w:lang w:eastAsia="zh-CN"/>
          </w:rPr>
          <w:t>eader</w:t>
        </w:r>
        <w:r w:rsidR="00F87711">
          <w:rPr>
            <w:rFonts w:ascii="Arial" w:hAnsi="Arial" w:cs="Arial" w:hint="eastAsia"/>
            <w:sz w:val="22"/>
            <w:szCs w:val="22"/>
            <w:lang w:eastAsia="zh-CN"/>
          </w:rPr>
          <w:t xml:space="preserve">, </w:t>
        </w:r>
        <w:r w:rsidR="00F87711">
          <w:rPr>
            <w:rFonts w:ascii="Arial" w:hAnsi="Arial" w:cs="Arial"/>
            <w:sz w:val="22"/>
            <w:szCs w:val="22"/>
            <w:lang w:eastAsia="zh-CN"/>
          </w:rPr>
          <w:t>in addition,</w:t>
        </w:r>
      </w:ins>
      <w:bookmarkStart w:id="104" w:name="OLE_LINK8"/>
      <w:bookmarkStart w:id="105" w:name="OLE_LINK19"/>
      <w:ins w:id="106" w:author="佛系老男人" w:date="2019-01-11T10:34:00Z">
        <w:r w:rsidR="00F87711">
          <w:rPr>
            <w:rFonts w:ascii="Arial" w:hAnsi="Arial" w:cs="Arial"/>
            <w:sz w:val="22"/>
            <w:szCs w:val="22"/>
            <w:lang w:eastAsia="zh-CN"/>
          </w:rPr>
          <w:t xml:space="preserve"> FeCl3</w:t>
        </w:r>
        <w:bookmarkEnd w:id="104"/>
        <w:bookmarkEnd w:id="105"/>
        <w:r w:rsidR="00F87711">
          <w:rPr>
            <w:rFonts w:ascii="Arial" w:hAnsi="Arial" w:cs="Arial"/>
            <w:sz w:val="22"/>
            <w:szCs w:val="22"/>
            <w:lang w:eastAsia="zh-CN"/>
          </w:rPr>
          <w:t xml:space="preserve"> (0-100</w:t>
        </w:r>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M</w:t>
        </w:r>
        <w:r w:rsidR="00F87711">
          <w:rPr>
            <w:rFonts w:ascii="Arial" w:hAnsi="Arial" w:cs="Arial"/>
            <w:sz w:val="22"/>
            <w:szCs w:val="22"/>
            <w:lang w:eastAsia="zh-CN"/>
          </w:rPr>
          <w:t xml:space="preserve">) </w:t>
        </w:r>
        <w:r w:rsidR="00F87711">
          <w:rPr>
            <w:rFonts w:ascii="Arial" w:hAnsi="Arial" w:cs="Arial" w:hint="eastAsia"/>
            <w:sz w:val="22"/>
            <w:szCs w:val="22"/>
            <w:lang w:eastAsia="zh-CN"/>
          </w:rPr>
          <w:t>as</w:t>
        </w:r>
        <w:r w:rsidR="00F87711">
          <w:rPr>
            <w:rFonts w:ascii="Arial" w:hAnsi="Arial" w:cs="Arial"/>
            <w:sz w:val="22"/>
            <w:szCs w:val="22"/>
            <w:lang w:eastAsia="zh-CN"/>
          </w:rPr>
          <w:t xml:space="preserve"> </w:t>
        </w:r>
        <w:r w:rsidR="00F87711">
          <w:rPr>
            <w:rFonts w:ascii="Arial" w:hAnsi="Arial" w:cs="Arial" w:hint="eastAsia"/>
            <w:sz w:val="22"/>
            <w:szCs w:val="22"/>
            <w:lang w:eastAsia="zh-CN"/>
          </w:rPr>
          <w:t>an</w:t>
        </w:r>
        <w:r w:rsidR="00F87711">
          <w:rPr>
            <w:rFonts w:ascii="Arial" w:hAnsi="Arial" w:cs="Arial"/>
            <w:sz w:val="22"/>
            <w:szCs w:val="22"/>
            <w:lang w:eastAsia="zh-CN"/>
          </w:rPr>
          <w:t xml:space="preserve"> iron standards and </w:t>
        </w:r>
      </w:ins>
      <w:ins w:id="107" w:author="佛系老男人" w:date="2019-01-11T10:36:00Z">
        <w:r w:rsidR="00F87711">
          <w:rPr>
            <w:rFonts w:ascii="Arial" w:hAnsi="Arial" w:cs="Arial"/>
            <w:sz w:val="22"/>
            <w:szCs w:val="22"/>
            <w:lang w:eastAsia="zh-CN"/>
          </w:rPr>
          <w:t xml:space="preserve">protein </w:t>
        </w:r>
      </w:ins>
      <w:ins w:id="108" w:author="佛系老男人" w:date="2019-01-11T10:38:00Z">
        <w:r w:rsidR="00F87711" w:rsidRPr="00F87711">
          <w:rPr>
            <w:rFonts w:ascii="Arial" w:hAnsi="Arial" w:cs="Arial"/>
            <w:sz w:val="22"/>
            <w:szCs w:val="22"/>
            <w:lang w:eastAsia="zh-CN"/>
          </w:rPr>
          <w:t>quantification</w:t>
        </w:r>
        <w:r w:rsidR="00F87711">
          <w:rPr>
            <w:rFonts w:ascii="Arial" w:hAnsi="Arial" w:cs="Arial"/>
            <w:sz w:val="22"/>
            <w:szCs w:val="22"/>
            <w:lang w:eastAsia="zh-CN"/>
          </w:rPr>
          <w:t xml:space="preserve"> were determined by</w:t>
        </w:r>
      </w:ins>
      <w:ins w:id="109" w:author="佛系老男人" w:date="2019-01-11T10:39:00Z">
        <w:r w:rsidR="0072595A">
          <w:rPr>
            <w:rFonts w:ascii="Arial" w:hAnsi="Arial" w:cs="Arial"/>
            <w:sz w:val="22"/>
            <w:szCs w:val="22"/>
            <w:lang w:eastAsia="zh-CN"/>
          </w:rPr>
          <w:t xml:space="preserve"> L</w:t>
        </w:r>
      </w:ins>
      <w:ins w:id="110" w:author="佛系老男人" w:date="2019-01-11T10:38:00Z">
        <w:r w:rsidR="00F87711">
          <w:rPr>
            <w:rFonts w:ascii="Arial" w:hAnsi="Arial" w:cs="Arial"/>
            <w:sz w:val="22"/>
            <w:szCs w:val="22"/>
            <w:lang w:eastAsia="zh-CN"/>
          </w:rPr>
          <w:t>owry</w:t>
        </w:r>
      </w:ins>
      <w:ins w:id="111" w:author="佛系老男人" w:date="2019-01-11T10:39:00Z">
        <w:r w:rsidR="0072595A">
          <w:rPr>
            <w:rFonts w:ascii="Arial" w:hAnsi="Arial" w:cs="Arial"/>
            <w:sz w:val="22"/>
            <w:szCs w:val="22"/>
            <w:lang w:eastAsia="zh-CN"/>
          </w:rPr>
          <w:t xml:space="preserve"> protein assay.</w:t>
        </w:r>
      </w:ins>
    </w:p>
    <w:p w:rsidR="00D85015" w:rsidRDefault="00D85015" w:rsidP="00F87711">
      <w:pPr>
        <w:jc w:val="both"/>
        <w:rPr>
          <w:ins w:id="112" w:author="佛系老男人" w:date="2019-01-11T10:39:00Z"/>
          <w:rFonts w:ascii="Arial" w:hAnsi="Arial" w:cs="Arial"/>
          <w:sz w:val="22"/>
          <w:szCs w:val="22"/>
          <w:lang w:eastAsia="zh-CN"/>
        </w:rPr>
      </w:pPr>
    </w:p>
    <w:p w:rsidR="0072595A" w:rsidRPr="00D85015" w:rsidRDefault="0072595A" w:rsidP="00F87711">
      <w:pPr>
        <w:jc w:val="both"/>
        <w:rPr>
          <w:ins w:id="113" w:author="佛系老男人" w:date="2019-01-11T10:39:00Z"/>
          <w:rFonts w:ascii="Arial" w:hAnsi="Arial" w:cs="Arial"/>
          <w:b/>
          <w:sz w:val="22"/>
          <w:szCs w:val="22"/>
          <w:lang w:eastAsia="zh-CN"/>
          <w:rPrChange w:id="114" w:author="佛系老男人" w:date="2019-01-11T11:23:00Z">
            <w:rPr>
              <w:ins w:id="115" w:author="佛系老男人" w:date="2019-01-11T10:39:00Z"/>
              <w:rFonts w:ascii="Arial" w:hAnsi="Arial" w:cs="Arial"/>
              <w:sz w:val="22"/>
              <w:szCs w:val="22"/>
              <w:lang w:eastAsia="zh-CN"/>
            </w:rPr>
          </w:rPrChange>
        </w:rPr>
      </w:pPr>
      <w:ins w:id="116" w:author="佛系老男人" w:date="2019-01-11T10:39:00Z">
        <w:r w:rsidRPr="00D85015">
          <w:rPr>
            <w:rFonts w:ascii="Arial" w:hAnsi="Arial" w:cs="Arial"/>
            <w:b/>
            <w:sz w:val="22"/>
            <w:szCs w:val="22"/>
            <w:lang w:eastAsia="zh-CN"/>
            <w:rPrChange w:id="117" w:author="佛系老男人" w:date="2019-01-11T11:23:00Z">
              <w:rPr>
                <w:rFonts w:ascii="Arial" w:hAnsi="Arial" w:cs="Arial"/>
                <w:sz w:val="22"/>
                <w:szCs w:val="22"/>
                <w:lang w:eastAsia="zh-CN"/>
              </w:rPr>
            </w:rPrChange>
          </w:rPr>
          <w:t>Western blot</w:t>
        </w:r>
      </w:ins>
    </w:p>
    <w:p w:rsidR="001671F5" w:rsidRPr="009C335F" w:rsidRDefault="001671F5" w:rsidP="009C335F">
      <w:pPr>
        <w:spacing w:line="360" w:lineRule="auto"/>
        <w:jc w:val="both"/>
        <w:rPr>
          <w:ins w:id="118" w:author="Guo, Shicheng" w:date="2019-01-23T16:16:00Z"/>
          <w:rFonts w:ascii="Arial" w:hAnsi="Arial" w:cs="Arial"/>
          <w:sz w:val="22"/>
          <w:szCs w:val="22"/>
          <w:lang w:eastAsia="zh-CN"/>
          <w:rPrChange w:id="119" w:author="Guo, Shicheng" w:date="2019-01-23T16:17:00Z">
            <w:rPr>
              <w:ins w:id="120" w:author="Guo, Shicheng" w:date="2019-01-23T16:16:00Z"/>
              <w:rFonts w:ascii="Arial" w:eastAsia="Microsoft YaHei" w:hAnsi="Arial" w:cs="Arial"/>
              <w:sz w:val="22"/>
              <w:szCs w:val="22"/>
              <w:lang w:eastAsia="zh-CN"/>
            </w:rPr>
          </w:rPrChange>
        </w:rPr>
        <w:pPrChange w:id="121" w:author="Guo, Shicheng" w:date="2019-01-23T16:17:00Z">
          <w:pPr>
            <w:jc w:val="both"/>
          </w:pPr>
        </w:pPrChange>
      </w:pPr>
      <w:ins w:id="122" w:author="佛系老男人" w:date="2019-01-11T11:04:00Z">
        <w:r>
          <w:rPr>
            <w:rFonts w:ascii="Arial" w:hAnsi="Arial" w:cs="Arial" w:hint="eastAsia"/>
            <w:sz w:val="22"/>
            <w:szCs w:val="22"/>
            <w:lang w:eastAsia="zh-CN"/>
          </w:rPr>
          <w:t>Cell lysates were ha</w:t>
        </w:r>
        <w:r>
          <w:rPr>
            <w:rFonts w:ascii="Arial" w:hAnsi="Arial" w:cs="Arial"/>
            <w:sz w:val="22"/>
            <w:szCs w:val="22"/>
            <w:lang w:eastAsia="zh-CN"/>
          </w:rPr>
          <w:t>r</w:t>
        </w:r>
        <w:r>
          <w:rPr>
            <w:rFonts w:ascii="Arial" w:hAnsi="Arial" w:cs="Arial" w:hint="eastAsia"/>
            <w:sz w:val="22"/>
            <w:szCs w:val="22"/>
            <w:lang w:eastAsia="zh-CN"/>
          </w:rPr>
          <w:t>vest</w:t>
        </w:r>
        <w:r>
          <w:rPr>
            <w:rFonts w:ascii="Arial" w:hAnsi="Arial" w:cs="Arial"/>
            <w:sz w:val="22"/>
            <w:szCs w:val="22"/>
            <w:lang w:eastAsia="zh-CN"/>
          </w:rPr>
          <w:t xml:space="preserve">ed when </w:t>
        </w:r>
      </w:ins>
      <w:ins w:id="123" w:author="佛系老男人" w:date="2019-01-11T11:05:00Z">
        <w:r>
          <w:rPr>
            <w:rFonts w:ascii="Arial" w:hAnsi="Arial" w:cs="Arial"/>
            <w:sz w:val="22"/>
            <w:szCs w:val="22"/>
            <w:lang w:eastAsia="zh-CN"/>
          </w:rPr>
          <w:t>incubated iron for 48h</w:t>
        </w:r>
      </w:ins>
      <w:ins w:id="124" w:author="佛系老男人" w:date="2019-01-11T11:06:00Z">
        <w:r>
          <w:rPr>
            <w:rFonts w:ascii="Arial" w:hAnsi="Arial" w:cs="Arial"/>
            <w:sz w:val="22"/>
            <w:szCs w:val="22"/>
            <w:lang w:eastAsia="zh-CN"/>
          </w:rPr>
          <w:t xml:space="preserve">, then </w:t>
        </w:r>
      </w:ins>
      <w:ins w:id="125" w:author="佛系老男人" w:date="2019-01-11T11:08:00Z">
        <w:r>
          <w:rPr>
            <w:rFonts w:ascii="Arial" w:hAnsi="Arial" w:cs="Arial"/>
            <w:sz w:val="22"/>
            <w:szCs w:val="22"/>
            <w:lang w:eastAsia="zh-CN"/>
          </w:rPr>
          <w:t xml:space="preserve">equal amounts of protein </w:t>
        </w:r>
      </w:ins>
      <w:ins w:id="126" w:author="佛系老男人" w:date="2019-01-11T11:11:00Z">
        <w:r>
          <w:rPr>
            <w:rFonts w:ascii="Arial" w:hAnsi="Arial" w:cs="Arial"/>
            <w:sz w:val="22"/>
            <w:szCs w:val="22"/>
            <w:lang w:eastAsia="zh-CN"/>
          </w:rPr>
          <w:t xml:space="preserve">from every sample </w:t>
        </w:r>
      </w:ins>
      <w:ins w:id="127" w:author="佛系老男人" w:date="2019-01-11T11:08:00Z">
        <w:r>
          <w:rPr>
            <w:rFonts w:ascii="Arial" w:hAnsi="Arial" w:cs="Arial"/>
            <w:sz w:val="22"/>
            <w:szCs w:val="22"/>
            <w:lang w:eastAsia="zh-CN"/>
          </w:rPr>
          <w:t xml:space="preserve">were subject to 12% SDS-PAGE </w:t>
        </w:r>
      </w:ins>
      <w:ins w:id="128" w:author="佛系老男人" w:date="2019-01-11T11:11:00Z">
        <w:r w:rsidRPr="001671F5">
          <w:rPr>
            <w:rFonts w:ascii="Arial" w:hAnsi="Arial" w:cs="Arial"/>
            <w:sz w:val="22"/>
            <w:szCs w:val="22"/>
            <w:lang w:eastAsia="zh-CN"/>
          </w:rPr>
          <w:t>gels electrophoresis</w:t>
        </w:r>
        <w:r>
          <w:rPr>
            <w:rFonts w:ascii="Arial" w:hAnsi="Arial" w:cs="Arial"/>
            <w:sz w:val="22"/>
            <w:szCs w:val="22"/>
            <w:lang w:eastAsia="zh-CN"/>
          </w:rPr>
          <w:t xml:space="preserve"> and then transferred to PVDF membranes. </w:t>
        </w:r>
      </w:ins>
      <w:ins w:id="129" w:author="佛系老男人" w:date="2019-01-11T11:12:00Z">
        <w:r>
          <w:rPr>
            <w:rFonts w:ascii="Arial" w:hAnsi="Arial" w:cs="Arial"/>
            <w:sz w:val="22"/>
            <w:szCs w:val="22"/>
            <w:lang w:eastAsia="zh-CN"/>
          </w:rPr>
          <w:t xml:space="preserve">After blocked with 5%BSA, </w:t>
        </w:r>
      </w:ins>
      <w:ins w:id="130" w:author="佛系老男人" w:date="2019-01-11T11:13:00Z">
        <w:r w:rsidR="00D85015">
          <w:rPr>
            <w:rFonts w:ascii="Arial" w:hAnsi="Arial" w:cs="Arial"/>
            <w:sz w:val="22"/>
            <w:szCs w:val="22"/>
            <w:lang w:eastAsia="zh-CN"/>
          </w:rPr>
          <w:t>t</w:t>
        </w:r>
        <w:r w:rsidR="00D85015" w:rsidRPr="00D85015">
          <w:rPr>
            <w:rFonts w:ascii="Arial" w:hAnsi="Arial" w:cs="Arial"/>
            <w:sz w:val="22"/>
            <w:szCs w:val="22"/>
            <w:lang w:eastAsia="zh-CN"/>
          </w:rPr>
          <w:t>he membranes were incubated with GAPDH(1:1000</w:t>
        </w:r>
      </w:ins>
      <w:ins w:id="131" w:author="佛系老男人" w:date="2019-01-11T11:18:00Z">
        <w:r w:rsidR="00D85015" w:rsidRPr="00D85015">
          <w:rPr>
            <w:rFonts w:ascii="Arial" w:hAnsi="Arial" w:cs="Arial"/>
            <w:sz w:val="22"/>
            <w:szCs w:val="22"/>
            <w:lang w:eastAsia="zh-CN"/>
          </w:rPr>
          <w:t>0</w:t>
        </w:r>
      </w:ins>
      <w:ins w:id="132" w:author="佛系老男人" w:date="2019-01-11T11:13:00Z">
        <w:r w:rsidR="00D85015" w:rsidRPr="00D85015">
          <w:rPr>
            <w:rFonts w:ascii="Arial" w:hAnsi="Arial" w:cs="Arial"/>
            <w:sz w:val="22"/>
            <w:szCs w:val="22"/>
            <w:lang w:eastAsia="zh-CN"/>
          </w:rPr>
          <w:t>)</w:t>
        </w:r>
      </w:ins>
      <w:ins w:id="133" w:author="佛系老男人" w:date="2019-01-11T11:18:00Z">
        <w:r w:rsidR="00D85015" w:rsidRPr="00D85015">
          <w:rPr>
            <w:rFonts w:ascii="Arial" w:hAnsi="Arial" w:cs="Arial"/>
            <w:sz w:val="22"/>
            <w:szCs w:val="22"/>
            <w:lang w:eastAsia="zh-CN"/>
          </w:rPr>
          <w:t>, Ferritin(1:1000) and Flag(1:2000) at 4</w:t>
        </w:r>
        <w:r w:rsidR="00D85015" w:rsidRPr="009C335F">
          <w:rPr>
            <w:rFonts w:ascii="Arial" w:hAnsi="Arial" w:cs="Arial" w:hint="eastAsia"/>
            <w:sz w:val="22"/>
            <w:szCs w:val="22"/>
            <w:lang w:eastAsia="zh-CN"/>
            <w:rPrChange w:id="134" w:author="Guo, Shicheng" w:date="2019-01-23T16:17:00Z">
              <w:rPr>
                <w:rFonts w:ascii="SimSun" w:eastAsia="SimSun" w:hAnsi="SimSun" w:cs="SimSun" w:hint="eastAsia"/>
                <w:sz w:val="22"/>
                <w:szCs w:val="22"/>
                <w:lang w:eastAsia="zh-CN"/>
              </w:rPr>
            </w:rPrChange>
          </w:rPr>
          <w:t>℃</w:t>
        </w:r>
      </w:ins>
      <w:ins w:id="135" w:author="佛系老男人" w:date="2019-01-11T11:19:00Z">
        <w:r w:rsidR="00D85015" w:rsidRPr="009C335F">
          <w:rPr>
            <w:rFonts w:ascii="Arial" w:hAnsi="Arial" w:cs="Arial"/>
            <w:sz w:val="22"/>
            <w:szCs w:val="22"/>
            <w:lang w:eastAsia="zh-CN"/>
            <w:rPrChange w:id="136" w:author="Guo, Shicheng" w:date="2019-01-23T16:17:00Z">
              <w:rPr>
                <w:rFonts w:ascii="Arial" w:eastAsia="Microsoft YaHei" w:hAnsi="Arial" w:cs="Arial"/>
                <w:sz w:val="22"/>
                <w:szCs w:val="22"/>
                <w:lang w:eastAsia="zh-CN"/>
              </w:rPr>
            </w:rPrChange>
          </w:rPr>
          <w:t xml:space="preserve"> overnight. Then, membranes were washed 3</w:t>
        </w:r>
      </w:ins>
      <w:ins w:id="137" w:author="佛系老男人" w:date="2019-01-11T11:20:00Z">
        <w:r w:rsidR="00D85015" w:rsidRPr="009C335F">
          <w:rPr>
            <w:rFonts w:ascii="Arial" w:hAnsi="Arial" w:cs="Arial"/>
            <w:sz w:val="22"/>
            <w:szCs w:val="22"/>
            <w:lang w:eastAsia="zh-CN"/>
            <w:rPrChange w:id="138" w:author="Guo, Shicheng" w:date="2019-01-23T16:17:00Z">
              <w:rPr>
                <w:rFonts w:ascii="Arial" w:eastAsia="Microsoft YaHei" w:hAnsi="Arial" w:cs="Arial"/>
                <w:sz w:val="22"/>
                <w:szCs w:val="22"/>
                <w:lang w:eastAsia="zh-CN"/>
              </w:rPr>
            </w:rPrChange>
          </w:rPr>
          <w:t xml:space="preserve"> </w:t>
        </w:r>
      </w:ins>
      <w:ins w:id="139" w:author="佛系老男人" w:date="2019-01-11T11:19:00Z">
        <w:r w:rsidR="00D85015" w:rsidRPr="009C335F">
          <w:rPr>
            <w:rFonts w:ascii="Arial" w:hAnsi="Arial" w:cs="Arial"/>
            <w:sz w:val="22"/>
            <w:szCs w:val="22"/>
            <w:lang w:eastAsia="zh-CN"/>
            <w:rPrChange w:id="140" w:author="Guo, Shicheng" w:date="2019-01-23T16:17:00Z">
              <w:rPr>
                <w:rFonts w:ascii="Arial" w:eastAsia="Microsoft YaHei" w:hAnsi="Arial" w:cs="Arial"/>
                <w:sz w:val="22"/>
                <w:szCs w:val="22"/>
                <w:lang w:eastAsia="zh-CN"/>
              </w:rPr>
            </w:rPrChange>
          </w:rPr>
          <w:t>times</w:t>
        </w:r>
      </w:ins>
      <w:ins w:id="141" w:author="佛系老男人" w:date="2019-01-11T11:20:00Z">
        <w:r w:rsidR="00D85015" w:rsidRPr="009C335F">
          <w:rPr>
            <w:rFonts w:ascii="Arial" w:hAnsi="Arial" w:cs="Arial"/>
            <w:sz w:val="22"/>
            <w:szCs w:val="22"/>
            <w:lang w:eastAsia="zh-CN"/>
            <w:rPrChange w:id="142" w:author="Guo, Shicheng" w:date="2019-01-23T16:17:00Z">
              <w:rPr>
                <w:rFonts w:ascii="Arial" w:eastAsia="Microsoft YaHei" w:hAnsi="Arial" w:cs="Arial"/>
                <w:sz w:val="22"/>
                <w:szCs w:val="22"/>
                <w:lang w:eastAsia="zh-CN"/>
              </w:rPr>
            </w:rPrChange>
          </w:rPr>
          <w:t xml:space="preserve"> with TBST, incubated with anti-rabbit or anti-mouse secondary antibody</w:t>
        </w:r>
      </w:ins>
      <w:ins w:id="143" w:author="佛系老男人" w:date="2019-01-11T11:21:00Z">
        <w:r w:rsidR="00D85015" w:rsidRPr="009C335F">
          <w:rPr>
            <w:rFonts w:ascii="Arial" w:hAnsi="Arial" w:cs="Arial"/>
            <w:sz w:val="22"/>
            <w:szCs w:val="22"/>
            <w:lang w:eastAsia="zh-CN"/>
            <w:rPrChange w:id="144" w:author="Guo, Shicheng" w:date="2019-01-23T16:17:00Z">
              <w:rPr>
                <w:rFonts w:ascii="Arial" w:eastAsia="Microsoft YaHei" w:hAnsi="Arial" w:cs="Arial"/>
                <w:sz w:val="22"/>
                <w:szCs w:val="22"/>
                <w:lang w:eastAsia="zh-CN"/>
              </w:rPr>
            </w:rPrChange>
          </w:rPr>
          <w:t xml:space="preserve">. </w:t>
        </w:r>
      </w:ins>
      <w:ins w:id="145" w:author="佛系老男人" w:date="2019-01-11T11:22:00Z">
        <w:r w:rsidR="00D85015" w:rsidRPr="009C335F">
          <w:rPr>
            <w:rFonts w:ascii="Arial" w:hAnsi="Arial" w:cs="Arial"/>
            <w:sz w:val="22"/>
            <w:szCs w:val="22"/>
            <w:lang w:eastAsia="zh-CN"/>
            <w:rPrChange w:id="146" w:author="Guo, Shicheng" w:date="2019-01-23T16:17:00Z">
              <w:rPr>
                <w:rFonts w:ascii="Arial" w:eastAsia="Microsoft YaHei" w:hAnsi="Arial" w:cs="Arial"/>
                <w:sz w:val="22"/>
                <w:szCs w:val="22"/>
                <w:lang w:eastAsia="zh-CN"/>
              </w:rPr>
            </w:rPrChange>
          </w:rPr>
          <w:t xml:space="preserve">The bands were visualized using </w:t>
        </w:r>
      </w:ins>
      <w:ins w:id="147" w:author="佛系老男人" w:date="2019-01-11T11:23:00Z">
        <w:r w:rsidR="00D85015" w:rsidRPr="009C335F">
          <w:rPr>
            <w:rFonts w:ascii="Arial" w:hAnsi="Arial" w:cs="Arial"/>
            <w:sz w:val="22"/>
            <w:szCs w:val="22"/>
            <w:lang w:eastAsia="zh-CN"/>
            <w:rPrChange w:id="148" w:author="Guo, Shicheng" w:date="2019-01-23T16:17:00Z">
              <w:rPr>
                <w:rFonts w:ascii="Arial" w:eastAsia="Microsoft YaHei" w:hAnsi="Arial" w:cs="Arial"/>
                <w:sz w:val="22"/>
                <w:szCs w:val="22"/>
                <w:lang w:eastAsia="zh-CN"/>
              </w:rPr>
            </w:rPrChange>
          </w:rPr>
          <w:t>Image QuantTL software.</w:t>
        </w:r>
      </w:ins>
    </w:p>
    <w:p w:rsidR="009C335F" w:rsidRPr="00F87711" w:rsidRDefault="009C335F" w:rsidP="00F87711">
      <w:pPr>
        <w:jc w:val="both"/>
        <w:rPr>
          <w:rFonts w:ascii="Arial" w:hAnsi="Arial" w:cs="Arial"/>
          <w:sz w:val="22"/>
          <w:szCs w:val="22"/>
          <w:lang w:eastAsia="zh-CN"/>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w:t>
      </w:r>
      <w:del w:id="149" w:author="佛系老男人" w:date="2019-01-11T11:29:00Z">
        <w:r w:rsidRPr="00E73D2C" w:rsidDel="00E1655A">
          <w:rPr>
            <w:rFonts w:ascii="Arial" w:eastAsia="Arial" w:hAnsi="Arial" w:cs="Arial"/>
            <w:bCs w:val="0"/>
            <w:i w:val="0"/>
            <w:iCs w:val="0"/>
            <w:color w:val="000000" w:themeColor="text1"/>
            <w:sz w:val="22"/>
            <w:szCs w:val="22"/>
            <w:lang w:eastAsia="zh-CN"/>
          </w:rPr>
          <w:delText>russian blue</w:delText>
        </w:r>
      </w:del>
      <w:ins w:id="150" w:author="佛系老男人" w:date="2019-01-11T11:29:00Z">
        <w:r w:rsidR="00E1655A">
          <w:rPr>
            <w:rFonts w:ascii="Arial" w:eastAsia="Arial" w:hAnsi="Arial" w:cs="Arial"/>
            <w:bCs w:val="0"/>
            <w:i w:val="0"/>
            <w:iCs w:val="0"/>
            <w:color w:val="000000" w:themeColor="text1"/>
            <w:sz w:val="22"/>
            <w:szCs w:val="22"/>
            <w:lang w:eastAsia="zh-CN"/>
          </w:rPr>
          <w:t>erl’s</w:t>
        </w:r>
      </w:ins>
      <w:r w:rsidRPr="00E73D2C">
        <w:rPr>
          <w:rFonts w:ascii="Arial" w:eastAsia="Arial" w:hAnsi="Arial" w:cs="Arial"/>
          <w:bCs w:val="0"/>
          <w:i w:val="0"/>
          <w:iCs w:val="0"/>
          <w:color w:val="000000" w:themeColor="text1"/>
          <w:sz w:val="22"/>
          <w:szCs w:val="22"/>
          <w:lang w:eastAsia="zh-CN"/>
        </w:rPr>
        <w:t xml:space="preserve"> staining</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Cells were washed with phos</w:t>
      </w:r>
      <w:r>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Pr>
          <w:rFonts w:ascii="Arial" w:hAnsi="Arial" w:cs="Arial"/>
          <w:sz w:val="22"/>
          <w:szCs w:val="22"/>
        </w:rPr>
        <w:t xml:space="preserve">for 60 min </w:t>
      </w:r>
      <w:r w:rsidRPr="00B6633D">
        <w:rPr>
          <w:rFonts w:ascii="Arial" w:hAnsi="Arial" w:cs="Arial"/>
          <w:sz w:val="22"/>
          <w:szCs w:val="22"/>
        </w:rPr>
        <w:t>with 2 ml Prussian blue solution comprising equal volume</w:t>
      </w:r>
      <w:r>
        <w:rPr>
          <w:rFonts w:ascii="Arial" w:hAnsi="Arial" w:cs="Arial"/>
          <w:sz w:val="22"/>
          <w:szCs w:val="22"/>
        </w:rPr>
        <w:t>s</w:t>
      </w:r>
      <w:r w:rsidRPr="00B6633D">
        <w:rPr>
          <w:rFonts w:ascii="Arial" w:hAnsi="Arial" w:cs="Arial"/>
          <w:sz w:val="22"/>
          <w:szCs w:val="22"/>
        </w:rPr>
        <w:t xml:space="preserve"> of 2% hydrochloric acid aqueous solution and 2% potassium ferrocyanide (II) trihydrate. After </w:t>
      </w:r>
      <w:r>
        <w:rPr>
          <w:rFonts w:ascii="Arial" w:hAnsi="Arial" w:cs="Arial"/>
          <w:sz w:val="22"/>
          <w:szCs w:val="22"/>
        </w:rPr>
        <w:t xml:space="preserve">the cells were </w:t>
      </w:r>
      <w:r w:rsidRPr="00B6633D">
        <w:rPr>
          <w:rFonts w:ascii="Arial" w:hAnsi="Arial" w:cs="Arial"/>
          <w:sz w:val="22"/>
          <w:szCs w:val="22"/>
        </w:rPr>
        <w:t xml:space="preserve">stained with </w:t>
      </w:r>
      <w:r>
        <w:rPr>
          <w:rFonts w:ascii="Arial" w:hAnsi="Arial" w:cs="Arial"/>
          <w:sz w:val="22"/>
          <w:szCs w:val="22"/>
        </w:rPr>
        <w:t xml:space="preserve">0.5% neutral red for 3 min, </w:t>
      </w:r>
      <w:r w:rsidRPr="00B6633D">
        <w:rPr>
          <w:rFonts w:ascii="Arial" w:hAnsi="Arial" w:cs="Arial"/>
          <w:sz w:val="22"/>
          <w:szCs w:val="22"/>
        </w:rPr>
        <w:t xml:space="preserve">iron staining was </w:t>
      </w:r>
      <w:r>
        <w:rPr>
          <w:rFonts w:ascii="Arial" w:hAnsi="Arial" w:cs="Arial"/>
          <w:sz w:val="22"/>
          <w:szCs w:val="22"/>
        </w:rPr>
        <w:t xml:space="preserve">visualized by </w:t>
      </w:r>
      <w:ins w:id="151" w:author="佛系老男人" w:date="2019-01-11T11:25:00Z">
        <w:r w:rsidR="00E1655A" w:rsidRPr="00E1655A">
          <w:rPr>
            <w:rFonts w:ascii="Arial" w:hAnsi="Arial" w:cs="Arial"/>
            <w:sz w:val="22"/>
            <w:szCs w:val="22"/>
          </w:rPr>
          <w:t>Nikon microscope</w:t>
        </w:r>
      </w:ins>
      <w:del w:id="152" w:author="佛系老男人" w:date="2019-01-11T11:25:00Z">
        <w:r w:rsidDel="00E1655A">
          <w:rPr>
            <w:rFonts w:ascii="Arial" w:hAnsi="Arial" w:cs="Arial"/>
            <w:sz w:val="22"/>
            <w:szCs w:val="22"/>
          </w:rPr>
          <w:delText>microscopy</w:delText>
        </w:r>
      </w:del>
      <w:r w:rsidRPr="00B6633D">
        <w:rPr>
          <w:rFonts w:ascii="Arial" w:hAnsi="Arial" w:cs="Arial"/>
          <w:sz w:val="22"/>
          <w:szCs w:val="22"/>
        </w:rPr>
        <w:t>.</w:t>
      </w:r>
      <w:r>
        <w:rPr>
          <w:rFonts w:ascii="Arial" w:hAnsi="Arial" w:cs="Arial"/>
          <w:sz w:val="22"/>
          <w:szCs w:val="22"/>
        </w:rPr>
        <w:t xml:space="preserve"> </w:t>
      </w:r>
      <w:r w:rsidRPr="0077226D">
        <w:rPr>
          <w:rFonts w:ascii="Arial" w:hAnsi="Arial" w:cs="Arial"/>
          <w:sz w:val="22"/>
          <w:szCs w:val="22"/>
        </w:rPr>
        <w:t xml:space="preserve">Iron positive </w:t>
      </w:r>
      <w:ins w:id="153" w:author="佛系老男人" w:date="2019-01-11T11:25:00Z">
        <w:r w:rsidR="00E1655A">
          <w:rPr>
            <w:rFonts w:ascii="Arial" w:hAnsi="Arial" w:cs="Arial"/>
            <w:sz w:val="22"/>
            <w:szCs w:val="22"/>
          </w:rPr>
          <w:t xml:space="preserve">high positive </w:t>
        </w:r>
      </w:ins>
      <w:r w:rsidRPr="0077226D">
        <w:rPr>
          <w:rFonts w:ascii="Arial" w:hAnsi="Arial" w:cs="Arial"/>
          <w:sz w:val="22"/>
          <w:szCs w:val="22"/>
        </w:rPr>
        <w:t xml:space="preserve">staining cells divided by total cell number </w:t>
      </w:r>
      <w:del w:id="154" w:author="佛系老男人" w:date="2019-01-11T11:25:00Z">
        <w:r w:rsidRPr="0077226D" w:rsidDel="00E1655A">
          <w:rPr>
            <w:rFonts w:ascii="Arial" w:hAnsi="Arial" w:cs="Arial"/>
            <w:sz w:val="22"/>
            <w:szCs w:val="22"/>
          </w:rPr>
          <w:delText xml:space="preserve">was </w:delText>
        </w:r>
      </w:del>
      <w:ins w:id="155" w:author="佛系老男人" w:date="2019-01-11T11:25:00Z">
        <w:r w:rsidR="00E1655A" w:rsidRPr="0077226D">
          <w:rPr>
            <w:rFonts w:ascii="Arial" w:hAnsi="Arial" w:cs="Arial"/>
            <w:sz w:val="22"/>
            <w:szCs w:val="22"/>
          </w:rPr>
          <w:t xml:space="preserve"> </w:t>
        </w:r>
      </w:ins>
      <w:r w:rsidRPr="0077226D">
        <w:rPr>
          <w:rFonts w:ascii="Arial" w:hAnsi="Arial" w:cs="Arial"/>
          <w:sz w:val="22"/>
          <w:szCs w:val="22"/>
        </w:rPr>
        <w:t>used to evaluate the iron deposition levels.</w:t>
      </w:r>
      <w:r>
        <w:rPr>
          <w:rFonts w:ascii="Arial" w:hAnsi="Arial" w:cs="Arial"/>
          <w:sz w:val="22"/>
          <w:szCs w:val="22"/>
        </w:rPr>
        <w:t xml:space="preserve">  </w:t>
      </w:r>
    </w:p>
    <w:p w:rsidR="00F866BB" w:rsidRPr="00B6633D" w:rsidRDefault="00F866BB" w:rsidP="007B2A82">
      <w:pPr>
        <w:ind w:firstLineChars="200" w:firstLine="440"/>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w:t>
      </w:r>
      <w:del w:id="156" w:author="佛系老男人" w:date="2019-01-11T11:28:00Z">
        <w:r w:rsidRPr="00E73D2C" w:rsidDel="00E1655A">
          <w:rPr>
            <w:rFonts w:ascii="Arial" w:eastAsia="Arial" w:hAnsi="Arial" w:cs="Arial"/>
            <w:bCs w:val="0"/>
            <w:i w:val="0"/>
            <w:iCs w:val="0"/>
            <w:color w:val="000000" w:themeColor="text1"/>
            <w:sz w:val="22"/>
            <w:szCs w:val="22"/>
            <w:lang w:eastAsia="zh-CN"/>
          </w:rPr>
          <w:delText xml:space="preserve"> of FGF</w:delText>
        </w:r>
        <w:r w:rsidDel="00E1655A">
          <w:rPr>
            <w:rFonts w:ascii="Arial" w:eastAsia="Arial" w:hAnsi="Arial" w:cs="Arial"/>
            <w:bCs w:val="0"/>
            <w:i w:val="0"/>
            <w:iCs w:val="0"/>
            <w:color w:val="000000" w:themeColor="text1"/>
            <w:sz w:val="22"/>
            <w:szCs w:val="22"/>
            <w:lang w:eastAsia="zh-CN"/>
          </w:rPr>
          <w:delText>-</w:delText>
        </w:r>
        <w:r w:rsidRPr="00E73D2C" w:rsidDel="00E1655A">
          <w:rPr>
            <w:rFonts w:ascii="Arial" w:eastAsia="Arial" w:hAnsi="Arial" w:cs="Arial"/>
            <w:bCs w:val="0"/>
            <w:i w:val="0"/>
            <w:iCs w:val="0"/>
            <w:color w:val="000000" w:themeColor="text1"/>
            <w:sz w:val="22"/>
            <w:szCs w:val="22"/>
            <w:lang w:eastAsia="zh-CN"/>
          </w:rPr>
          <w:delText>6</w:delText>
        </w:r>
      </w:del>
      <w:ins w:id="157" w:author="佛系老男人" w:date="2019-01-11T11:28:00Z">
        <w:r w:rsidR="00E1655A">
          <w:rPr>
            <w:rFonts w:ascii="Arial" w:eastAsia="Arial" w:hAnsi="Arial" w:cs="Arial"/>
            <w:bCs w:val="0"/>
            <w:i w:val="0"/>
            <w:iCs w:val="0"/>
            <w:color w:val="000000" w:themeColor="text1"/>
            <w:sz w:val="22"/>
            <w:szCs w:val="22"/>
            <w:lang w:eastAsia="zh-CN"/>
          </w:rPr>
          <w:t>-</w:t>
        </w:r>
      </w:ins>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6 (1:200, D162668 BBI, Shanghai)</w:t>
      </w:r>
      <w:ins w:id="158" w:author="佛系老男人" w:date="2019-01-11T11:26:00Z">
        <w:r w:rsidR="00E1655A">
          <w:rPr>
            <w:rFonts w:ascii="Arial" w:hAnsi="Arial" w:cs="Arial"/>
            <w:sz w:val="22"/>
            <w:szCs w:val="22"/>
          </w:rPr>
          <w:t xml:space="preserve"> AND anti-Ferritin(1:</w:t>
        </w:r>
      </w:ins>
      <w:ins w:id="159" w:author="佛系老男人" w:date="2019-01-11T11:27:00Z">
        <w:r w:rsidR="00E1655A">
          <w:rPr>
            <w:rFonts w:ascii="Arial" w:hAnsi="Arial" w:cs="Arial"/>
            <w:sz w:val="22"/>
            <w:szCs w:val="22"/>
          </w:rPr>
          <w:t>100</w:t>
        </w:r>
        <w:r w:rsidR="00E1655A">
          <w:rPr>
            <w:rFonts w:ascii="Arial" w:hAnsi="Arial" w:cs="Arial" w:hint="eastAsia"/>
            <w:sz w:val="22"/>
            <w:szCs w:val="22"/>
            <w:lang w:eastAsia="zh-CN"/>
          </w:rPr>
          <w:t>,</w:t>
        </w:r>
        <w:r w:rsidR="00E1655A" w:rsidRPr="00E1655A">
          <w:rPr>
            <w:rFonts w:ascii="Arial" w:hAnsi="Arial" w:cs="Arial"/>
            <w:sz w:val="22"/>
            <w:szCs w:val="22"/>
          </w:rPr>
          <w:t xml:space="preserve"> </w:t>
        </w:r>
        <w:r w:rsidR="00E1655A">
          <w:rPr>
            <w:rFonts w:ascii="Arial" w:hAnsi="Arial" w:cs="Arial"/>
            <w:sz w:val="22"/>
            <w:szCs w:val="22"/>
          </w:rPr>
          <w:t>ab75973 abcam, Shanghai)</w:t>
        </w:r>
        <w:r w:rsidR="00E1655A">
          <w:rPr>
            <w:rFonts w:ascii="Arial" w:hAnsi="Arial" w:cs="Arial" w:hint="eastAsia"/>
            <w:sz w:val="22"/>
            <w:szCs w:val="22"/>
            <w:lang w:eastAsia="zh-CN"/>
          </w:rPr>
          <w:t xml:space="preserve"> </w:t>
        </w:r>
      </w:ins>
      <w:r w:rsidRPr="00B6633D">
        <w:rPr>
          <w:rFonts w:ascii="Arial" w:hAnsi="Arial" w:cs="Arial"/>
          <w:sz w:val="22"/>
          <w:szCs w:val="22"/>
        </w:rPr>
        <w:t xml:space="preserve">.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t>
      </w:r>
      <w:ins w:id="160" w:author="佛系老男人" w:date="2019-01-11T11:28:00Z">
        <w:r w:rsidR="00E1655A">
          <w:rPr>
            <w:rFonts w:ascii="Arial" w:hAnsi="Arial" w:cs="Arial"/>
            <w:sz w:val="22"/>
            <w:szCs w:val="22"/>
          </w:rPr>
          <w:t xml:space="preserve">or ferritin </w:t>
        </w:r>
      </w:ins>
      <w:r w:rsidRPr="00B6633D">
        <w:rPr>
          <w:rFonts w:ascii="Arial" w:hAnsi="Arial" w:cs="Arial"/>
          <w:sz w:val="22"/>
          <w:szCs w:val="22"/>
        </w:rPr>
        <w:t>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w:t>
      </w:r>
      <w:ins w:id="161" w:author="Guo, Shicheng" w:date="2019-01-23T16:18:00Z">
        <w:r w:rsidR="009C335F">
          <w:rPr>
            <w:rFonts w:ascii="Arial" w:hAnsi="Arial" w:cs="Arial"/>
            <w:sz w:val="22"/>
            <w:szCs w:val="22"/>
          </w:rPr>
          <w:t xml:space="preserve"> </w:t>
        </w:r>
      </w:ins>
      <w:bookmarkStart w:id="162" w:name="_GoBack"/>
      <w:bookmarkEnd w:id="162"/>
      <w:r w:rsidRPr="00B6633D">
        <w:rPr>
          <w:rFonts w:ascii="Arial" w:hAnsi="Arial" w:cs="Arial"/>
          <w:sz w:val="22"/>
          <w:szCs w:val="22"/>
        </w:rPr>
        <w:t>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ins w:id="163" w:author="佛系老男人" w:date="2019-01-11T11:29:00Z">
        <w:r w:rsidR="00E1655A">
          <w:rPr>
            <w:rFonts w:ascii="Arial" w:hAnsi="Arial" w:cs="Arial"/>
            <w:sz w:val="22"/>
            <w:szCs w:val="22"/>
          </w:rPr>
          <w:t xml:space="preserve"> Perl</w:t>
        </w:r>
        <w:r w:rsidR="00E1655A">
          <w:rPr>
            <w:rFonts w:ascii="Arial" w:hAnsi="Arial" w:cs="Arial"/>
            <w:sz w:val="22"/>
            <w:szCs w:val="22"/>
            <w:lang w:eastAsia="zh-CN"/>
          </w:rPr>
          <w:t>’s staining were performed with perl</w:t>
        </w:r>
      </w:ins>
      <w:ins w:id="164" w:author="佛系老男人" w:date="2019-01-11T11:30:00Z">
        <w:r w:rsidR="00E1655A">
          <w:rPr>
            <w:rFonts w:ascii="Arial" w:hAnsi="Arial" w:cs="Arial"/>
            <w:sz w:val="22"/>
            <w:szCs w:val="22"/>
            <w:lang w:eastAsia="zh-CN"/>
          </w:rPr>
          <w:t xml:space="preserve">’s stain kit </w:t>
        </w:r>
      </w:ins>
      <w:ins w:id="165" w:author="佛系老男人" w:date="2019-01-11T11:32:00Z">
        <w:r w:rsidR="00E1655A">
          <w:rPr>
            <w:rFonts w:ascii="Arial" w:hAnsi="Arial" w:cs="Arial"/>
            <w:sz w:val="22"/>
            <w:szCs w:val="22"/>
            <w:lang w:eastAsia="zh-CN"/>
          </w:rPr>
          <w:t>according to the instructions provided.</w:t>
        </w:r>
      </w:ins>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w:t>
      </w:r>
      <w:bookmarkStart w:id="166" w:name="OLE_LINK11"/>
      <w:bookmarkStart w:id="167" w:name="OLE_LINK12"/>
      <w:r w:rsidRPr="00EA7D68">
        <w:rPr>
          <w:rFonts w:ascii="Arial" w:hAnsi="Arial" w:cs="Arial"/>
          <w:sz w:val="22"/>
          <w:szCs w:val="22"/>
        </w:rPr>
        <w:t>a gene-based scan for recessive diplotypes composed of putative functional alleles</w:t>
      </w:r>
      <w:bookmarkEnd w:id="166"/>
      <w:bookmarkEnd w:id="167"/>
      <w:r w:rsidRPr="00EA7D68">
        <w:rPr>
          <w:rFonts w:ascii="Arial" w:hAnsi="Arial" w:cs="Arial"/>
          <w:sz w:val="22"/>
          <w:szCs w:val="22"/>
        </w:rPr>
        <w:t xml:space="preserve">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bookmarkStart w:id="168" w:name="OLE_LINK9"/>
      <w:bookmarkStart w:id="169" w:name="OLE_LINK10"/>
      <w:r w:rsidRPr="00EA7D68">
        <w:rPr>
          <w:rFonts w:ascii="Arial" w:hAnsi="Arial" w:cs="Arial"/>
          <w:sz w:val="22"/>
          <w:szCs w:val="22"/>
        </w:rPr>
        <w:t xml:space="preserve">gametic </w:t>
      </w:r>
      <w:bookmarkEnd w:id="168"/>
      <w:bookmarkEnd w:id="169"/>
      <w:r w:rsidRPr="00EA7D68">
        <w:rPr>
          <w:rFonts w:ascii="Arial" w:hAnsi="Arial" w:cs="Arial"/>
          <w:sz w:val="22"/>
          <w:szCs w:val="22"/>
        </w:rPr>
        <w:t xml:space="preserve">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This motivated our investigation of </w:t>
      </w:r>
      <w:bookmarkStart w:id="170" w:name="OLE_LINK15"/>
      <w:bookmarkStart w:id="171" w:name="OLE_LINK16"/>
      <w:r>
        <w:rPr>
          <w:rFonts w:ascii="Arial" w:hAnsi="Arial" w:cs="Arial"/>
          <w:sz w:val="22"/>
          <w:szCs w:val="22"/>
        </w:rPr>
        <w:t xml:space="preserve">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 </w:t>
      </w:r>
    </w:p>
    <w:bookmarkEnd w:id="170"/>
    <w:bookmarkEnd w:id="171"/>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Pr="00A73230">
        <w:rPr>
          <w:rFonts w:ascii="Arial" w:hAnsi="Arial" w:cs="Arial"/>
          <w:i/>
          <w:sz w:val="22"/>
          <w:szCs w:val="22"/>
        </w:rPr>
        <w:t>FGF6</w:t>
      </w:r>
      <w:r>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Pr>
          <w:rFonts w:ascii="Arial" w:hAnsi="Arial" w:cs="Arial"/>
          <w:sz w:val="22"/>
          <w:szCs w:val="22"/>
        </w:rPr>
        <w:t xml:space="preserve"> (encoding hepcidin)</w:t>
      </w:r>
      <w:r w:rsidRPr="00247968">
        <w:rPr>
          <w:rFonts w:ascii="Arial" w:hAnsi="Arial" w:cs="Arial"/>
          <w:sz w:val="22"/>
          <w:szCs w:val="22"/>
        </w:rPr>
        <w:t>. The appearance of iron metabolism genes can be separate</w:t>
      </w:r>
      <w:r>
        <w:rPr>
          <w:rFonts w:ascii="Arial" w:hAnsi="Arial" w:cs="Arial"/>
          <w:sz w:val="22"/>
          <w:szCs w:val="22"/>
        </w:rPr>
        <w:t>d</w:t>
      </w:r>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are found </w:t>
      </w:r>
      <w:r>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C. elegans</w:t>
      </w:r>
      <w:r w:rsidRPr="00247968">
        <w:rPr>
          <w:rFonts w:ascii="Arial" w:hAnsi="Arial" w:cs="Arial"/>
          <w:sz w:val="22"/>
          <w:szCs w:val="22"/>
        </w:rPr>
        <w:t xml:space="preserve"> to </w:t>
      </w:r>
      <w:r w:rsidRPr="009F00AD">
        <w:rPr>
          <w:rFonts w:ascii="Arial" w:hAnsi="Arial" w:cs="Arial"/>
          <w:i/>
          <w:sz w:val="22"/>
          <w:szCs w:val="22"/>
        </w:rPr>
        <w:t>H. sapiens</w:t>
      </w:r>
      <w:r w:rsidR="00E13F5E">
        <w:rPr>
          <w:rFonts w:ascii="Arial" w:hAnsi="Arial" w:cs="Arial"/>
          <w:sz w:val="22"/>
          <w:szCs w:val="22"/>
        </w:rPr>
        <w:t>, indicates</w:t>
      </w:r>
      <w:r>
        <w:rPr>
          <w:rFonts w:ascii="Arial" w:hAnsi="Arial" w:cs="Arial"/>
          <w:sz w:val="22"/>
          <w:szCs w:val="22"/>
        </w:rPr>
        <w:t xml:space="preserve"> an origin in early</w:t>
      </w:r>
      <w:r w:rsidRPr="00247968">
        <w:rPr>
          <w:rFonts w:ascii="Arial" w:hAnsi="Arial" w:cs="Arial"/>
          <w:sz w:val="22"/>
          <w:szCs w:val="22"/>
        </w:rPr>
        <w:t xml:space="preserve"> </w:t>
      </w:r>
      <w:r>
        <w:rPr>
          <w:rFonts w:ascii="Arial" w:hAnsi="Arial" w:cs="Arial"/>
          <w:sz w:val="22"/>
          <w:szCs w:val="22"/>
        </w:rPr>
        <w:t>Bilateria</w:t>
      </w:r>
      <w:r w:rsidRPr="00247968">
        <w:rPr>
          <w:rFonts w:ascii="Arial" w:hAnsi="Arial" w:cs="Arial"/>
          <w:sz w:val="22"/>
          <w:szCs w:val="22"/>
        </w:rPr>
        <w:t xml:space="preserve"> evolution (</w:t>
      </w:r>
      <w:r>
        <w:rPr>
          <w:rFonts w:ascii="Arial" w:hAnsi="Arial" w:cs="Arial"/>
          <w:sz w:val="22"/>
          <w:szCs w:val="22"/>
        </w:rPr>
        <w:t>~</w:t>
      </w:r>
      <w:r w:rsidRPr="00503711">
        <w:rPr>
          <w:rFonts w:ascii="Arial" w:hAnsi="Arial" w:cs="Arial"/>
          <w:sz w:val="22"/>
          <w:szCs w:val="22"/>
        </w:rPr>
        <w:t xml:space="preserve">635 </w:t>
      </w:r>
      <w:r>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Pr="009F00AD">
        <w:rPr>
          <w:rFonts w:ascii="Arial" w:hAnsi="Arial" w:cs="Arial"/>
          <w:i/>
          <w:sz w:val="22"/>
          <w:szCs w:val="22"/>
        </w:rPr>
        <w:t>D. rerio</w:t>
      </w:r>
      <w:r w:rsidRPr="00247968">
        <w:rPr>
          <w:rFonts w:ascii="Arial" w:hAnsi="Arial" w:cs="Arial"/>
          <w:sz w:val="22"/>
          <w:szCs w:val="22"/>
        </w:rPr>
        <w:t xml:space="preserve"> to </w:t>
      </w:r>
      <w:r w:rsidRPr="009F00AD">
        <w:rPr>
          <w:rFonts w:ascii="Arial" w:hAnsi="Arial" w:cs="Arial"/>
          <w:i/>
          <w:sz w:val="22"/>
          <w:szCs w:val="22"/>
        </w:rPr>
        <w:t>H. sapiens</w:t>
      </w:r>
      <w:r w:rsidRPr="00247968">
        <w:rPr>
          <w:rFonts w:ascii="Arial" w:hAnsi="Arial" w:cs="Arial"/>
          <w:sz w:val="22"/>
          <w:szCs w:val="22"/>
        </w:rPr>
        <w:t xml:space="preserve">, </w:t>
      </w:r>
      <w:r>
        <w:rPr>
          <w:rFonts w:ascii="Arial" w:hAnsi="Arial" w:cs="Arial"/>
          <w:sz w:val="22"/>
          <w:szCs w:val="22"/>
        </w:rPr>
        <w:t>but are not present</w:t>
      </w:r>
      <w:r w:rsidRPr="00247968">
        <w:rPr>
          <w:rFonts w:ascii="Arial" w:hAnsi="Arial" w:cs="Arial"/>
          <w:sz w:val="22"/>
          <w:szCs w:val="22"/>
        </w:rPr>
        <w:t xml:space="preserve"> in </w:t>
      </w:r>
      <w:r w:rsidRPr="00897A64">
        <w:rPr>
          <w:rFonts w:ascii="Arial" w:hAnsi="Arial" w:cs="Arial"/>
          <w:i/>
          <w:sz w:val="22"/>
          <w:szCs w:val="22"/>
        </w:rPr>
        <w:t>C. elegans</w:t>
      </w:r>
      <w:r w:rsidRPr="00247968">
        <w:rPr>
          <w:rFonts w:ascii="Arial" w:hAnsi="Arial" w:cs="Arial"/>
          <w:sz w:val="22"/>
          <w:szCs w:val="22"/>
        </w:rPr>
        <w:t xml:space="preserve"> and </w:t>
      </w:r>
      <w:r w:rsidRPr="00897A64">
        <w:rPr>
          <w:rFonts w:ascii="Arial" w:hAnsi="Arial" w:cs="Arial"/>
          <w:i/>
          <w:sz w:val="22"/>
          <w:szCs w:val="22"/>
        </w:rPr>
        <w:t>Drosophila</w:t>
      </w:r>
      <w:r>
        <w:rPr>
          <w:rFonts w:ascii="Arial" w:hAnsi="Arial" w:cs="Arial"/>
          <w:sz w:val="22"/>
          <w:szCs w:val="22"/>
        </w:rPr>
        <w:t>, indicating emergence in early</w:t>
      </w:r>
      <w:r w:rsidRPr="00247968">
        <w:rPr>
          <w:rFonts w:ascii="Arial" w:hAnsi="Arial" w:cs="Arial"/>
          <w:sz w:val="22"/>
          <w:szCs w:val="22"/>
        </w:rPr>
        <w:t xml:space="preserve"> Vertebrata (</w:t>
      </w:r>
      <w:r>
        <w:rPr>
          <w:rFonts w:ascii="Arial" w:hAnsi="Arial" w:cs="Arial"/>
          <w:sz w:val="22"/>
          <w:szCs w:val="22"/>
        </w:rPr>
        <w:t>~</w:t>
      </w:r>
      <w:r w:rsidRPr="00503711">
        <w:rPr>
          <w:rFonts w:ascii="Arial" w:hAnsi="Arial" w:cs="Arial"/>
          <w:sz w:val="22"/>
          <w:szCs w:val="22"/>
        </w:rPr>
        <w:t>485</w:t>
      </w:r>
      <w:r w:rsidRPr="00247968">
        <w:rPr>
          <w:rFonts w:ascii="Arial" w:hAnsi="Arial" w:cs="Arial"/>
          <w:sz w:val="22"/>
          <w:szCs w:val="22"/>
        </w:rPr>
        <w:t xml:space="preserve"> Mya). </w:t>
      </w:r>
      <w:bookmarkStart w:id="172" w:name="OLE_LINK17"/>
      <w:bookmarkStart w:id="173" w:name="OLE_LINK18"/>
      <w:r w:rsidRPr="00247968">
        <w:rPr>
          <w:rFonts w:ascii="Arial" w:hAnsi="Arial" w:cs="Arial"/>
          <w:sz w:val="22"/>
          <w:szCs w:val="22"/>
        </w:rPr>
        <w:t>The co-app</w:t>
      </w:r>
      <w:r>
        <w:rPr>
          <w:rFonts w:ascii="Arial" w:hAnsi="Arial" w:cs="Arial"/>
          <w:sz w:val="22"/>
          <w:szCs w:val="22"/>
        </w:rPr>
        <w:t xml:space="preserve">earance of these genes suggests </w:t>
      </w:r>
      <w:r w:rsidRPr="00247968">
        <w:rPr>
          <w:rFonts w:ascii="Arial" w:hAnsi="Arial" w:cs="Arial"/>
          <w:sz w:val="22"/>
          <w:szCs w:val="22"/>
        </w:rPr>
        <w:t xml:space="preserve">possible </w:t>
      </w:r>
      <w:r>
        <w:rPr>
          <w:rFonts w:ascii="Arial" w:hAnsi="Arial" w:cs="Arial"/>
          <w:sz w:val="22"/>
          <w:szCs w:val="22"/>
        </w:rPr>
        <w:t>co-</w:t>
      </w:r>
      <w:r w:rsidRPr="00247968">
        <w:rPr>
          <w:rFonts w:ascii="Arial" w:hAnsi="Arial" w:cs="Arial"/>
          <w:sz w:val="22"/>
          <w:szCs w:val="22"/>
        </w:rPr>
        <w:t>reg</w:t>
      </w:r>
      <w:r>
        <w:rPr>
          <w:rFonts w:ascii="Arial" w:hAnsi="Arial" w:cs="Arial"/>
          <w:sz w:val="22"/>
          <w:szCs w:val="22"/>
        </w:rPr>
        <w:t>ulatory functions</w:t>
      </w:r>
      <w:bookmarkEnd w:id="172"/>
      <w:bookmarkEnd w:id="173"/>
      <w:r>
        <w:rPr>
          <w:rFonts w:ascii="Arial" w:hAnsi="Arial" w:cs="Arial"/>
          <w:sz w:val="22"/>
          <w:szCs w:val="22"/>
        </w:rPr>
        <w:t xml:space="preserve"> (</w:t>
      </w:r>
      <w:r w:rsidRPr="001D2EF4">
        <w:rPr>
          <w:rFonts w:ascii="Arial" w:hAnsi="Arial" w:cs="Arial"/>
          <w:b/>
          <w:color w:val="1F497D" w:themeColor="text2"/>
          <w:sz w:val="22"/>
          <w:szCs w:val="22"/>
        </w:rPr>
        <w:t>Figure 2A</w:t>
      </w:r>
      <w:r>
        <w:rPr>
          <w:rFonts w:ascii="Arial" w:hAnsi="Arial" w:cs="Arial"/>
          <w:sz w:val="22"/>
          <w:szCs w:val="22"/>
        </w:rPr>
        <w:t xml:space="preserve">). Investigating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protein-protein interactions, 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CA3958">
        <w:rPr>
          <w:rFonts w:ascii="Arial" w:hAnsi="Arial" w:cs="Arial"/>
          <w:b/>
          <w:color w:val="1F497D" w:themeColor="text2"/>
          <w:sz w:val="22"/>
          <w:szCs w:val="22"/>
        </w:rPr>
        <w:t>Figure 2B</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2C</w:t>
      </w:r>
      <w:r>
        <w:rPr>
          <w:rFonts w:ascii="Arial" w:hAnsi="Arial" w:cs="Arial"/>
          <w:sz w:val="22"/>
          <w:szCs w:val="22"/>
        </w:rPr>
        <w:t>). Hence, we studied these three variants in functional studies to further investigate the involvement of FGF-6 in iron metabolism.</w:t>
      </w:r>
    </w:p>
    <w:p w:rsidR="00F866BB" w:rsidRPr="00247968" w:rsidRDefault="00F866BB" w:rsidP="00AB08A0">
      <w:pPr>
        <w:spacing w:line="120" w:lineRule="auto"/>
        <w:jc w:val="both"/>
        <w:rPr>
          <w:rFonts w:ascii="Arial" w:hAnsi="Arial" w:cs="Arial"/>
          <w:sz w:val="22"/>
          <w:szCs w:val="22"/>
        </w:rPr>
      </w:pP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associated with modulatation of hepcidin expression and hepcidin-dependent iron uptake</w:t>
      </w:r>
      <w:ins w:id="174" w:author="Guo, Shicheng" w:date="2019-01-23T16:00:00Z">
        <w:r w:rsidR="00AB1308">
          <w:rPr>
            <w:rFonts w:ascii="Arial" w:eastAsia="Arial" w:hAnsi="Arial" w:cs="Arial"/>
            <w:bCs w:val="0"/>
            <w:i w:val="0"/>
            <w:iCs w:val="0"/>
            <w:color w:val="000000" w:themeColor="text1"/>
            <w:sz w:val="22"/>
            <w:szCs w:val="22"/>
            <w:lang w:eastAsia="zh-CN"/>
          </w:rPr>
          <w:t xml:space="preserve"> </w:t>
        </w:r>
      </w:ins>
    </w:p>
    <w:p w:rsidR="00F866BB" w:rsidRPr="002D2C86" w:rsidRDefault="00F866BB" w:rsidP="007C5053">
      <w:pPr>
        <w:spacing w:line="360" w:lineRule="auto"/>
        <w:jc w:val="both"/>
        <w:rPr>
          <w:rFonts w:ascii="Arial" w:hAnsi="Arial" w:cs="Arial"/>
          <w:sz w:val="22"/>
          <w:szCs w:val="22"/>
          <w:vertAlign w:val="superscript"/>
        </w:rPr>
      </w:pPr>
      <w:r>
        <w:rPr>
          <w:rFonts w:ascii="Arial" w:hAnsi="Arial" w:cs="Arial"/>
          <w:sz w:val="22"/>
          <w:szCs w:val="22"/>
        </w:rPr>
        <w:t>T</w:t>
      </w:r>
      <w:r w:rsidRPr="00EA7D68">
        <w:rPr>
          <w:rFonts w:ascii="Arial" w:hAnsi="Arial" w:cs="Arial"/>
          <w:sz w:val="22"/>
          <w:szCs w:val="22"/>
        </w:rPr>
        <w:t>o in</w:t>
      </w:r>
      <w:r>
        <w:rPr>
          <w:rFonts w:ascii="Arial" w:hAnsi="Arial" w:cs="Arial"/>
          <w:sz w:val="22"/>
          <w:szCs w:val="22"/>
        </w:rPr>
        <w:t>vestigate the potential mechanism linking</w:t>
      </w:r>
      <w:r w:rsidRPr="00EA7D68">
        <w:rPr>
          <w:rFonts w:ascii="Arial" w:hAnsi="Arial" w:cs="Arial"/>
          <w:sz w:val="22"/>
          <w:szCs w:val="22"/>
        </w:rPr>
        <w:t xml:space="preserve"> FGF</w:t>
      </w:r>
      <w:r>
        <w:rPr>
          <w:rFonts w:ascii="Arial" w:hAnsi="Arial" w:cs="Arial"/>
          <w:sz w:val="22"/>
          <w:szCs w:val="22"/>
        </w:rPr>
        <w:t>-6 and</w:t>
      </w:r>
      <w:r w:rsidRPr="00EA7D68">
        <w:rPr>
          <w:rFonts w:ascii="Arial" w:hAnsi="Arial" w:cs="Arial"/>
          <w:sz w:val="22"/>
          <w:szCs w:val="22"/>
        </w:rPr>
        <w:t xml:space="preserve"> iron metabolism, we </w:t>
      </w:r>
      <w:r>
        <w:rPr>
          <w:rFonts w:ascii="Arial" w:hAnsi="Arial" w:cs="Arial"/>
          <w:sz w:val="22"/>
          <w:szCs w:val="22"/>
        </w:rPr>
        <w:t xml:space="preserve">evaluated iron uptake and the expression of iron-metabolism genes in </w:t>
      </w:r>
      <w:del w:id="175" w:author="佛系老男人" w:date="2019-01-11T11:34:00Z">
        <w:r w:rsidDel="006D2571">
          <w:rPr>
            <w:rFonts w:ascii="Arial" w:hAnsi="Arial" w:cs="Arial"/>
            <w:sz w:val="22"/>
            <w:szCs w:val="22"/>
          </w:rPr>
          <w:delText xml:space="preserve">human liver carcinoma </w:delText>
        </w:r>
      </w:del>
      <w:r>
        <w:rPr>
          <w:rFonts w:ascii="Arial" w:hAnsi="Arial" w:cs="Arial"/>
          <w:sz w:val="22"/>
          <w:szCs w:val="22"/>
        </w:rPr>
        <w:t>HepG2</w:t>
      </w:r>
      <w:ins w:id="176" w:author="佛系老男人" w:date="2019-01-11T11:34:00Z">
        <w:r w:rsidR="006D2571">
          <w:rPr>
            <w:rFonts w:ascii="Arial" w:hAnsi="Arial" w:cs="Arial"/>
            <w:sz w:val="22"/>
            <w:szCs w:val="22"/>
          </w:rPr>
          <w:t>, HCT8, HCT116, 786-O and HFF</w:t>
        </w:r>
      </w:ins>
      <w:del w:id="177" w:author="佛系老男人" w:date="2019-01-11T11:34:00Z">
        <w:r w:rsidDel="006D2571">
          <w:rPr>
            <w:rFonts w:ascii="Arial" w:hAnsi="Arial" w:cs="Arial"/>
            <w:sz w:val="22"/>
            <w:szCs w:val="22"/>
          </w:rPr>
          <w:delText xml:space="preserve"> </w:delText>
        </w:r>
      </w:del>
      <w:ins w:id="178" w:author="佛系老男人" w:date="2019-01-11T16:19:00Z">
        <w:r w:rsidR="00B95432">
          <w:rPr>
            <w:rFonts w:ascii="Arial" w:hAnsi="Arial" w:cs="Arial"/>
            <w:sz w:val="22"/>
            <w:szCs w:val="22"/>
          </w:rPr>
          <w:t>1</w:t>
        </w:r>
      </w:ins>
      <w:r>
        <w:rPr>
          <w:rFonts w:ascii="Arial" w:hAnsi="Arial" w:cs="Arial"/>
          <w:sz w:val="22"/>
          <w:szCs w:val="22"/>
        </w:rPr>
        <w:t xml:space="preserve">cells. </w:t>
      </w:r>
      <w:del w:id="179" w:author="佛系老男人" w:date="2019-01-11T11:35:00Z">
        <w:r w:rsidDel="006D2571">
          <w:rPr>
            <w:rFonts w:ascii="Arial" w:hAnsi="Arial" w:cs="Arial"/>
            <w:sz w:val="22"/>
            <w:szCs w:val="22"/>
          </w:rPr>
          <w:delText>Staining indicated that ferrous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rPr>
          <w:delText>), ferric (</w:delText>
        </w:r>
        <w:r w:rsidRPr="004D58E2" w:rsidDel="006D2571">
          <w:rPr>
            <w:rFonts w:ascii="Arial" w:hAnsi="Arial" w:cs="Arial"/>
            <w:sz w:val="22"/>
            <w:szCs w:val="22"/>
          </w:rPr>
          <w:delText>Fe</w:delText>
        </w:r>
        <w:r w:rsidDel="006D2571">
          <w:rPr>
            <w:rFonts w:ascii="Arial" w:hAnsi="Arial" w:cs="Arial"/>
            <w:sz w:val="22"/>
            <w:szCs w:val="22"/>
            <w:vertAlign w:val="superscript"/>
          </w:rPr>
          <w:delText>3</w:delText>
        </w:r>
        <w:r w:rsidRPr="004D58E2" w:rsidDel="006D2571">
          <w:rPr>
            <w:rFonts w:ascii="Arial" w:hAnsi="Arial" w:cs="Arial"/>
            <w:sz w:val="22"/>
            <w:szCs w:val="22"/>
            <w:vertAlign w:val="superscript"/>
          </w:rPr>
          <w:delText>+</w:delText>
        </w:r>
        <w:r w:rsidDel="006D2571">
          <w:rPr>
            <w:rFonts w:ascii="Arial" w:hAnsi="Arial" w:cs="Arial"/>
            <w:sz w:val="22"/>
            <w:szCs w:val="22"/>
          </w:rPr>
          <w:delText>),</w:delText>
        </w:r>
        <w:r w:rsidDel="006D2571">
          <w:rPr>
            <w:rFonts w:ascii="Arial" w:hAnsi="Arial" w:cs="Arial"/>
            <w:sz w:val="22"/>
            <w:szCs w:val="22"/>
            <w:vertAlign w:val="superscript"/>
          </w:rPr>
          <w:delText xml:space="preserve"> </w:delText>
        </w:r>
        <w:r w:rsidDel="006D2571">
          <w:rPr>
            <w:rFonts w:ascii="Arial" w:hAnsi="Arial" w:cs="Arial"/>
            <w:sz w:val="22"/>
            <w:szCs w:val="22"/>
          </w:rPr>
          <w:delText xml:space="preserve">and a mixture of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rPr>
          <w:delText xml:space="preserve"> </w:delText>
        </w:r>
        <w:r w:rsidRPr="004D58E2" w:rsidDel="006D2571">
          <w:rPr>
            <w:rFonts w:ascii="Arial" w:hAnsi="Arial" w:cs="Arial"/>
            <w:sz w:val="22"/>
            <w:szCs w:val="22"/>
          </w:rPr>
          <w:delText>and Fe</w:delText>
        </w:r>
        <w:r w:rsidRPr="004D58E2" w:rsidDel="006D2571">
          <w:rPr>
            <w:rFonts w:ascii="Arial" w:hAnsi="Arial" w:cs="Arial"/>
            <w:sz w:val="22"/>
            <w:szCs w:val="22"/>
            <w:vertAlign w:val="superscript"/>
          </w:rPr>
          <w:delText xml:space="preserve">3+ </w:delText>
        </w:r>
        <w:r w:rsidDel="006D2571">
          <w:rPr>
            <w:rFonts w:ascii="Arial" w:hAnsi="Arial" w:cs="Arial"/>
            <w:sz w:val="22"/>
            <w:szCs w:val="22"/>
          </w:rPr>
          <w:delText xml:space="preserve">forms </w:delText>
        </w:r>
        <w:r w:rsidRPr="004D58E2" w:rsidDel="006D2571">
          <w:rPr>
            <w:rFonts w:ascii="Arial" w:hAnsi="Arial" w:cs="Arial"/>
            <w:sz w:val="22"/>
            <w:szCs w:val="22"/>
          </w:rPr>
          <w:delText xml:space="preserve">can significantly increase </w:delText>
        </w:r>
        <w:r w:rsidDel="006D2571">
          <w:rPr>
            <w:rFonts w:ascii="Arial" w:hAnsi="Arial" w:cs="Arial"/>
            <w:sz w:val="22"/>
            <w:szCs w:val="22"/>
          </w:rPr>
          <w:delText xml:space="preserve">intracellular </w:delText>
        </w:r>
        <w:r w:rsidRPr="004D58E2" w:rsidDel="006D2571">
          <w:rPr>
            <w:rFonts w:ascii="Arial" w:hAnsi="Arial" w:cs="Arial"/>
            <w:sz w:val="22"/>
            <w:szCs w:val="22"/>
          </w:rPr>
          <w:delText>iron deposition</w:delText>
        </w:r>
        <w:r w:rsidDel="006D2571">
          <w:rPr>
            <w:rFonts w:ascii="Arial" w:hAnsi="Arial" w:cs="Arial"/>
            <w:sz w:val="22"/>
            <w:szCs w:val="22"/>
          </w:rPr>
          <w:delText xml:space="preserve"> (</w:delText>
        </w:r>
        <w:r w:rsidRPr="001A7869" w:rsidDel="006D2571">
          <w:rPr>
            <w:rFonts w:ascii="Arial" w:hAnsi="Arial" w:cs="Arial"/>
            <w:b/>
            <w:color w:val="002060"/>
            <w:sz w:val="22"/>
            <w:szCs w:val="22"/>
          </w:rPr>
          <w:delText>Figur</w:delText>
        </w:r>
        <w:r w:rsidRPr="0050050A" w:rsidDel="006D2571">
          <w:rPr>
            <w:rFonts w:ascii="Arial" w:hAnsi="Arial" w:cs="Arial"/>
            <w:b/>
            <w:color w:val="002060"/>
            <w:sz w:val="22"/>
            <w:szCs w:val="22"/>
          </w:rPr>
          <w:delText>e 3A</w:delText>
        </w:r>
        <w:r w:rsidDel="006D2571">
          <w:rPr>
            <w:rFonts w:ascii="Arial" w:hAnsi="Arial" w:cs="Arial"/>
            <w:sz w:val="22"/>
            <w:szCs w:val="22"/>
          </w:rPr>
          <w:delText xml:space="preserve">). We then co-treated the cells with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RPr="004D58E2" w:rsidDel="006D2571">
          <w:rPr>
            <w:rFonts w:ascii="MS Gothic" w:eastAsia="MS Gothic" w:hAnsi="MS Gothic" w:cs="MS Gothic" w:hint="eastAsia"/>
            <w:sz w:val="22"/>
            <w:szCs w:val="22"/>
          </w:rPr>
          <w:delText>，</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3+</w:delText>
        </w:r>
        <w:r w:rsidDel="006D2571">
          <w:rPr>
            <w:rFonts w:ascii="Arial" w:hAnsi="Arial" w:cs="Arial"/>
            <w:sz w:val="22"/>
            <w:szCs w:val="22"/>
          </w:rPr>
          <w:delText xml:space="preserve"> and </w:delText>
        </w:r>
        <w:r w:rsidRPr="004D58E2" w:rsidDel="006D2571">
          <w:rPr>
            <w:rFonts w:ascii="Arial" w:hAnsi="Arial" w:cs="Arial"/>
            <w:sz w:val="22"/>
            <w:szCs w:val="22"/>
          </w:rPr>
          <w:delText>FGF</w:delText>
        </w:r>
        <w:r w:rsidDel="006D2571">
          <w:rPr>
            <w:rFonts w:ascii="Arial" w:hAnsi="Arial" w:cs="Arial"/>
            <w:sz w:val="22"/>
            <w:szCs w:val="22"/>
          </w:rPr>
          <w:delText>-</w:delText>
        </w:r>
        <w:r w:rsidRPr="004D58E2" w:rsidDel="006D2571">
          <w:rPr>
            <w:rFonts w:ascii="Arial" w:hAnsi="Arial" w:cs="Arial"/>
            <w:sz w:val="22"/>
            <w:szCs w:val="22"/>
          </w:rPr>
          <w:delText xml:space="preserve">6 </w:delText>
        </w:r>
        <w:r w:rsidDel="006D2571">
          <w:rPr>
            <w:rFonts w:ascii="Arial" w:hAnsi="Arial" w:cs="Arial"/>
            <w:sz w:val="22"/>
            <w:szCs w:val="22"/>
          </w:rPr>
          <w:delText xml:space="preserve">active </w:delText>
        </w:r>
        <w:r w:rsidRPr="004D58E2" w:rsidDel="006D2571">
          <w:rPr>
            <w:rFonts w:ascii="Arial" w:hAnsi="Arial" w:cs="Arial"/>
            <w:sz w:val="22"/>
            <w:szCs w:val="22"/>
          </w:rPr>
          <w:delText>protein</w:delText>
        </w:r>
        <w:r w:rsidDel="006D2571">
          <w:rPr>
            <w:rFonts w:ascii="Arial" w:hAnsi="Arial" w:cs="Arial"/>
            <w:sz w:val="22"/>
            <w:szCs w:val="22"/>
          </w:rPr>
          <w:delText>, which resulted in</w:delText>
        </w:r>
        <w:r w:rsidRPr="004D58E2" w:rsidDel="006D2571">
          <w:rPr>
            <w:rFonts w:ascii="Arial" w:hAnsi="Arial" w:cs="Arial"/>
            <w:sz w:val="22"/>
            <w:szCs w:val="22"/>
          </w:rPr>
          <w:delText xml:space="preserve"> </w:delText>
        </w:r>
        <w:r w:rsidDel="006D2571">
          <w:rPr>
            <w:rFonts w:ascii="Arial" w:hAnsi="Arial" w:cs="Arial"/>
            <w:sz w:val="22"/>
            <w:szCs w:val="22"/>
          </w:rPr>
          <w:delText>a significant</w:delText>
        </w:r>
        <w:r w:rsidRPr="004D58E2" w:rsidDel="006D2571">
          <w:rPr>
            <w:rFonts w:ascii="Arial" w:hAnsi="Arial" w:cs="Arial"/>
            <w:sz w:val="22"/>
            <w:szCs w:val="22"/>
          </w:rPr>
          <w:delText xml:space="preserve"> </w:delText>
        </w:r>
        <w:r w:rsidDel="006D2571">
          <w:rPr>
            <w:rFonts w:ascii="Arial" w:hAnsi="Arial" w:cs="Arial"/>
            <w:sz w:val="22"/>
            <w:szCs w:val="22"/>
          </w:rPr>
          <w:delText xml:space="preserve">FGF-6-mediated </w:delText>
        </w:r>
        <w:r w:rsidRPr="004D58E2" w:rsidDel="006D2571">
          <w:rPr>
            <w:rFonts w:ascii="Arial" w:hAnsi="Arial" w:cs="Arial"/>
            <w:sz w:val="22"/>
            <w:szCs w:val="22"/>
          </w:rPr>
          <w:delText xml:space="preserve">decrease </w:delText>
        </w:r>
        <w:r w:rsidDel="006D2571">
          <w:rPr>
            <w:rFonts w:ascii="Arial" w:hAnsi="Arial" w:cs="Arial"/>
            <w:sz w:val="22"/>
            <w:szCs w:val="22"/>
          </w:rPr>
          <w:delText xml:space="preserve">in uptake of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vertAlign w:val="superscript"/>
          </w:rPr>
          <w:delText xml:space="preserve"> </w:delText>
        </w:r>
        <w:r w:rsidDel="006D2571">
          <w:rPr>
            <w:rFonts w:ascii="Arial" w:hAnsi="Arial" w:cs="Arial"/>
            <w:sz w:val="22"/>
            <w:szCs w:val="22"/>
          </w:rPr>
          <w:delText xml:space="preserve">but not </w:delText>
        </w:r>
        <w:r w:rsidRPr="004D58E2" w:rsidDel="006D2571">
          <w:rPr>
            <w:rFonts w:ascii="Arial" w:hAnsi="Arial" w:cs="Arial"/>
            <w:sz w:val="22"/>
            <w:szCs w:val="22"/>
          </w:rPr>
          <w:delText>Fe</w:delText>
        </w:r>
        <w:r w:rsidDel="006D2571">
          <w:rPr>
            <w:rFonts w:ascii="Arial" w:hAnsi="Arial" w:cs="Arial"/>
            <w:sz w:val="22"/>
            <w:szCs w:val="22"/>
            <w:vertAlign w:val="superscript"/>
          </w:rPr>
          <w:delText>3</w:delText>
        </w:r>
        <w:r w:rsidRPr="004D58E2" w:rsidDel="006D2571">
          <w:rPr>
            <w:rFonts w:ascii="Arial" w:hAnsi="Arial" w:cs="Arial"/>
            <w:sz w:val="22"/>
            <w:szCs w:val="22"/>
            <w:vertAlign w:val="superscript"/>
          </w:rPr>
          <w:delText>+</w:delText>
        </w:r>
        <w:r w:rsidDel="006D2571">
          <w:rPr>
            <w:rFonts w:ascii="Arial" w:hAnsi="Arial" w:cs="Arial"/>
            <w:sz w:val="22"/>
            <w:szCs w:val="22"/>
          </w:rPr>
          <w:delText xml:space="preserve"> (</w:delText>
        </w:r>
        <w:r w:rsidRPr="0050050A" w:rsidDel="006D2571">
          <w:rPr>
            <w:rFonts w:ascii="Arial" w:hAnsi="Arial" w:cs="Arial"/>
            <w:b/>
            <w:color w:val="002060"/>
            <w:sz w:val="22"/>
            <w:szCs w:val="22"/>
          </w:rPr>
          <w:delText>Figure 3B</w:delText>
        </w:r>
        <w:r w:rsidDel="006D2571">
          <w:rPr>
            <w:rFonts w:ascii="Arial" w:hAnsi="Arial" w:cs="Arial"/>
            <w:sz w:val="22"/>
            <w:szCs w:val="22"/>
          </w:rPr>
          <w:delText>)</w:delText>
        </w:r>
        <w:r w:rsidRPr="004D58E2" w:rsidDel="006D2571">
          <w:rPr>
            <w:rFonts w:ascii="Arial" w:hAnsi="Arial" w:cs="Arial"/>
            <w:sz w:val="22"/>
            <w:szCs w:val="22"/>
          </w:rPr>
          <w:delText xml:space="preserve">. </w:delText>
        </w:r>
      </w:del>
      <w:ins w:id="180" w:author="佛系老男人" w:date="2019-01-11T16:20:00Z">
        <w:r w:rsidR="00B95432">
          <w:rPr>
            <w:rFonts w:ascii="Arial" w:hAnsi="Arial" w:cs="Arial"/>
            <w:sz w:val="22"/>
            <w:szCs w:val="22"/>
          </w:rPr>
          <w:t>T</w:t>
        </w:r>
      </w:ins>
      <w:ins w:id="181" w:author="佛系老男人" w:date="2019-01-11T11:35:00Z">
        <w:r w:rsidR="006D2571">
          <w:rPr>
            <w:rFonts w:ascii="Arial" w:hAnsi="Arial" w:cs="Arial"/>
            <w:sz w:val="22"/>
            <w:szCs w:val="22"/>
          </w:rPr>
          <w:t xml:space="preserve">otal cell iron contents were </w:t>
        </w:r>
      </w:ins>
      <w:ins w:id="182" w:author="佛系老男人" w:date="2019-01-11T11:38:00Z">
        <w:r w:rsidR="006D2571">
          <w:rPr>
            <w:rFonts w:ascii="Arial" w:hAnsi="Arial" w:cs="Arial"/>
            <w:sz w:val="22"/>
            <w:szCs w:val="22"/>
          </w:rPr>
          <w:t>much</w:t>
        </w:r>
      </w:ins>
      <w:ins w:id="183" w:author="佛系老男人" w:date="2019-01-11T11:35:00Z">
        <w:r w:rsidR="006D2571">
          <w:rPr>
            <w:rFonts w:ascii="Arial" w:hAnsi="Arial" w:cs="Arial"/>
            <w:sz w:val="22"/>
            <w:szCs w:val="22"/>
          </w:rPr>
          <w:t xml:space="preserve"> high</w:t>
        </w:r>
      </w:ins>
      <w:ins w:id="184" w:author="佛系老男人" w:date="2019-01-11T11:38:00Z">
        <w:r w:rsidR="006D2571">
          <w:rPr>
            <w:rFonts w:ascii="Arial" w:hAnsi="Arial" w:cs="Arial"/>
            <w:sz w:val="22"/>
            <w:szCs w:val="22"/>
          </w:rPr>
          <w:t>er</w:t>
        </w:r>
      </w:ins>
      <w:ins w:id="185" w:author="佛系老男人" w:date="2019-01-11T11:35:00Z">
        <w:r w:rsidR="006D2571">
          <w:rPr>
            <w:rFonts w:ascii="Arial" w:hAnsi="Arial" w:cs="Arial"/>
            <w:sz w:val="22"/>
            <w:szCs w:val="22"/>
          </w:rPr>
          <w:t xml:space="preserve"> </w:t>
        </w:r>
      </w:ins>
      <w:ins w:id="186" w:author="佛系老男人" w:date="2019-01-11T11:38:00Z">
        <w:r w:rsidR="006D2571">
          <w:rPr>
            <w:rFonts w:ascii="Arial" w:hAnsi="Arial" w:cs="Arial"/>
            <w:sz w:val="22"/>
            <w:szCs w:val="22"/>
          </w:rPr>
          <w:t>than</w:t>
        </w:r>
      </w:ins>
      <w:ins w:id="187" w:author="佛系老男人" w:date="2019-01-11T11:35:00Z">
        <w:r w:rsidR="006D2571">
          <w:rPr>
            <w:rFonts w:ascii="Arial" w:hAnsi="Arial" w:cs="Arial"/>
            <w:sz w:val="22"/>
            <w:szCs w:val="22"/>
          </w:rPr>
          <w:t xml:space="preserve"> </w:t>
        </w:r>
      </w:ins>
      <w:ins w:id="188" w:author="佛系老男人" w:date="2019-01-11T11:36:00Z">
        <w:r w:rsidR="006D2571">
          <w:rPr>
            <w:rFonts w:ascii="Arial" w:hAnsi="Arial" w:cs="Arial"/>
            <w:sz w:val="22"/>
            <w:szCs w:val="22"/>
          </w:rPr>
          <w:t xml:space="preserve">normal </w:t>
        </w:r>
      </w:ins>
      <w:ins w:id="189" w:author="佛系老男人" w:date="2019-01-11T11:37:00Z">
        <w:r w:rsidR="006D2571">
          <w:rPr>
            <w:rFonts w:ascii="Arial" w:hAnsi="Arial" w:cs="Arial"/>
            <w:sz w:val="22"/>
            <w:szCs w:val="22"/>
          </w:rPr>
          <w:t>cultured cell</w:t>
        </w:r>
      </w:ins>
      <w:ins w:id="190" w:author="佛系老男人" w:date="2019-01-11T11:39:00Z">
        <w:r w:rsidR="006D2571">
          <w:rPr>
            <w:rFonts w:ascii="Arial" w:hAnsi="Arial" w:cs="Arial"/>
            <w:sz w:val="22"/>
            <w:szCs w:val="22"/>
          </w:rPr>
          <w:t xml:space="preserve"> </w:t>
        </w:r>
      </w:ins>
      <w:ins w:id="191" w:author="佛系老男人" w:date="2019-01-11T11:37:00Z">
        <w:r w:rsidR="006D2571">
          <w:rPr>
            <w:rFonts w:ascii="Arial" w:hAnsi="Arial" w:cs="Arial"/>
            <w:sz w:val="22"/>
            <w:szCs w:val="22"/>
          </w:rPr>
          <w:t>(</w:t>
        </w:r>
      </w:ins>
      <w:ins w:id="192" w:author="佛系老男人" w:date="2019-01-11T11:39:00Z">
        <w:r w:rsidR="006D2571" w:rsidRPr="006D2571">
          <w:rPr>
            <w:rFonts w:ascii="Arial" w:hAnsi="Arial" w:cs="Arial"/>
            <w:sz w:val="22"/>
            <w:szCs w:val="22"/>
          </w:rPr>
          <w:t>Prog Neurobiol. 2017 Nov;158:1-14</w:t>
        </w:r>
      </w:ins>
      <w:ins w:id="193" w:author="佛系老男人" w:date="2019-01-11T11:37:00Z">
        <w:r w:rsidR="006D2571">
          <w:rPr>
            <w:rFonts w:ascii="Arial" w:hAnsi="Arial" w:cs="Arial"/>
            <w:sz w:val="22"/>
            <w:szCs w:val="22"/>
          </w:rPr>
          <w:t>)</w:t>
        </w:r>
      </w:ins>
      <w:ins w:id="194" w:author="佛系老男人" w:date="2019-01-11T11:40:00Z">
        <w:r w:rsidR="006D2571" w:rsidRPr="006D2571">
          <w:rPr>
            <w:rFonts w:ascii="Arial" w:hAnsi="Arial" w:cs="Arial"/>
            <w:sz w:val="22"/>
            <w:szCs w:val="22"/>
          </w:rPr>
          <w:t xml:space="preserve"> </w:t>
        </w:r>
        <w:r w:rsidR="006D2571">
          <w:rPr>
            <w:rFonts w:ascii="Arial" w:hAnsi="Arial" w:cs="Arial"/>
            <w:sz w:val="22"/>
            <w:szCs w:val="22"/>
          </w:rPr>
          <w:t>when cultured with FAC for 48h</w:t>
        </w:r>
      </w:ins>
      <w:ins w:id="195" w:author="佛系老男人" w:date="2019-01-11T11:39:00Z">
        <w:r w:rsidR="006D2571">
          <w:rPr>
            <w:rFonts w:ascii="Arial" w:hAnsi="Arial" w:cs="Arial"/>
            <w:sz w:val="22"/>
            <w:szCs w:val="22"/>
          </w:rPr>
          <w:t xml:space="preserve">. </w:t>
        </w:r>
      </w:ins>
      <w:ins w:id="196" w:author="佛系老男人" w:date="2019-01-11T11:42:00Z">
        <w:r w:rsidR="006D2571">
          <w:rPr>
            <w:rFonts w:ascii="Arial" w:hAnsi="Arial" w:cs="Arial"/>
            <w:sz w:val="22"/>
            <w:szCs w:val="22"/>
          </w:rPr>
          <w:t xml:space="preserve">We </w:t>
        </w:r>
      </w:ins>
      <w:ins w:id="197" w:author="佛系老男人" w:date="2019-01-11T11:43:00Z">
        <w:r w:rsidR="006D2571">
          <w:rPr>
            <w:rFonts w:ascii="Arial" w:hAnsi="Arial" w:cs="Arial"/>
            <w:sz w:val="22"/>
            <w:szCs w:val="22"/>
          </w:rPr>
          <w:t>near</w:t>
        </w:r>
        <w:r w:rsidR="00810CE4">
          <w:rPr>
            <w:rFonts w:ascii="Arial" w:hAnsi="Arial" w:cs="Arial"/>
            <w:sz w:val="22"/>
            <w:szCs w:val="22"/>
          </w:rPr>
          <w:t>ly</w:t>
        </w:r>
      </w:ins>
      <w:ins w:id="198" w:author="佛系老男人" w:date="2019-01-11T11:42:00Z">
        <w:r w:rsidR="006D2571">
          <w:rPr>
            <w:rFonts w:ascii="Arial" w:hAnsi="Arial" w:cs="Arial"/>
            <w:sz w:val="22"/>
            <w:szCs w:val="22"/>
          </w:rPr>
          <w:t xml:space="preserve"> detec</w:t>
        </w:r>
      </w:ins>
      <w:ins w:id="199" w:author="佛系老男人" w:date="2019-01-11T11:43:00Z">
        <w:r w:rsidR="006D2571">
          <w:rPr>
            <w:rFonts w:ascii="Arial" w:hAnsi="Arial" w:cs="Arial"/>
            <w:sz w:val="22"/>
            <w:szCs w:val="22"/>
          </w:rPr>
          <w:t>t</w:t>
        </w:r>
      </w:ins>
      <w:ins w:id="200" w:author="佛系老男人" w:date="2019-01-11T11:42:00Z">
        <w:r w:rsidR="006D2571">
          <w:rPr>
            <w:rFonts w:ascii="Arial" w:hAnsi="Arial" w:cs="Arial"/>
            <w:sz w:val="22"/>
            <w:szCs w:val="22"/>
          </w:rPr>
          <w:t xml:space="preserve"> </w:t>
        </w:r>
      </w:ins>
      <w:ins w:id="201" w:author="佛系老男人" w:date="2019-01-11T11:43:00Z">
        <w:r w:rsidR="00810CE4">
          <w:rPr>
            <w:rFonts w:ascii="Arial" w:hAnsi="Arial" w:cs="Arial"/>
            <w:sz w:val="22"/>
            <w:szCs w:val="22"/>
          </w:rPr>
          <w:t xml:space="preserve">no iron </w:t>
        </w:r>
      </w:ins>
      <w:ins w:id="202" w:author="佛系老男人" w:date="2019-01-11T11:44:00Z">
        <w:r w:rsidR="00810CE4">
          <w:rPr>
            <w:rFonts w:ascii="Arial" w:hAnsi="Arial" w:cs="Arial"/>
            <w:sz w:val="22"/>
            <w:szCs w:val="22"/>
          </w:rPr>
          <w:t>in n</w:t>
        </w:r>
      </w:ins>
      <w:ins w:id="203" w:author="佛系老男人" w:date="2019-01-11T11:40:00Z">
        <w:r w:rsidR="006D2571">
          <w:rPr>
            <w:rFonts w:ascii="Arial" w:hAnsi="Arial" w:cs="Arial"/>
            <w:sz w:val="22"/>
            <w:szCs w:val="22"/>
          </w:rPr>
          <w:t>ormal cultured cell</w:t>
        </w:r>
      </w:ins>
      <w:ins w:id="204" w:author="佛系老男人" w:date="2019-01-11T11:41:00Z">
        <w:r w:rsidR="006D2571">
          <w:rPr>
            <w:rFonts w:ascii="Arial" w:hAnsi="Arial" w:cs="Arial"/>
            <w:sz w:val="22"/>
            <w:szCs w:val="22"/>
          </w:rPr>
          <w:t>s</w:t>
        </w:r>
      </w:ins>
      <w:ins w:id="205" w:author="Guo, Shicheng" w:date="2019-01-23T14:57:00Z">
        <w:r w:rsidR="00C85886">
          <w:rPr>
            <w:rFonts w:ascii="Arial" w:hAnsi="Arial" w:cs="Arial"/>
            <w:sz w:val="22"/>
            <w:szCs w:val="22"/>
          </w:rPr>
          <w:t xml:space="preserve"> </w:t>
        </w:r>
      </w:ins>
      <w:ins w:id="206" w:author="佛系老男人" w:date="2019-01-11T11:41:00Z">
        <w:r w:rsidR="00810CE4">
          <w:rPr>
            <w:rFonts w:ascii="Arial" w:hAnsi="Arial" w:cs="Arial"/>
            <w:sz w:val="22"/>
            <w:szCs w:val="22"/>
          </w:rPr>
          <w:t xml:space="preserve">(data not shown). </w:t>
        </w:r>
      </w:ins>
      <w:ins w:id="207" w:author="佛系老男人" w:date="2019-01-11T16:20:00Z">
        <w:del w:id="208" w:author="Guo, Shicheng" w:date="2019-01-23T14:56:00Z">
          <w:r w:rsidR="00B95432" w:rsidDel="00C85886">
            <w:rPr>
              <w:rFonts w:ascii="Arial" w:hAnsi="Arial" w:cs="Arial"/>
              <w:sz w:val="22"/>
              <w:szCs w:val="22"/>
            </w:rPr>
            <w:delText xml:space="preserve"> </w:delText>
          </w:r>
        </w:del>
        <w:r w:rsidR="00B95432">
          <w:rPr>
            <w:rFonts w:ascii="Arial" w:hAnsi="Arial" w:cs="Arial"/>
            <w:sz w:val="22"/>
            <w:szCs w:val="22"/>
          </w:rPr>
          <w:t>Total cell iron contents were significantly d</w:t>
        </w:r>
      </w:ins>
      <w:ins w:id="209" w:author="Guo, Shicheng" w:date="2019-01-23T14:57:00Z">
        <w:r w:rsidR="00C85886">
          <w:rPr>
            <w:rFonts w:ascii="Arial" w:hAnsi="Arial" w:cs="Arial"/>
            <w:sz w:val="22"/>
            <w:szCs w:val="22"/>
          </w:rPr>
          <w:t>ec</w:t>
        </w:r>
      </w:ins>
      <w:ins w:id="210" w:author="佛系老男人" w:date="2019-01-11T16:20:00Z">
        <w:r w:rsidR="00B95432">
          <w:rPr>
            <w:rFonts w:ascii="Arial" w:hAnsi="Arial" w:cs="Arial"/>
            <w:sz w:val="22"/>
            <w:szCs w:val="22"/>
          </w:rPr>
          <w:t xml:space="preserve">reased in </w:t>
        </w:r>
      </w:ins>
      <w:r>
        <w:rPr>
          <w:rFonts w:ascii="Arial" w:hAnsi="Arial" w:cs="Arial"/>
          <w:sz w:val="22"/>
          <w:szCs w:val="22"/>
        </w:rPr>
        <w:t xml:space="preserve">HepG2 </w:t>
      </w:r>
      <w:del w:id="211" w:author="佛系老男人" w:date="2019-01-11T16:18:00Z">
        <w:r w:rsidDel="00B95432">
          <w:rPr>
            <w:rFonts w:ascii="Arial" w:hAnsi="Arial" w:cs="Arial" w:hint="eastAsia"/>
            <w:sz w:val="22"/>
            <w:szCs w:val="22"/>
            <w:lang w:eastAsia="zh-CN"/>
          </w:rPr>
          <w:delText>and renal cell adenocarcinoma (</w:delText>
        </w:r>
      </w:del>
      <w:ins w:id="212" w:author="佛系老男人" w:date="2019-01-11T16:18:00Z">
        <w:r w:rsidR="00B95432">
          <w:rPr>
            <w:rFonts w:ascii="Arial" w:hAnsi="Arial" w:cs="Arial"/>
            <w:sz w:val="22"/>
            <w:szCs w:val="22"/>
            <w:lang w:eastAsia="zh-CN"/>
          </w:rPr>
          <w:t xml:space="preserve">, </w:t>
        </w:r>
      </w:ins>
      <w:r>
        <w:rPr>
          <w:rFonts w:ascii="Arial" w:hAnsi="Arial" w:cs="Arial"/>
          <w:sz w:val="22"/>
          <w:szCs w:val="22"/>
        </w:rPr>
        <w:t>786-O</w:t>
      </w:r>
      <w:del w:id="213" w:author="佛系老男人" w:date="2019-01-11T16:18:00Z">
        <w:r w:rsidDel="00B95432">
          <w:rPr>
            <w:rFonts w:ascii="Arial" w:hAnsi="Arial" w:cs="Arial"/>
            <w:sz w:val="22"/>
            <w:szCs w:val="22"/>
          </w:rPr>
          <w:delText xml:space="preserve">) </w:delText>
        </w:r>
      </w:del>
      <w:ins w:id="214" w:author="佛系老男人" w:date="2019-01-11T16:18:00Z">
        <w:r w:rsidR="00B95432">
          <w:rPr>
            <w:rFonts w:ascii="Arial" w:hAnsi="Arial" w:cs="Arial"/>
            <w:sz w:val="22"/>
            <w:szCs w:val="22"/>
          </w:rPr>
          <w:t xml:space="preserve">, HCT8, HCT116 and HFF-1 </w:t>
        </w:r>
      </w:ins>
      <w:r>
        <w:rPr>
          <w:rFonts w:ascii="Arial" w:hAnsi="Arial" w:cs="Arial"/>
          <w:sz w:val="22"/>
          <w:szCs w:val="22"/>
        </w:rPr>
        <w:t>cells</w:t>
      </w:r>
      <w:ins w:id="215" w:author="佛系老男人" w:date="2019-01-11T16:23:00Z">
        <w:r w:rsidR="00B95432">
          <w:rPr>
            <w:rFonts w:ascii="Arial" w:hAnsi="Arial" w:cs="Arial"/>
            <w:sz w:val="22"/>
            <w:szCs w:val="22"/>
          </w:rPr>
          <w:t>, and the d</w:t>
        </w:r>
      </w:ins>
      <w:ins w:id="216" w:author="Guo, Shicheng" w:date="2019-01-23T14:57:00Z">
        <w:r w:rsidR="00C85886">
          <w:rPr>
            <w:rFonts w:ascii="Arial" w:hAnsi="Arial" w:cs="Arial"/>
            <w:sz w:val="22"/>
            <w:szCs w:val="22"/>
          </w:rPr>
          <w:t>e</w:t>
        </w:r>
      </w:ins>
      <w:ins w:id="217" w:author="佛系老男人" w:date="2019-01-11T16:23:00Z">
        <w:r w:rsidR="00B95432">
          <w:rPr>
            <w:rFonts w:ascii="Arial" w:hAnsi="Arial" w:cs="Arial"/>
            <w:sz w:val="22"/>
            <w:szCs w:val="22"/>
          </w:rPr>
          <w:t xml:space="preserve">crease by active FGF6 protein </w:t>
        </w:r>
      </w:ins>
      <w:ins w:id="218" w:author="佛系老男人" w:date="2019-01-11T16:24:00Z">
        <w:r w:rsidR="00B95432">
          <w:rPr>
            <w:rFonts w:ascii="Arial" w:hAnsi="Arial" w:cs="Arial"/>
            <w:sz w:val="22"/>
            <w:szCs w:val="22"/>
          </w:rPr>
          <w:t>in a dose-dependent manner</w:t>
        </w:r>
      </w:ins>
      <w:ins w:id="219" w:author="Guo, Shicheng" w:date="2019-01-23T14:58:00Z">
        <w:r w:rsidR="00C85886">
          <w:rPr>
            <w:rFonts w:ascii="Arial" w:hAnsi="Arial" w:cs="Arial"/>
            <w:sz w:val="22"/>
            <w:szCs w:val="22"/>
          </w:rPr>
          <w:t xml:space="preserve"> (</w:t>
        </w:r>
      </w:ins>
      <w:ins w:id="220" w:author="Guo, Shicheng" w:date="2019-01-23T14:59:00Z">
        <w:r w:rsidR="00C85886" w:rsidRPr="00C85886">
          <w:rPr>
            <w:rFonts w:ascii="Arial" w:hAnsi="Arial" w:cs="Arial"/>
            <w:b/>
            <w:color w:val="0070C0"/>
            <w:sz w:val="22"/>
            <w:szCs w:val="22"/>
            <w:rPrChange w:id="221" w:author="Guo, Shicheng" w:date="2019-01-23T14:59:00Z">
              <w:rPr>
                <w:rFonts w:ascii="Arial" w:hAnsi="Arial" w:cs="Arial"/>
                <w:sz w:val="22"/>
                <w:szCs w:val="22"/>
              </w:rPr>
            </w:rPrChange>
          </w:rPr>
          <w:t>Figure 3</w:t>
        </w:r>
      </w:ins>
      <w:ins w:id="222" w:author="Guo, Shicheng" w:date="2019-01-23T14:58:00Z">
        <w:r w:rsidR="00C85886">
          <w:rPr>
            <w:rFonts w:ascii="Arial" w:hAnsi="Arial" w:cs="Arial"/>
            <w:sz w:val="22"/>
            <w:szCs w:val="22"/>
          </w:rPr>
          <w:t>)</w:t>
        </w:r>
      </w:ins>
      <w:ins w:id="223" w:author="佛系老男人" w:date="2019-01-11T16:24:00Z">
        <w:r w:rsidR="00B95432">
          <w:rPr>
            <w:rFonts w:ascii="Arial" w:hAnsi="Arial" w:cs="Arial"/>
            <w:sz w:val="22"/>
            <w:szCs w:val="22"/>
          </w:rPr>
          <w:t>.</w:t>
        </w:r>
      </w:ins>
      <w:r>
        <w:rPr>
          <w:rFonts w:ascii="Arial" w:hAnsi="Arial" w:cs="Arial"/>
          <w:sz w:val="22"/>
          <w:szCs w:val="22"/>
        </w:rPr>
        <w:t xml:space="preserve"> </w:t>
      </w:r>
      <w:ins w:id="224" w:author="佛系老男人" w:date="2019-01-11T16:24:00Z">
        <w:r w:rsidR="00B95432">
          <w:rPr>
            <w:rFonts w:ascii="Arial" w:hAnsi="Arial" w:cs="Arial"/>
            <w:sz w:val="22"/>
            <w:szCs w:val="22"/>
          </w:rPr>
          <w:t xml:space="preserve">The cells </w:t>
        </w:r>
      </w:ins>
      <w:r>
        <w:rPr>
          <w:rFonts w:ascii="Arial" w:hAnsi="Arial" w:cs="Arial"/>
          <w:sz w:val="22"/>
          <w:szCs w:val="22"/>
        </w:rPr>
        <w:t>were then transfected with the plasmids carrying either the</w:t>
      </w:r>
      <w:r w:rsidRPr="004D58E2">
        <w:rPr>
          <w:rFonts w:ascii="Arial" w:hAnsi="Arial" w:cs="Arial"/>
          <w:sz w:val="22"/>
          <w:szCs w:val="22"/>
        </w:rPr>
        <w:t xml:space="preserve"> </w:t>
      </w:r>
      <w:r>
        <w:rPr>
          <w:rFonts w:ascii="Arial" w:hAnsi="Arial" w:cs="Arial"/>
          <w:sz w:val="22"/>
          <w:szCs w:val="22"/>
        </w:rPr>
        <w:t xml:space="preserve">wildtype </w:t>
      </w:r>
      <w:r w:rsidRPr="00C92C3B">
        <w:rPr>
          <w:rFonts w:ascii="Arial" w:hAnsi="Arial" w:cs="Arial"/>
          <w:i/>
          <w:sz w:val="22"/>
          <w:szCs w:val="22"/>
        </w:rPr>
        <w:t>FGF6</w:t>
      </w:r>
      <w:r>
        <w:rPr>
          <w:rFonts w:ascii="Arial" w:hAnsi="Arial" w:cs="Arial"/>
          <w:sz w:val="22"/>
          <w:szCs w:val="22"/>
        </w:rPr>
        <w:t xml:space="preserve"> or</w:t>
      </w:r>
      <w:r w:rsidRPr="004D58E2">
        <w:rPr>
          <w:rFonts w:ascii="Arial" w:hAnsi="Arial" w:cs="Arial"/>
          <w:sz w:val="22"/>
          <w:szCs w:val="22"/>
        </w:rPr>
        <w:t xml:space="preserve"> </w:t>
      </w:r>
      <w:r>
        <w:rPr>
          <w:rFonts w:ascii="Arial" w:hAnsi="Arial" w:cs="Arial"/>
          <w:sz w:val="22"/>
          <w:szCs w:val="22"/>
        </w:rPr>
        <w:t xml:space="preserve">variant </w:t>
      </w:r>
      <w:r w:rsidRPr="00C92C3B">
        <w:rPr>
          <w:rFonts w:ascii="Arial" w:hAnsi="Arial" w:cs="Arial"/>
          <w:i/>
          <w:sz w:val="22"/>
          <w:szCs w:val="22"/>
        </w:rPr>
        <w:t>FGF6</w:t>
      </w:r>
      <w:r>
        <w:rPr>
          <w:rFonts w:ascii="Arial" w:hAnsi="Arial" w:cs="Arial"/>
          <w:sz w:val="22"/>
          <w:szCs w:val="22"/>
        </w:rPr>
        <w:t xml:space="preserve"> with each of the </w:t>
      </w:r>
      <w:r w:rsidRPr="004D58E2">
        <w:rPr>
          <w:rFonts w:ascii="Arial" w:hAnsi="Arial" w:cs="Arial"/>
          <w:sz w:val="22"/>
          <w:szCs w:val="22"/>
        </w:rPr>
        <w:t>three point mutation</w:t>
      </w:r>
      <w:r>
        <w:rPr>
          <w:rFonts w:ascii="Arial" w:hAnsi="Arial" w:cs="Arial"/>
          <w:sz w:val="22"/>
          <w:szCs w:val="22"/>
        </w:rPr>
        <w:t>s described above (</w:t>
      </w:r>
      <w:r w:rsidRPr="007A693C">
        <w:rPr>
          <w:rFonts w:ascii="Arial" w:hAnsi="Arial" w:cs="Arial"/>
          <w:b/>
          <w:color w:val="002060"/>
          <w:sz w:val="22"/>
          <w:szCs w:val="22"/>
        </w:rPr>
        <w:t>Figure 2</w:t>
      </w:r>
      <w:del w:id="225" w:author="Guo, Shicheng" w:date="2019-01-23T14:56:00Z">
        <w:r w:rsidRPr="007A693C" w:rsidDel="00C85886">
          <w:rPr>
            <w:rFonts w:ascii="Arial" w:hAnsi="Arial" w:cs="Arial"/>
            <w:b/>
            <w:color w:val="002060"/>
            <w:sz w:val="22"/>
            <w:szCs w:val="22"/>
          </w:rPr>
          <w:delText>C</w:delText>
        </w:r>
      </w:del>
      <w:r>
        <w:rPr>
          <w:rFonts w:ascii="Arial" w:hAnsi="Arial" w:cs="Arial"/>
          <w:sz w:val="22"/>
          <w:szCs w:val="22"/>
        </w:rPr>
        <w:t>) and evaluated for iron deposition</w:t>
      </w:r>
      <w:r w:rsidRPr="004D58E2">
        <w:rPr>
          <w:rFonts w:ascii="Arial" w:hAnsi="Arial" w:cs="Arial"/>
          <w:sz w:val="22"/>
          <w:szCs w:val="22"/>
        </w:rPr>
        <w:t xml:space="preserve">. </w:t>
      </w:r>
      <w:moveToRangeStart w:id="226" w:author="佛系老男人" w:date="2019-01-11T16:28:00Z" w:name="move534987431"/>
      <w:moveTo w:id="227" w:author="佛系老男人" w:date="2019-01-11T16:28:00Z">
        <w:r w:rsidR="00B95432">
          <w:rPr>
            <w:rFonts w:ascii="Arial" w:hAnsi="Arial" w:cs="Arial"/>
            <w:sz w:val="22"/>
            <w:szCs w:val="22"/>
          </w:rPr>
          <w:t>RT</w:t>
        </w:r>
        <w:r w:rsidR="00B95432" w:rsidRPr="00EC17F3">
          <w:rPr>
            <w:rFonts w:ascii="Arial" w:hAnsi="Arial" w:cs="Arial"/>
            <w:sz w:val="22"/>
            <w:szCs w:val="22"/>
          </w:rPr>
          <w:t xml:space="preserve">-PCR analysis revealed that </w:t>
        </w:r>
        <w:r w:rsidR="00B95432" w:rsidRPr="0078570F">
          <w:rPr>
            <w:rFonts w:ascii="Arial" w:hAnsi="Arial" w:cs="Arial"/>
            <w:i/>
            <w:sz w:val="22"/>
            <w:szCs w:val="22"/>
          </w:rPr>
          <w:t>HAMP</w:t>
        </w:r>
        <w:r w:rsidR="00B95432" w:rsidRPr="00EC17F3">
          <w:rPr>
            <w:rFonts w:ascii="Arial" w:hAnsi="Arial" w:cs="Arial"/>
            <w:sz w:val="22"/>
            <w:szCs w:val="22"/>
          </w:rPr>
          <w:t xml:space="preserve"> and </w:t>
        </w:r>
        <w:r w:rsidR="00B95432" w:rsidRPr="0078570F">
          <w:rPr>
            <w:rFonts w:ascii="Arial" w:hAnsi="Arial" w:cs="Arial"/>
            <w:i/>
            <w:sz w:val="22"/>
            <w:szCs w:val="22"/>
          </w:rPr>
          <w:t>HDAC2</w:t>
        </w:r>
        <w:r w:rsidR="00B95432" w:rsidRPr="00EC17F3">
          <w:rPr>
            <w:rFonts w:ascii="Arial" w:hAnsi="Arial" w:cs="Arial"/>
            <w:sz w:val="22"/>
            <w:szCs w:val="22"/>
          </w:rPr>
          <w:t xml:space="preserve"> mRNA level</w:t>
        </w:r>
        <w:r w:rsidR="00B95432">
          <w:rPr>
            <w:rFonts w:ascii="Arial" w:hAnsi="Arial" w:cs="Arial"/>
            <w:sz w:val="22"/>
            <w:szCs w:val="22"/>
          </w:rPr>
          <w:t>s</w:t>
        </w:r>
        <w:r w:rsidR="00B95432" w:rsidRPr="00EC17F3">
          <w:rPr>
            <w:rFonts w:ascii="Arial" w:hAnsi="Arial" w:cs="Arial"/>
            <w:sz w:val="22"/>
            <w:szCs w:val="22"/>
          </w:rPr>
          <w:t xml:space="preserve"> were </w:t>
        </w:r>
        <w:r w:rsidR="00B95432">
          <w:rPr>
            <w:rFonts w:ascii="Arial" w:hAnsi="Arial" w:cs="Arial"/>
            <w:sz w:val="22"/>
            <w:szCs w:val="22"/>
          </w:rPr>
          <w:t xml:space="preserve">significantly increased after the </w:t>
        </w:r>
        <w:r w:rsidR="00B95432" w:rsidRPr="00EC17F3">
          <w:rPr>
            <w:rFonts w:ascii="Arial" w:hAnsi="Arial" w:cs="Arial"/>
            <w:sz w:val="22"/>
            <w:szCs w:val="22"/>
          </w:rPr>
          <w:t>FGF</w:t>
        </w:r>
        <w:r w:rsidR="00B95432">
          <w:rPr>
            <w:rFonts w:ascii="Arial" w:hAnsi="Arial" w:cs="Arial"/>
            <w:sz w:val="22"/>
            <w:szCs w:val="22"/>
          </w:rPr>
          <w:t>-6 active protein treatment, with</w:t>
        </w:r>
        <w:r w:rsidR="00B95432" w:rsidRPr="00EC17F3">
          <w:rPr>
            <w:rFonts w:ascii="Arial" w:hAnsi="Arial" w:cs="Arial"/>
            <w:sz w:val="22"/>
            <w:szCs w:val="22"/>
          </w:rPr>
          <w:t xml:space="preserve"> no </w:t>
        </w:r>
        <w:r w:rsidR="00B95432">
          <w:rPr>
            <w:rFonts w:ascii="Arial" w:hAnsi="Arial" w:cs="Arial"/>
            <w:sz w:val="22"/>
            <w:szCs w:val="22"/>
          </w:rPr>
          <w:t xml:space="preserve">significant </w:t>
        </w:r>
        <w:r w:rsidR="00B95432" w:rsidRPr="00EC17F3">
          <w:rPr>
            <w:rFonts w:ascii="Arial" w:hAnsi="Arial" w:cs="Arial"/>
            <w:sz w:val="22"/>
            <w:szCs w:val="22"/>
          </w:rPr>
          <w:t xml:space="preserve">change in </w:t>
        </w:r>
        <w:r w:rsidR="00B95432" w:rsidRPr="0078570F">
          <w:rPr>
            <w:rFonts w:ascii="Arial" w:hAnsi="Arial" w:cs="Arial"/>
            <w:i/>
            <w:sz w:val="22"/>
            <w:szCs w:val="22"/>
          </w:rPr>
          <w:t>HMOX</w:t>
        </w:r>
        <w:r w:rsidR="00B95432" w:rsidRPr="00EC17F3">
          <w:rPr>
            <w:rFonts w:ascii="Arial" w:hAnsi="Arial" w:cs="Arial"/>
            <w:sz w:val="22"/>
            <w:szCs w:val="22"/>
          </w:rPr>
          <w:t xml:space="preserve">, </w:t>
        </w:r>
        <w:r w:rsidR="00B95432" w:rsidRPr="0078570F">
          <w:rPr>
            <w:rFonts w:ascii="Arial" w:hAnsi="Arial" w:cs="Arial"/>
            <w:i/>
            <w:sz w:val="22"/>
            <w:szCs w:val="22"/>
          </w:rPr>
          <w:t>TFRC</w:t>
        </w:r>
        <w:r w:rsidR="00B95432" w:rsidRPr="00EC17F3">
          <w:rPr>
            <w:rFonts w:ascii="Arial" w:hAnsi="Arial" w:cs="Arial"/>
            <w:sz w:val="22"/>
            <w:szCs w:val="22"/>
          </w:rPr>
          <w:t xml:space="preserve"> and </w:t>
        </w:r>
        <w:r w:rsidR="00B95432" w:rsidRPr="0078570F">
          <w:rPr>
            <w:rFonts w:ascii="Arial" w:hAnsi="Arial" w:cs="Arial"/>
            <w:i/>
            <w:sz w:val="22"/>
            <w:szCs w:val="22"/>
          </w:rPr>
          <w:t>HEPH</w:t>
        </w:r>
        <w:r w:rsidR="00B95432">
          <w:rPr>
            <w:rFonts w:ascii="Arial" w:hAnsi="Arial" w:cs="Arial"/>
            <w:sz w:val="22"/>
            <w:szCs w:val="22"/>
          </w:rPr>
          <w:t xml:space="preserve"> (</w:t>
        </w:r>
        <w:r w:rsidR="00B95432" w:rsidRPr="0050050A">
          <w:rPr>
            <w:rFonts w:ascii="Arial" w:hAnsi="Arial" w:cs="Arial"/>
            <w:b/>
            <w:color w:val="1F497D" w:themeColor="text2"/>
            <w:sz w:val="22"/>
            <w:szCs w:val="22"/>
          </w:rPr>
          <w:t>Figure 4</w:t>
        </w:r>
        <w:del w:id="228" w:author="佛系老男人" w:date="2019-01-11T16:28:00Z">
          <w:r w:rsidR="00B95432" w:rsidDel="00B95432">
            <w:rPr>
              <w:rFonts w:ascii="Arial" w:hAnsi="Arial" w:cs="Arial"/>
              <w:b/>
              <w:color w:val="1F497D" w:themeColor="text2"/>
              <w:sz w:val="22"/>
              <w:szCs w:val="22"/>
            </w:rPr>
            <w:delText>C</w:delText>
          </w:r>
        </w:del>
      </w:moveTo>
      <w:ins w:id="229" w:author="佛系老男人" w:date="2019-01-11T16:28:00Z">
        <w:r w:rsidR="00B95432">
          <w:rPr>
            <w:rFonts w:ascii="Arial" w:hAnsi="Arial" w:cs="Arial"/>
            <w:b/>
            <w:color w:val="1F497D" w:themeColor="text2"/>
            <w:sz w:val="22"/>
            <w:szCs w:val="22"/>
          </w:rPr>
          <w:t>A</w:t>
        </w:r>
      </w:ins>
      <w:moveTo w:id="230" w:author="佛系老男人" w:date="2019-01-11T16:28:00Z">
        <w:r w:rsidR="00B95432">
          <w:rPr>
            <w:rFonts w:ascii="Arial" w:hAnsi="Arial" w:cs="Arial"/>
            <w:sz w:val="22"/>
            <w:szCs w:val="22"/>
          </w:rPr>
          <w:t>)</w:t>
        </w:r>
        <w:r w:rsidR="00B95432" w:rsidRPr="00EC17F3">
          <w:rPr>
            <w:rFonts w:ascii="Arial" w:hAnsi="Arial" w:cs="Arial"/>
            <w:sz w:val="22"/>
            <w:szCs w:val="22"/>
          </w:rPr>
          <w:t xml:space="preserve">. </w:t>
        </w:r>
        <w:moveToRangeStart w:id="231" w:author="佛系老男人" w:date="2019-01-11T16:28:00Z" w:name="move534987439"/>
        <w:moveToRangeEnd w:id="226"/>
        <w:r w:rsidR="00B95432" w:rsidRPr="007B10A5">
          <w:rPr>
            <w:rFonts w:ascii="Arial" w:hAnsi="Arial" w:cs="Arial"/>
            <w:i/>
            <w:sz w:val="22"/>
            <w:szCs w:val="22"/>
          </w:rPr>
          <w:t>FGF6</w:t>
        </w:r>
        <w:r w:rsidR="00B95432">
          <w:rPr>
            <w:rFonts w:ascii="Arial" w:hAnsi="Arial" w:cs="Arial"/>
            <w:sz w:val="22"/>
            <w:szCs w:val="22"/>
          </w:rPr>
          <w:t xml:space="preserve"> p</w:t>
        </w:r>
        <w:r w:rsidR="00B95432" w:rsidRPr="00EC17F3">
          <w:rPr>
            <w:rFonts w:ascii="Arial" w:hAnsi="Arial" w:cs="Arial"/>
            <w:sz w:val="22"/>
            <w:szCs w:val="22"/>
          </w:rPr>
          <w:t>lasmid transfection</w:t>
        </w:r>
        <w:r w:rsidR="00B95432">
          <w:rPr>
            <w:rFonts w:ascii="Arial" w:hAnsi="Arial" w:cs="Arial"/>
            <w:sz w:val="22"/>
            <w:szCs w:val="22"/>
          </w:rPr>
          <w:t xml:space="preserve"> in HepG2, A-498</w:t>
        </w:r>
        <w:del w:id="232" w:author="Guo, Shicheng" w:date="2019-01-23T15:00:00Z">
          <w:r w:rsidR="00B95432" w:rsidDel="00C85886">
            <w:rPr>
              <w:rFonts w:ascii="Arial" w:hAnsi="Arial" w:cs="Arial"/>
              <w:sz w:val="22"/>
              <w:szCs w:val="22"/>
            </w:rPr>
            <w:delText xml:space="preserve"> (kidney car</w:delText>
          </w:r>
        </w:del>
        <w:del w:id="233" w:author="Guo, Shicheng" w:date="2019-01-23T14:59:00Z">
          <w:r w:rsidR="00B95432" w:rsidDel="00C85886">
            <w:rPr>
              <w:rFonts w:ascii="Arial" w:hAnsi="Arial" w:cs="Arial"/>
              <w:sz w:val="22"/>
              <w:szCs w:val="22"/>
            </w:rPr>
            <w:delText>cinoma cells)</w:delText>
          </w:r>
        </w:del>
        <w:r w:rsidR="00B95432">
          <w:rPr>
            <w:rFonts w:ascii="Arial" w:hAnsi="Arial" w:cs="Arial"/>
            <w:sz w:val="22"/>
            <w:szCs w:val="22"/>
          </w:rPr>
          <w:t>, 786-O increased</w:t>
        </w:r>
        <w:r w:rsidR="00B95432" w:rsidRPr="00EC17F3">
          <w:rPr>
            <w:rFonts w:ascii="Arial" w:hAnsi="Arial" w:cs="Arial"/>
            <w:sz w:val="22"/>
            <w:szCs w:val="22"/>
          </w:rPr>
          <w:t xml:space="preserve"> </w:t>
        </w:r>
        <w:r w:rsidR="00B95432" w:rsidRPr="0078570F">
          <w:rPr>
            <w:rFonts w:ascii="Arial" w:hAnsi="Arial" w:cs="Arial"/>
            <w:i/>
            <w:sz w:val="22"/>
            <w:szCs w:val="22"/>
          </w:rPr>
          <w:t>HAMP</w:t>
        </w:r>
        <w:r w:rsidR="00B95432">
          <w:rPr>
            <w:rFonts w:ascii="Arial" w:hAnsi="Arial" w:cs="Arial"/>
            <w:sz w:val="22"/>
            <w:szCs w:val="22"/>
          </w:rPr>
          <w:t xml:space="preserve">, </w:t>
        </w:r>
        <w:r w:rsidR="00B95432" w:rsidRPr="0078570F">
          <w:rPr>
            <w:rFonts w:ascii="Arial" w:hAnsi="Arial" w:cs="Arial"/>
            <w:i/>
            <w:sz w:val="22"/>
            <w:szCs w:val="22"/>
          </w:rPr>
          <w:t>HDAC2</w:t>
        </w:r>
        <w:r w:rsidR="00B95432">
          <w:rPr>
            <w:rFonts w:ascii="Arial" w:hAnsi="Arial" w:cs="Arial"/>
            <w:sz w:val="22"/>
            <w:szCs w:val="22"/>
          </w:rPr>
          <w:t xml:space="preserve">, and </w:t>
        </w:r>
        <w:r w:rsidR="00B95432" w:rsidRPr="0078570F">
          <w:rPr>
            <w:rFonts w:ascii="Arial" w:hAnsi="Arial" w:cs="Arial"/>
            <w:i/>
            <w:sz w:val="22"/>
            <w:szCs w:val="22"/>
          </w:rPr>
          <w:t>HMOX</w:t>
        </w:r>
        <w:r w:rsidR="00B95432">
          <w:rPr>
            <w:rFonts w:ascii="Arial" w:hAnsi="Arial" w:cs="Arial"/>
            <w:sz w:val="22"/>
            <w:szCs w:val="22"/>
          </w:rPr>
          <w:t xml:space="preserve"> levels, whereas </w:t>
        </w:r>
        <w:r w:rsidR="00B95432" w:rsidRPr="0078570F">
          <w:rPr>
            <w:rFonts w:ascii="Arial" w:hAnsi="Arial" w:cs="Arial"/>
            <w:i/>
            <w:sz w:val="22"/>
            <w:szCs w:val="22"/>
          </w:rPr>
          <w:t>TFRC</w:t>
        </w:r>
        <w:r w:rsidR="00B95432">
          <w:rPr>
            <w:rFonts w:ascii="Arial" w:hAnsi="Arial" w:cs="Arial"/>
            <w:sz w:val="22"/>
            <w:szCs w:val="22"/>
          </w:rPr>
          <w:t xml:space="preserve"> levels</w:t>
        </w:r>
        <w:r w:rsidR="00B95432" w:rsidRPr="00EC17F3">
          <w:rPr>
            <w:rFonts w:ascii="Arial" w:hAnsi="Arial" w:cs="Arial"/>
            <w:sz w:val="22"/>
            <w:szCs w:val="22"/>
          </w:rPr>
          <w:t xml:space="preserve"> </w:t>
        </w:r>
        <w:r w:rsidR="00B95432">
          <w:rPr>
            <w:rFonts w:ascii="Arial" w:hAnsi="Arial" w:cs="Arial"/>
            <w:sz w:val="22"/>
            <w:szCs w:val="22"/>
          </w:rPr>
          <w:t xml:space="preserve">significantly </w:t>
        </w:r>
        <w:r w:rsidR="00B95432" w:rsidRPr="00EC17F3">
          <w:rPr>
            <w:rFonts w:ascii="Arial" w:hAnsi="Arial" w:cs="Arial"/>
            <w:sz w:val="22"/>
            <w:szCs w:val="22"/>
          </w:rPr>
          <w:t>decreased</w:t>
        </w:r>
        <w:r w:rsidR="00B95432">
          <w:rPr>
            <w:rFonts w:ascii="Arial" w:hAnsi="Arial" w:cs="Arial"/>
            <w:sz w:val="22"/>
            <w:szCs w:val="22"/>
          </w:rPr>
          <w:t xml:space="preserve"> (</w:t>
        </w:r>
        <w:r w:rsidR="00B95432" w:rsidRPr="00E15C58">
          <w:rPr>
            <w:rFonts w:ascii="Arial" w:hAnsi="Arial" w:cs="Arial"/>
            <w:b/>
            <w:color w:val="002060"/>
            <w:sz w:val="22"/>
            <w:szCs w:val="22"/>
          </w:rPr>
          <w:t>Figure</w:t>
        </w:r>
        <w:r w:rsidR="00B95432">
          <w:rPr>
            <w:rFonts w:ascii="Arial" w:hAnsi="Arial" w:cs="Arial"/>
            <w:b/>
            <w:color w:val="002060"/>
            <w:sz w:val="22"/>
            <w:szCs w:val="22"/>
          </w:rPr>
          <w:t>s</w:t>
        </w:r>
        <w:r w:rsidR="00B95432" w:rsidRPr="00B76906">
          <w:rPr>
            <w:rFonts w:ascii="Arial" w:hAnsi="Arial" w:cs="Arial"/>
            <w:b/>
            <w:color w:val="002060"/>
            <w:sz w:val="22"/>
            <w:szCs w:val="22"/>
          </w:rPr>
          <w:t xml:space="preserve"> </w:t>
        </w:r>
        <w:r w:rsidR="00B95432">
          <w:rPr>
            <w:rFonts w:ascii="Arial" w:hAnsi="Arial" w:cs="Arial"/>
            <w:b/>
            <w:color w:val="002060"/>
            <w:sz w:val="22"/>
            <w:szCs w:val="22"/>
          </w:rPr>
          <w:t>4</w:t>
        </w:r>
        <w:del w:id="234" w:author="佛系老男人" w:date="2019-01-11T16:28:00Z">
          <w:r w:rsidR="00B95432" w:rsidDel="00B95432">
            <w:rPr>
              <w:rFonts w:ascii="Arial" w:hAnsi="Arial" w:cs="Arial"/>
              <w:b/>
              <w:color w:val="002060"/>
              <w:sz w:val="22"/>
              <w:szCs w:val="22"/>
            </w:rPr>
            <w:delText>D</w:delText>
          </w:r>
        </w:del>
      </w:moveTo>
      <w:ins w:id="235" w:author="佛系老男人" w:date="2019-01-11T16:28:00Z">
        <w:r w:rsidR="00B95432">
          <w:rPr>
            <w:rFonts w:ascii="Arial" w:hAnsi="Arial" w:cs="Arial"/>
            <w:b/>
            <w:color w:val="002060"/>
            <w:sz w:val="22"/>
            <w:szCs w:val="22"/>
          </w:rPr>
          <w:t>B</w:t>
        </w:r>
      </w:ins>
      <w:moveTo w:id="236" w:author="佛系老男人" w:date="2019-01-11T16:28:00Z">
        <w:r w:rsidR="00B95432">
          <w:rPr>
            <w:rFonts w:ascii="Arial" w:hAnsi="Arial" w:cs="Arial"/>
            <w:b/>
            <w:color w:val="002060"/>
            <w:sz w:val="22"/>
            <w:szCs w:val="22"/>
          </w:rPr>
          <w:t>-</w:t>
        </w:r>
        <w:del w:id="237" w:author="佛系老男人" w:date="2019-01-11T16:28:00Z">
          <w:r w:rsidR="00B95432" w:rsidDel="00B95432">
            <w:rPr>
              <w:rFonts w:ascii="Arial" w:hAnsi="Arial" w:cs="Arial"/>
              <w:b/>
              <w:color w:val="002060"/>
              <w:sz w:val="22"/>
              <w:szCs w:val="22"/>
            </w:rPr>
            <w:delText>G</w:delText>
          </w:r>
        </w:del>
      </w:moveTo>
      <w:ins w:id="238" w:author="佛系老男人" w:date="2019-01-11T16:28:00Z">
        <w:r w:rsidR="00B95432">
          <w:rPr>
            <w:rFonts w:ascii="Arial" w:hAnsi="Arial" w:cs="Arial"/>
            <w:b/>
            <w:color w:val="002060"/>
            <w:sz w:val="22"/>
            <w:szCs w:val="22"/>
          </w:rPr>
          <w:t>E</w:t>
        </w:r>
      </w:ins>
      <w:moveTo w:id="239" w:author="佛系老男人" w:date="2019-01-11T16:28:00Z">
        <w:r w:rsidR="00B95432">
          <w:rPr>
            <w:rFonts w:ascii="Arial" w:hAnsi="Arial" w:cs="Arial"/>
            <w:sz w:val="22"/>
            <w:szCs w:val="22"/>
          </w:rPr>
          <w:t>).</w:t>
        </w:r>
      </w:moveTo>
      <w:moveToRangeEnd w:id="231"/>
      <w:ins w:id="240" w:author="Guo, Shicheng" w:date="2019-01-23T15:05:00Z">
        <w:r w:rsidR="00655C45">
          <w:rPr>
            <w:rFonts w:ascii="Arial" w:hAnsi="Arial" w:cs="Arial"/>
            <w:sz w:val="22"/>
            <w:szCs w:val="22"/>
          </w:rPr>
          <w:t xml:space="preserve"> </w:t>
        </w:r>
      </w:ins>
      <w:r>
        <w:rPr>
          <w:rFonts w:ascii="Arial" w:hAnsi="Arial" w:cs="Arial"/>
          <w:sz w:val="22"/>
          <w:szCs w:val="22"/>
        </w:rPr>
        <w:t>Two variants</w:t>
      </w:r>
      <w:r w:rsidRPr="004D58E2">
        <w:rPr>
          <w:rFonts w:ascii="Arial" w:hAnsi="Arial" w:cs="Arial"/>
          <w:sz w:val="22"/>
          <w:szCs w:val="22"/>
        </w:rPr>
        <w:t>, M1</w:t>
      </w:r>
      <w:r>
        <w:rPr>
          <w:rFonts w:ascii="Arial" w:hAnsi="Arial" w:cs="Arial"/>
          <w:sz w:val="22"/>
          <w:szCs w:val="22"/>
        </w:rPr>
        <w:t xml:space="preserve"> (E172X)</w:t>
      </w:r>
      <w:r w:rsidRPr="004D58E2">
        <w:rPr>
          <w:rFonts w:ascii="Arial" w:hAnsi="Arial" w:cs="Arial"/>
          <w:sz w:val="22"/>
          <w:szCs w:val="22"/>
        </w:rPr>
        <w:t xml:space="preserve"> and M3</w:t>
      </w:r>
      <w:r>
        <w:rPr>
          <w:rFonts w:ascii="Arial" w:hAnsi="Arial" w:cs="Arial"/>
          <w:sz w:val="22"/>
          <w:szCs w:val="22"/>
        </w:rPr>
        <w:t xml:space="preserve"> (R188Q), had elevated</w:t>
      </w:r>
      <w:r w:rsidRPr="004D58E2">
        <w:rPr>
          <w:rFonts w:ascii="Arial" w:hAnsi="Arial" w:cs="Arial"/>
          <w:sz w:val="22"/>
          <w:szCs w:val="22"/>
        </w:rPr>
        <w:t xml:space="preserve"> iron deposition</w:t>
      </w:r>
      <w:r>
        <w:rPr>
          <w:rFonts w:ascii="Arial" w:hAnsi="Arial" w:cs="Arial"/>
          <w:sz w:val="22"/>
          <w:szCs w:val="22"/>
        </w:rPr>
        <w:t xml:space="preserve"> </w:t>
      </w:r>
      <w:r w:rsidRPr="00F70DC4">
        <w:rPr>
          <w:rFonts w:ascii="Arial" w:hAnsi="Arial" w:cs="Arial"/>
          <w:b/>
          <w:color w:val="002060"/>
          <w:sz w:val="22"/>
          <w:szCs w:val="22"/>
        </w:rPr>
        <w:t>(Figure 4</w:t>
      </w:r>
      <w:del w:id="241" w:author="佛系老男人" w:date="2019-01-11T16:29:00Z">
        <w:r w:rsidRPr="00F70DC4" w:rsidDel="00FE5C4E">
          <w:rPr>
            <w:rFonts w:ascii="Arial" w:hAnsi="Arial" w:cs="Arial"/>
            <w:b/>
            <w:color w:val="002060"/>
            <w:sz w:val="22"/>
            <w:szCs w:val="22"/>
          </w:rPr>
          <w:delText>A and Figure 4B</w:delText>
        </w:r>
      </w:del>
      <w:ins w:id="242" w:author="佛系老男人" w:date="2019-01-11T16:29:00Z">
        <w:r w:rsidR="00FE5C4E">
          <w:rPr>
            <w:rFonts w:ascii="Arial" w:hAnsi="Arial" w:cs="Arial"/>
            <w:b/>
            <w:color w:val="002060"/>
            <w:sz w:val="22"/>
            <w:szCs w:val="22"/>
          </w:rPr>
          <w:t>F-H</w:t>
        </w:r>
      </w:ins>
      <w:r w:rsidRPr="00F70DC4">
        <w:rPr>
          <w:rFonts w:ascii="Arial" w:hAnsi="Arial" w:cs="Arial"/>
          <w:b/>
          <w:color w:val="002060"/>
          <w:sz w:val="22"/>
          <w:szCs w:val="22"/>
        </w:rPr>
        <w:t>)</w:t>
      </w:r>
      <w:ins w:id="243" w:author="佛系老男人" w:date="2019-01-11T16:30:00Z">
        <w:r w:rsidR="00FE5C4E">
          <w:rPr>
            <w:rFonts w:ascii="Arial" w:hAnsi="Arial" w:cs="Arial"/>
            <w:sz w:val="22"/>
            <w:szCs w:val="22"/>
          </w:rPr>
          <w:t xml:space="preserve"> and ferritin expres</w:t>
        </w:r>
      </w:ins>
      <w:ins w:id="244" w:author="Guo, Shicheng" w:date="2019-01-23T16:02:00Z">
        <w:r w:rsidR="00AB1308">
          <w:rPr>
            <w:rFonts w:ascii="Arial" w:hAnsi="Arial" w:cs="Arial"/>
            <w:sz w:val="22"/>
            <w:szCs w:val="22"/>
          </w:rPr>
          <w:t xml:space="preserve"> </w:t>
        </w:r>
      </w:ins>
      <w:ins w:id="245" w:author="佛系老男人" w:date="2019-01-11T16:30:00Z">
        <w:r w:rsidR="00FE5C4E">
          <w:rPr>
            <w:rFonts w:ascii="Arial" w:hAnsi="Arial" w:cs="Arial"/>
            <w:sz w:val="22"/>
            <w:szCs w:val="22"/>
          </w:rPr>
          <w:t>sion (</w:t>
        </w:r>
        <w:r w:rsidR="00FE5C4E" w:rsidRPr="00FE5C4E">
          <w:rPr>
            <w:rFonts w:ascii="Arial" w:hAnsi="Arial" w:cs="Arial"/>
            <w:b/>
            <w:sz w:val="22"/>
            <w:szCs w:val="22"/>
            <w:rPrChange w:id="246" w:author="佛系老男人" w:date="2019-01-11T16:31:00Z">
              <w:rPr>
                <w:rFonts w:ascii="Arial" w:hAnsi="Arial" w:cs="Arial"/>
                <w:sz w:val="22"/>
                <w:szCs w:val="22"/>
              </w:rPr>
            </w:rPrChange>
          </w:rPr>
          <w:t>Figure 4</w:t>
        </w:r>
        <w:del w:id="247" w:author="Guo, Shicheng" w:date="2019-01-23T15:00:00Z">
          <w:r w:rsidR="00FE5C4E" w:rsidRPr="00FE5C4E" w:rsidDel="00C85886">
            <w:rPr>
              <w:rFonts w:ascii="Arial" w:hAnsi="Arial" w:cs="Arial"/>
              <w:b/>
              <w:sz w:val="22"/>
              <w:szCs w:val="22"/>
              <w:rPrChange w:id="248" w:author="佛系老男人" w:date="2019-01-11T16:31:00Z">
                <w:rPr>
                  <w:rFonts w:ascii="Arial" w:hAnsi="Arial" w:cs="Arial"/>
                  <w:sz w:val="22"/>
                  <w:szCs w:val="22"/>
                </w:rPr>
              </w:rPrChange>
            </w:rPr>
            <w:delText xml:space="preserve"> </w:delText>
          </w:r>
        </w:del>
      </w:ins>
      <w:ins w:id="249" w:author="Guo, Shicheng" w:date="2019-01-23T15:32:00Z">
        <w:r w:rsidR="007C20C6">
          <w:rPr>
            <w:rFonts w:ascii="Arial" w:hAnsi="Arial" w:cs="Arial"/>
            <w:b/>
            <w:sz w:val="22"/>
            <w:szCs w:val="22"/>
          </w:rPr>
          <w:t>I</w:t>
        </w:r>
      </w:ins>
      <w:ins w:id="250" w:author="佛系老男人" w:date="2019-01-11T16:30:00Z">
        <w:del w:id="251" w:author="Guo, Shicheng" w:date="2019-01-23T15:32:00Z">
          <w:r w:rsidR="00FE5C4E" w:rsidRPr="00FE5C4E" w:rsidDel="007C20C6">
            <w:rPr>
              <w:rFonts w:ascii="Arial" w:hAnsi="Arial" w:cs="Arial"/>
              <w:b/>
              <w:sz w:val="22"/>
              <w:szCs w:val="22"/>
              <w:rPrChange w:id="252" w:author="佛系老男人" w:date="2019-01-11T16:31:00Z">
                <w:rPr>
                  <w:rFonts w:ascii="Arial" w:hAnsi="Arial" w:cs="Arial"/>
                  <w:sz w:val="22"/>
                  <w:szCs w:val="22"/>
                </w:rPr>
              </w:rPrChange>
            </w:rPr>
            <w:delText>I</w:delText>
          </w:r>
        </w:del>
        <w:r w:rsidR="00FE5C4E" w:rsidRPr="00FE5C4E">
          <w:rPr>
            <w:rFonts w:ascii="Arial" w:hAnsi="Arial" w:cs="Arial"/>
            <w:b/>
            <w:sz w:val="22"/>
            <w:szCs w:val="22"/>
            <w:rPrChange w:id="253" w:author="佛系老男人" w:date="2019-01-11T16:31:00Z">
              <w:rPr>
                <w:rFonts w:ascii="Arial" w:hAnsi="Arial" w:cs="Arial"/>
                <w:sz w:val="22"/>
                <w:szCs w:val="22"/>
              </w:rPr>
            </w:rPrChange>
          </w:rPr>
          <w:t>-</w:t>
        </w:r>
        <w:del w:id="254" w:author="Guo, Shicheng" w:date="2019-01-23T15:32:00Z">
          <w:r w:rsidR="00FE5C4E" w:rsidRPr="00FE5C4E" w:rsidDel="007C20C6">
            <w:rPr>
              <w:rFonts w:ascii="Arial" w:hAnsi="Arial" w:cs="Arial"/>
              <w:b/>
              <w:sz w:val="22"/>
              <w:szCs w:val="22"/>
              <w:rPrChange w:id="255" w:author="佛系老男人" w:date="2019-01-11T16:31:00Z">
                <w:rPr>
                  <w:rFonts w:ascii="Arial" w:hAnsi="Arial" w:cs="Arial"/>
                  <w:sz w:val="22"/>
                  <w:szCs w:val="22"/>
                </w:rPr>
              </w:rPrChange>
            </w:rPr>
            <w:delText>H</w:delText>
          </w:r>
        </w:del>
      </w:ins>
      <w:ins w:id="256" w:author="Guo, Shicheng" w:date="2019-01-23T15:32:00Z">
        <w:r w:rsidR="007C20C6">
          <w:rPr>
            <w:rFonts w:ascii="Arial" w:hAnsi="Arial" w:cs="Arial"/>
            <w:b/>
            <w:sz w:val="22"/>
            <w:szCs w:val="22"/>
          </w:rPr>
          <w:t>K</w:t>
        </w:r>
      </w:ins>
      <w:ins w:id="257" w:author="佛系老男人" w:date="2019-01-11T16:30:00Z">
        <w:r w:rsidR="00FE5C4E">
          <w:rPr>
            <w:rFonts w:ascii="Arial" w:hAnsi="Arial" w:cs="Arial"/>
            <w:sz w:val="22"/>
            <w:szCs w:val="22"/>
          </w:rPr>
          <w:t>)</w:t>
        </w:r>
      </w:ins>
      <w:ins w:id="258" w:author="Guo, Shicheng" w:date="2019-01-23T15:05:00Z">
        <w:r w:rsidR="00655C45">
          <w:rPr>
            <w:rFonts w:ascii="Arial" w:hAnsi="Arial" w:cs="Arial"/>
            <w:sz w:val="22"/>
            <w:szCs w:val="22"/>
          </w:rPr>
          <w:t xml:space="preserve"> </w:t>
        </w:r>
      </w:ins>
      <w:del w:id="259" w:author="佛系老男人" w:date="2019-01-11T16:30:00Z">
        <w:r w:rsidRPr="00F70DC4" w:rsidDel="00FE5C4E">
          <w:rPr>
            <w:rFonts w:ascii="Arial" w:hAnsi="Arial" w:cs="Arial"/>
            <w:b/>
            <w:color w:val="002060"/>
            <w:sz w:val="22"/>
            <w:szCs w:val="22"/>
          </w:rPr>
          <w:delText>,</w:delText>
        </w:r>
        <w:r w:rsidDel="00FE5C4E">
          <w:rPr>
            <w:rFonts w:ascii="Arial" w:hAnsi="Arial" w:cs="Arial"/>
            <w:sz w:val="22"/>
            <w:szCs w:val="22"/>
          </w:rPr>
          <w:delText xml:space="preserve"> </w:delText>
        </w:r>
      </w:del>
      <w:r>
        <w:rPr>
          <w:rFonts w:ascii="Arial" w:hAnsi="Arial" w:cs="Arial"/>
          <w:sz w:val="22"/>
          <w:szCs w:val="22"/>
        </w:rPr>
        <w:t xml:space="preserve">indicating a </w:t>
      </w:r>
      <w:r w:rsidRPr="004D58E2">
        <w:rPr>
          <w:rFonts w:ascii="Arial" w:hAnsi="Arial" w:cs="Arial"/>
          <w:sz w:val="22"/>
          <w:szCs w:val="22"/>
        </w:rPr>
        <w:t xml:space="preserve">deficiency </w:t>
      </w:r>
      <w:r>
        <w:rPr>
          <w:rFonts w:ascii="Arial" w:hAnsi="Arial" w:cs="Arial"/>
          <w:sz w:val="22"/>
          <w:szCs w:val="22"/>
        </w:rPr>
        <w:t xml:space="preserve">in variant </w:t>
      </w:r>
      <w:r w:rsidRPr="00637363">
        <w:rPr>
          <w:rFonts w:ascii="Arial" w:hAnsi="Arial" w:cs="Arial"/>
          <w:sz w:val="22"/>
          <w:szCs w:val="22"/>
        </w:rPr>
        <w:t>FGF</w:t>
      </w:r>
      <w:r>
        <w:rPr>
          <w:rFonts w:ascii="Arial" w:hAnsi="Arial" w:cs="Arial"/>
          <w:sz w:val="22"/>
          <w:szCs w:val="22"/>
        </w:rPr>
        <w:t>-</w:t>
      </w:r>
      <w:r w:rsidRPr="00637363">
        <w:rPr>
          <w:rFonts w:ascii="Arial" w:hAnsi="Arial" w:cs="Arial"/>
          <w:sz w:val="22"/>
          <w:szCs w:val="22"/>
        </w:rPr>
        <w:t>6</w:t>
      </w:r>
      <w:r>
        <w:rPr>
          <w:rFonts w:ascii="Arial" w:hAnsi="Arial" w:cs="Arial"/>
          <w:sz w:val="22"/>
          <w:szCs w:val="22"/>
        </w:rPr>
        <w:t>-mediated iron uptake-suppression</w:t>
      </w:r>
      <w:r w:rsidRPr="004D58E2">
        <w:rPr>
          <w:rFonts w:ascii="Arial" w:hAnsi="Arial" w:cs="Arial"/>
          <w:sz w:val="22"/>
          <w:szCs w:val="22"/>
        </w:rPr>
        <w:t>.</w:t>
      </w:r>
      <w:r>
        <w:rPr>
          <w:rFonts w:ascii="Arial" w:hAnsi="Arial" w:cs="Arial"/>
          <w:sz w:val="22"/>
          <w:szCs w:val="22"/>
        </w:rPr>
        <w:t xml:space="preserve"> </w:t>
      </w:r>
      <w:moveFromRangeStart w:id="260" w:author="佛系老男人" w:date="2019-01-11T16:28:00Z" w:name="move534987431"/>
      <w:moveFrom w:id="261" w:author="佛系老男人" w:date="2019-01-11T16:28:00Z">
        <w:r w:rsidDel="00B95432">
          <w:rPr>
            <w:rFonts w:ascii="Arial" w:hAnsi="Arial" w:cs="Arial"/>
            <w:sz w:val="22"/>
            <w:szCs w:val="22"/>
          </w:rPr>
          <w:t>RT</w:t>
        </w:r>
        <w:r w:rsidRPr="00EC17F3" w:rsidDel="00B95432">
          <w:rPr>
            <w:rFonts w:ascii="Arial" w:hAnsi="Arial" w:cs="Arial"/>
            <w:sz w:val="22"/>
            <w:szCs w:val="22"/>
          </w:rPr>
          <w:t xml:space="preserve">-PCR analysis revealed that </w:t>
        </w:r>
        <w:r w:rsidRPr="0078570F" w:rsidDel="00B95432">
          <w:rPr>
            <w:rFonts w:ascii="Arial" w:hAnsi="Arial" w:cs="Arial"/>
            <w:i/>
            <w:sz w:val="22"/>
            <w:szCs w:val="22"/>
          </w:rPr>
          <w:t>HAMP</w:t>
        </w:r>
        <w:r w:rsidRPr="00EC17F3" w:rsidDel="00B95432">
          <w:rPr>
            <w:rFonts w:ascii="Arial" w:hAnsi="Arial" w:cs="Arial"/>
            <w:sz w:val="22"/>
            <w:szCs w:val="22"/>
          </w:rPr>
          <w:t xml:space="preserve"> and </w:t>
        </w:r>
        <w:r w:rsidRPr="0078570F" w:rsidDel="00B95432">
          <w:rPr>
            <w:rFonts w:ascii="Arial" w:hAnsi="Arial" w:cs="Arial"/>
            <w:i/>
            <w:sz w:val="22"/>
            <w:szCs w:val="22"/>
          </w:rPr>
          <w:t>HDAC2</w:t>
        </w:r>
        <w:r w:rsidRPr="00EC17F3" w:rsidDel="00B95432">
          <w:rPr>
            <w:rFonts w:ascii="Arial" w:hAnsi="Arial" w:cs="Arial"/>
            <w:sz w:val="22"/>
            <w:szCs w:val="22"/>
          </w:rPr>
          <w:t xml:space="preserve"> mRNA level</w:t>
        </w:r>
        <w:r w:rsidDel="00B95432">
          <w:rPr>
            <w:rFonts w:ascii="Arial" w:hAnsi="Arial" w:cs="Arial"/>
            <w:sz w:val="22"/>
            <w:szCs w:val="22"/>
          </w:rPr>
          <w:t>s</w:t>
        </w:r>
        <w:r w:rsidRPr="00EC17F3" w:rsidDel="00B95432">
          <w:rPr>
            <w:rFonts w:ascii="Arial" w:hAnsi="Arial" w:cs="Arial"/>
            <w:sz w:val="22"/>
            <w:szCs w:val="22"/>
          </w:rPr>
          <w:t xml:space="preserve"> were </w:t>
        </w:r>
        <w:r w:rsidDel="00B95432">
          <w:rPr>
            <w:rFonts w:ascii="Arial" w:hAnsi="Arial" w:cs="Arial"/>
            <w:sz w:val="22"/>
            <w:szCs w:val="22"/>
          </w:rPr>
          <w:t xml:space="preserve">significantly increased after the </w:t>
        </w:r>
        <w:r w:rsidRPr="00EC17F3" w:rsidDel="00B95432">
          <w:rPr>
            <w:rFonts w:ascii="Arial" w:hAnsi="Arial" w:cs="Arial"/>
            <w:sz w:val="22"/>
            <w:szCs w:val="22"/>
          </w:rPr>
          <w:t>FGF</w:t>
        </w:r>
        <w:r w:rsidDel="00B95432">
          <w:rPr>
            <w:rFonts w:ascii="Arial" w:hAnsi="Arial" w:cs="Arial"/>
            <w:sz w:val="22"/>
            <w:szCs w:val="22"/>
          </w:rPr>
          <w:t>-6 active protein treatment, with</w:t>
        </w:r>
        <w:r w:rsidRPr="00EC17F3" w:rsidDel="00B95432">
          <w:rPr>
            <w:rFonts w:ascii="Arial" w:hAnsi="Arial" w:cs="Arial"/>
            <w:sz w:val="22"/>
            <w:szCs w:val="22"/>
          </w:rPr>
          <w:t xml:space="preserve"> no </w:t>
        </w:r>
        <w:r w:rsidDel="00B95432">
          <w:rPr>
            <w:rFonts w:ascii="Arial" w:hAnsi="Arial" w:cs="Arial"/>
            <w:sz w:val="22"/>
            <w:szCs w:val="22"/>
          </w:rPr>
          <w:t xml:space="preserve">significant </w:t>
        </w:r>
        <w:r w:rsidRPr="00EC17F3" w:rsidDel="00B95432">
          <w:rPr>
            <w:rFonts w:ascii="Arial" w:hAnsi="Arial" w:cs="Arial"/>
            <w:sz w:val="22"/>
            <w:szCs w:val="22"/>
          </w:rPr>
          <w:t xml:space="preserve">change in </w:t>
        </w:r>
        <w:r w:rsidRPr="0078570F" w:rsidDel="00B95432">
          <w:rPr>
            <w:rFonts w:ascii="Arial" w:hAnsi="Arial" w:cs="Arial"/>
            <w:i/>
            <w:sz w:val="22"/>
            <w:szCs w:val="22"/>
          </w:rPr>
          <w:t>HMOX</w:t>
        </w:r>
        <w:r w:rsidRPr="00EC17F3" w:rsidDel="00B95432">
          <w:rPr>
            <w:rFonts w:ascii="Arial" w:hAnsi="Arial" w:cs="Arial"/>
            <w:sz w:val="22"/>
            <w:szCs w:val="22"/>
          </w:rPr>
          <w:t xml:space="preserve">, </w:t>
        </w:r>
        <w:r w:rsidRPr="0078570F" w:rsidDel="00B95432">
          <w:rPr>
            <w:rFonts w:ascii="Arial" w:hAnsi="Arial" w:cs="Arial"/>
            <w:i/>
            <w:sz w:val="22"/>
            <w:szCs w:val="22"/>
          </w:rPr>
          <w:t>TFRC</w:t>
        </w:r>
        <w:r w:rsidRPr="00EC17F3" w:rsidDel="00B95432">
          <w:rPr>
            <w:rFonts w:ascii="Arial" w:hAnsi="Arial" w:cs="Arial"/>
            <w:sz w:val="22"/>
            <w:szCs w:val="22"/>
          </w:rPr>
          <w:t xml:space="preserve"> and </w:t>
        </w:r>
        <w:r w:rsidRPr="0078570F" w:rsidDel="00B95432">
          <w:rPr>
            <w:rFonts w:ascii="Arial" w:hAnsi="Arial" w:cs="Arial"/>
            <w:i/>
            <w:sz w:val="22"/>
            <w:szCs w:val="22"/>
          </w:rPr>
          <w:t>HEPH</w:t>
        </w:r>
        <w:r w:rsidDel="00B95432">
          <w:rPr>
            <w:rFonts w:ascii="Arial" w:hAnsi="Arial" w:cs="Arial"/>
            <w:sz w:val="22"/>
            <w:szCs w:val="22"/>
          </w:rPr>
          <w:t xml:space="preserve"> (</w:t>
        </w:r>
        <w:r w:rsidRPr="0050050A" w:rsidDel="00B95432">
          <w:rPr>
            <w:rFonts w:ascii="Arial" w:hAnsi="Arial" w:cs="Arial"/>
            <w:b/>
            <w:color w:val="1F497D" w:themeColor="text2"/>
            <w:sz w:val="22"/>
            <w:szCs w:val="22"/>
          </w:rPr>
          <w:t>Figure 4</w:t>
        </w:r>
        <w:r w:rsidDel="00B95432">
          <w:rPr>
            <w:rFonts w:ascii="Arial" w:hAnsi="Arial" w:cs="Arial"/>
            <w:b/>
            <w:color w:val="1F497D" w:themeColor="text2"/>
            <w:sz w:val="22"/>
            <w:szCs w:val="22"/>
          </w:rPr>
          <w:t>C</w:t>
        </w:r>
        <w:r w:rsidDel="00B95432">
          <w:rPr>
            <w:rFonts w:ascii="Arial" w:hAnsi="Arial" w:cs="Arial"/>
            <w:sz w:val="22"/>
            <w:szCs w:val="22"/>
          </w:rPr>
          <w:t>)</w:t>
        </w:r>
        <w:r w:rsidRPr="00EC17F3" w:rsidDel="00B95432">
          <w:rPr>
            <w:rFonts w:ascii="Arial" w:hAnsi="Arial" w:cs="Arial"/>
            <w:sz w:val="22"/>
            <w:szCs w:val="22"/>
          </w:rPr>
          <w:t xml:space="preserve">. </w:t>
        </w:r>
        <w:moveFromRangeStart w:id="262" w:author="佛系老男人" w:date="2019-01-11T16:28:00Z" w:name="move534987439"/>
        <w:moveFromRangeEnd w:id="260"/>
        <w:r w:rsidRPr="007B10A5" w:rsidDel="00B95432">
          <w:rPr>
            <w:rFonts w:ascii="Arial" w:hAnsi="Arial" w:cs="Arial"/>
            <w:i/>
            <w:sz w:val="22"/>
            <w:szCs w:val="22"/>
          </w:rPr>
          <w:t>FGF6</w:t>
        </w:r>
        <w:r w:rsidDel="00B95432">
          <w:rPr>
            <w:rFonts w:ascii="Arial" w:hAnsi="Arial" w:cs="Arial"/>
            <w:sz w:val="22"/>
            <w:szCs w:val="22"/>
          </w:rPr>
          <w:t xml:space="preserve"> p</w:t>
        </w:r>
        <w:r w:rsidRPr="00EC17F3" w:rsidDel="00B95432">
          <w:rPr>
            <w:rFonts w:ascii="Arial" w:hAnsi="Arial" w:cs="Arial"/>
            <w:sz w:val="22"/>
            <w:szCs w:val="22"/>
          </w:rPr>
          <w:t>lasmid transfection</w:t>
        </w:r>
        <w:r w:rsidDel="00B95432">
          <w:rPr>
            <w:rFonts w:ascii="Arial" w:hAnsi="Arial" w:cs="Arial"/>
            <w:sz w:val="22"/>
            <w:szCs w:val="22"/>
          </w:rPr>
          <w:t xml:space="preserve"> in HepG2, A-498 (kidney carcinoma cells), 786-O increased</w:t>
        </w:r>
        <w:r w:rsidRPr="00EC17F3" w:rsidDel="00B95432">
          <w:rPr>
            <w:rFonts w:ascii="Arial" w:hAnsi="Arial" w:cs="Arial"/>
            <w:sz w:val="22"/>
            <w:szCs w:val="22"/>
          </w:rPr>
          <w:t xml:space="preserve"> </w:t>
        </w:r>
        <w:r w:rsidRPr="0078570F" w:rsidDel="00B95432">
          <w:rPr>
            <w:rFonts w:ascii="Arial" w:hAnsi="Arial" w:cs="Arial"/>
            <w:i/>
            <w:sz w:val="22"/>
            <w:szCs w:val="22"/>
          </w:rPr>
          <w:t>HAMP</w:t>
        </w:r>
        <w:r w:rsidDel="00B95432">
          <w:rPr>
            <w:rFonts w:ascii="Arial" w:hAnsi="Arial" w:cs="Arial"/>
            <w:sz w:val="22"/>
            <w:szCs w:val="22"/>
          </w:rPr>
          <w:t xml:space="preserve">, </w:t>
        </w:r>
        <w:r w:rsidRPr="0078570F" w:rsidDel="00B95432">
          <w:rPr>
            <w:rFonts w:ascii="Arial" w:hAnsi="Arial" w:cs="Arial"/>
            <w:i/>
            <w:sz w:val="22"/>
            <w:szCs w:val="22"/>
          </w:rPr>
          <w:t>HDAC2</w:t>
        </w:r>
        <w:r w:rsidDel="00B95432">
          <w:rPr>
            <w:rFonts w:ascii="Arial" w:hAnsi="Arial" w:cs="Arial"/>
            <w:sz w:val="22"/>
            <w:szCs w:val="22"/>
          </w:rPr>
          <w:t xml:space="preserve">, and </w:t>
        </w:r>
        <w:r w:rsidRPr="0078570F" w:rsidDel="00B95432">
          <w:rPr>
            <w:rFonts w:ascii="Arial" w:hAnsi="Arial" w:cs="Arial"/>
            <w:i/>
            <w:sz w:val="22"/>
            <w:szCs w:val="22"/>
          </w:rPr>
          <w:t>HMOX</w:t>
        </w:r>
        <w:r w:rsidDel="00B95432">
          <w:rPr>
            <w:rFonts w:ascii="Arial" w:hAnsi="Arial" w:cs="Arial"/>
            <w:sz w:val="22"/>
            <w:szCs w:val="22"/>
          </w:rPr>
          <w:t xml:space="preserve"> levels, whereas </w:t>
        </w:r>
        <w:r w:rsidRPr="0078570F" w:rsidDel="00B95432">
          <w:rPr>
            <w:rFonts w:ascii="Arial" w:hAnsi="Arial" w:cs="Arial"/>
            <w:i/>
            <w:sz w:val="22"/>
            <w:szCs w:val="22"/>
          </w:rPr>
          <w:t>TFRC</w:t>
        </w:r>
        <w:r w:rsidDel="00B95432">
          <w:rPr>
            <w:rFonts w:ascii="Arial" w:hAnsi="Arial" w:cs="Arial"/>
            <w:sz w:val="22"/>
            <w:szCs w:val="22"/>
          </w:rPr>
          <w:t xml:space="preserve"> levels</w:t>
        </w:r>
        <w:r w:rsidRPr="00EC17F3" w:rsidDel="00B95432">
          <w:rPr>
            <w:rFonts w:ascii="Arial" w:hAnsi="Arial" w:cs="Arial"/>
            <w:sz w:val="22"/>
            <w:szCs w:val="22"/>
          </w:rPr>
          <w:t xml:space="preserve"> </w:t>
        </w:r>
        <w:r w:rsidDel="00B95432">
          <w:rPr>
            <w:rFonts w:ascii="Arial" w:hAnsi="Arial" w:cs="Arial"/>
            <w:sz w:val="22"/>
            <w:szCs w:val="22"/>
          </w:rPr>
          <w:t xml:space="preserve">significantly </w:t>
        </w:r>
        <w:r w:rsidRPr="00EC17F3" w:rsidDel="00B95432">
          <w:rPr>
            <w:rFonts w:ascii="Arial" w:hAnsi="Arial" w:cs="Arial"/>
            <w:sz w:val="22"/>
            <w:szCs w:val="22"/>
          </w:rPr>
          <w:t>decreased</w:t>
        </w:r>
        <w:r w:rsidDel="00B95432">
          <w:rPr>
            <w:rFonts w:ascii="Arial" w:hAnsi="Arial" w:cs="Arial"/>
            <w:sz w:val="22"/>
            <w:szCs w:val="22"/>
          </w:rPr>
          <w:t xml:space="preserve"> (</w:t>
        </w:r>
        <w:r w:rsidRPr="00E15C58" w:rsidDel="00B95432">
          <w:rPr>
            <w:rFonts w:ascii="Arial" w:hAnsi="Arial" w:cs="Arial"/>
            <w:b/>
            <w:color w:val="002060"/>
            <w:sz w:val="22"/>
            <w:szCs w:val="22"/>
          </w:rPr>
          <w:t>Figure</w:t>
        </w:r>
        <w:r w:rsidDel="00B95432">
          <w:rPr>
            <w:rFonts w:ascii="Arial" w:hAnsi="Arial" w:cs="Arial"/>
            <w:b/>
            <w:color w:val="002060"/>
            <w:sz w:val="22"/>
            <w:szCs w:val="22"/>
          </w:rPr>
          <w:t>s</w:t>
        </w:r>
        <w:r w:rsidRPr="00B76906" w:rsidDel="00B95432">
          <w:rPr>
            <w:rFonts w:ascii="Arial" w:hAnsi="Arial" w:cs="Arial"/>
            <w:b/>
            <w:color w:val="002060"/>
            <w:sz w:val="22"/>
            <w:szCs w:val="22"/>
          </w:rPr>
          <w:t xml:space="preserve"> </w:t>
        </w:r>
        <w:r w:rsidDel="00B95432">
          <w:rPr>
            <w:rFonts w:ascii="Arial" w:hAnsi="Arial" w:cs="Arial"/>
            <w:b/>
            <w:color w:val="002060"/>
            <w:sz w:val="22"/>
            <w:szCs w:val="22"/>
          </w:rPr>
          <w:t>4D-G</w:t>
        </w:r>
        <w:r w:rsidDel="00B95432">
          <w:rPr>
            <w:rFonts w:ascii="Arial" w:hAnsi="Arial" w:cs="Arial"/>
            <w:sz w:val="22"/>
            <w:szCs w:val="22"/>
          </w:rPr>
          <w:t xml:space="preserve">). </w:t>
        </w:r>
      </w:moveFrom>
      <w:moveFromRangeEnd w:id="262"/>
      <w:r w:rsidRPr="0078570F">
        <w:rPr>
          <w:rFonts w:ascii="Arial" w:hAnsi="Arial" w:cs="Arial"/>
          <w:i/>
          <w:sz w:val="22"/>
          <w:szCs w:val="22"/>
        </w:rPr>
        <w:t>HEPH</w:t>
      </w:r>
      <w:r>
        <w:rPr>
          <w:rFonts w:ascii="Arial" w:hAnsi="Arial" w:cs="Arial"/>
          <w:sz w:val="22"/>
          <w:szCs w:val="22"/>
        </w:rPr>
        <w:t xml:space="preserve"> expression did not change, suggesting the effect of FGF-6 is independent of </w:t>
      </w:r>
      <w:r w:rsidRPr="0078570F">
        <w:rPr>
          <w:rFonts w:ascii="Arial" w:hAnsi="Arial" w:cs="Arial"/>
          <w:i/>
          <w:sz w:val="22"/>
          <w:szCs w:val="22"/>
        </w:rPr>
        <w:t>HEPH</w:t>
      </w:r>
      <w:r>
        <w:rPr>
          <w:rFonts w:ascii="Arial" w:hAnsi="Arial" w:cs="Arial"/>
          <w:sz w:val="22"/>
          <w:szCs w:val="22"/>
        </w:rPr>
        <w:t>. Further</w:t>
      </w:r>
      <w:r w:rsidRPr="00EC17F3">
        <w:rPr>
          <w:rFonts w:ascii="Arial" w:hAnsi="Arial" w:cs="Arial"/>
          <w:sz w:val="22"/>
          <w:szCs w:val="22"/>
        </w:rPr>
        <w:t xml:space="preserve">, </w:t>
      </w:r>
      <w:r>
        <w:rPr>
          <w:rFonts w:ascii="Arial" w:hAnsi="Arial" w:cs="Arial"/>
          <w:sz w:val="22"/>
          <w:szCs w:val="22"/>
        </w:rPr>
        <w:t xml:space="preserve">we noted </w:t>
      </w:r>
      <w:r w:rsidRPr="00DD170B">
        <w:rPr>
          <w:rFonts w:ascii="Arial" w:hAnsi="Arial" w:cs="Arial"/>
          <w:i/>
          <w:sz w:val="22"/>
          <w:szCs w:val="22"/>
        </w:rPr>
        <w:t>HAMP</w:t>
      </w:r>
      <w:r>
        <w:rPr>
          <w:rFonts w:ascii="Arial" w:hAnsi="Arial" w:cs="Arial"/>
          <w:sz w:val="22"/>
          <w:szCs w:val="22"/>
        </w:rPr>
        <w:t xml:space="preserve"> </w:t>
      </w:r>
      <w:r w:rsidRPr="00EC17F3">
        <w:rPr>
          <w:rFonts w:ascii="Arial" w:hAnsi="Arial" w:cs="Arial"/>
          <w:sz w:val="22"/>
          <w:szCs w:val="22"/>
        </w:rPr>
        <w:t>mRNA level</w:t>
      </w:r>
      <w:r>
        <w:rPr>
          <w:rFonts w:ascii="Arial" w:hAnsi="Arial" w:cs="Arial"/>
          <w:sz w:val="22"/>
          <w:szCs w:val="22"/>
        </w:rPr>
        <w:t>s</w:t>
      </w:r>
      <w:r w:rsidRPr="00EC17F3">
        <w:rPr>
          <w:rFonts w:ascii="Arial" w:hAnsi="Arial" w:cs="Arial"/>
          <w:sz w:val="22"/>
          <w:szCs w:val="22"/>
        </w:rPr>
        <w:t xml:space="preserve"> in M1 and M3 </w:t>
      </w:r>
      <w:r>
        <w:rPr>
          <w:rFonts w:ascii="Arial" w:hAnsi="Arial" w:cs="Arial"/>
          <w:sz w:val="22"/>
          <w:szCs w:val="22"/>
        </w:rPr>
        <w:t xml:space="preserve">transfections </w:t>
      </w:r>
      <w:r w:rsidRPr="00EC17F3">
        <w:rPr>
          <w:rFonts w:ascii="Arial" w:hAnsi="Arial" w:cs="Arial"/>
          <w:sz w:val="22"/>
          <w:szCs w:val="22"/>
        </w:rPr>
        <w:t>were comparable to control</w:t>
      </w:r>
      <w:r>
        <w:rPr>
          <w:rFonts w:ascii="Arial" w:hAnsi="Arial" w:cs="Arial"/>
          <w:sz w:val="22"/>
          <w:szCs w:val="22"/>
        </w:rPr>
        <w:t xml:space="preserve"> levels, which illustrated a strong attenuation of FGF-6 function for</w:t>
      </w:r>
      <w:r w:rsidRPr="00EC17F3">
        <w:rPr>
          <w:rFonts w:ascii="Arial" w:hAnsi="Arial" w:cs="Arial"/>
          <w:sz w:val="22"/>
          <w:szCs w:val="22"/>
        </w:rPr>
        <w:t xml:space="preserve"> M1 and M3</w:t>
      </w:r>
      <w:r>
        <w:rPr>
          <w:rFonts w:ascii="Arial" w:hAnsi="Arial" w:cs="Arial"/>
          <w:sz w:val="22"/>
          <w:szCs w:val="22"/>
        </w:rPr>
        <w:t xml:space="preserve"> variants (</w:t>
      </w:r>
      <w:r w:rsidRPr="00BE06F4">
        <w:rPr>
          <w:rFonts w:ascii="Arial" w:hAnsi="Arial" w:cs="Arial"/>
          <w:b/>
          <w:color w:val="FF0000"/>
          <w:sz w:val="22"/>
          <w:szCs w:val="22"/>
          <w:rPrChange w:id="263" w:author="Guo, Shicheng" w:date="2019-01-23T15:44:00Z">
            <w:rPr>
              <w:rFonts w:ascii="Arial" w:hAnsi="Arial" w:cs="Arial"/>
              <w:b/>
              <w:color w:val="002060"/>
              <w:sz w:val="22"/>
              <w:szCs w:val="22"/>
            </w:rPr>
          </w:rPrChange>
        </w:rPr>
        <w:t>Figure 4D-G</w:t>
      </w:r>
      <w:ins w:id="264" w:author="Guo, Shicheng" w:date="2019-01-23T15:44:00Z">
        <w:r w:rsidR="00BE06F4" w:rsidRPr="00BE06F4">
          <w:rPr>
            <w:rFonts w:ascii="Arial" w:hAnsi="Arial" w:cs="Arial"/>
            <w:b/>
            <w:color w:val="FF0000"/>
            <w:sz w:val="22"/>
            <w:szCs w:val="22"/>
            <w:rPrChange w:id="265" w:author="Guo, Shicheng" w:date="2019-01-23T15:44:00Z">
              <w:rPr>
                <w:rFonts w:ascii="Arial" w:hAnsi="Arial" w:cs="Arial"/>
                <w:b/>
                <w:color w:val="002060"/>
                <w:sz w:val="22"/>
                <w:szCs w:val="22"/>
              </w:rPr>
            </w:rPrChange>
          </w:rPr>
          <w:t>?</w:t>
        </w:r>
        <w:r w:rsidR="00BE06F4">
          <w:rPr>
            <w:rFonts w:ascii="Arial" w:hAnsi="Arial" w:cs="Arial"/>
            <w:b/>
            <w:color w:val="FF0000"/>
            <w:sz w:val="22"/>
            <w:szCs w:val="22"/>
          </w:rPr>
          <w:t>?</w:t>
        </w:r>
      </w:ins>
      <w:r>
        <w:rPr>
          <w:rFonts w:ascii="Arial" w:hAnsi="Arial" w:cs="Arial"/>
          <w:sz w:val="22"/>
          <w:szCs w:val="22"/>
        </w:rPr>
        <w:t>)</w:t>
      </w:r>
      <w:r w:rsidRPr="00EC17F3">
        <w:rPr>
          <w:rFonts w:ascii="Arial" w:hAnsi="Arial" w:cs="Arial"/>
          <w:sz w:val="22"/>
          <w:szCs w:val="22"/>
        </w:rPr>
        <w:t>.</w:t>
      </w:r>
      <w:r>
        <w:rPr>
          <w:rFonts w:ascii="Arial" w:hAnsi="Arial" w:cs="Arial"/>
          <w:sz w:val="22"/>
          <w:szCs w:val="22"/>
        </w:rPr>
        <w:t xml:space="preserve"> The M2 variant (D174V) significantly differed from wildtype in </w:t>
      </w:r>
      <w:r w:rsidRPr="0078570F">
        <w:rPr>
          <w:rFonts w:ascii="Arial" w:hAnsi="Arial" w:cs="Arial"/>
          <w:i/>
          <w:sz w:val="22"/>
          <w:szCs w:val="22"/>
        </w:rPr>
        <w:t>HAMP</w:t>
      </w:r>
      <w:r>
        <w:rPr>
          <w:rFonts w:ascii="Arial" w:hAnsi="Arial" w:cs="Arial"/>
          <w:sz w:val="22"/>
          <w:szCs w:val="22"/>
        </w:rPr>
        <w:t xml:space="preserve"> induction only in HepG2 cells. </w:t>
      </w:r>
    </w:p>
    <w:p w:rsidR="00F866BB" w:rsidRDefault="00F866BB" w:rsidP="00C77CC3">
      <w:pPr>
        <w:jc w:val="both"/>
        <w:rPr>
          <w:rFonts w:ascii="Arial" w:eastAsia="Arial" w:hAnsi="Arial" w:cs="Arial"/>
          <w:bCs/>
          <w:i/>
          <w:iCs/>
          <w:color w:val="000000" w:themeColor="text1"/>
          <w:sz w:val="22"/>
          <w:szCs w:val="22"/>
          <w:lang w:eastAsia="zh-CN"/>
        </w:rPr>
      </w:pP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701881" w:rsidRDefault="00F866BB" w:rsidP="006D3C0D">
      <w:pPr>
        <w:widowControl w:val="0"/>
        <w:spacing w:line="360" w:lineRule="auto"/>
        <w:jc w:val="both"/>
        <w:rPr>
          <w:ins w:id="266" w:author="Guo, Shicheng" w:date="2019-01-23T15:47:00Z"/>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Decreased FGF-6 protein level and elevated </w:t>
      </w:r>
      <w:r w:rsidRPr="000346EC">
        <w:rPr>
          <w:rFonts w:ascii="Arial" w:hAnsi="Arial" w:cs="Arial"/>
          <w:sz w:val="22"/>
          <w:szCs w:val="22"/>
        </w:rPr>
        <w:t xml:space="preserve">iron deposition </w:t>
      </w:r>
      <w:r>
        <w:rPr>
          <w:rFonts w:ascii="Arial" w:hAnsi="Arial" w:cs="Arial"/>
          <w:sz w:val="22"/>
          <w:szCs w:val="22"/>
        </w:rPr>
        <w:t xml:space="preserve">were detected </w:t>
      </w:r>
      <w:r w:rsidRPr="000346EC">
        <w:rPr>
          <w:rFonts w:ascii="Arial" w:hAnsi="Arial" w:cs="Arial"/>
          <w:sz w:val="22"/>
          <w:szCs w:val="22"/>
        </w:rPr>
        <w:t xml:space="preserve">in SSc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SSc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w:t>
      </w:r>
    </w:p>
    <w:p w:rsidR="00701881" w:rsidRDefault="00701881" w:rsidP="006D3C0D">
      <w:pPr>
        <w:widowControl w:val="0"/>
        <w:spacing w:line="360" w:lineRule="auto"/>
        <w:jc w:val="both"/>
        <w:rPr>
          <w:ins w:id="267" w:author="Guo, Shicheng" w:date="2019-01-23T16:16:00Z"/>
          <w:rFonts w:ascii="Arial" w:hAnsi="Arial" w:cs="Arial"/>
          <w:sz w:val="22"/>
          <w:szCs w:val="22"/>
        </w:rPr>
      </w:pPr>
    </w:p>
    <w:p w:rsidR="009C335F" w:rsidRDefault="009C335F" w:rsidP="006D3C0D">
      <w:pPr>
        <w:widowControl w:val="0"/>
        <w:spacing w:line="360" w:lineRule="auto"/>
        <w:jc w:val="both"/>
        <w:rPr>
          <w:ins w:id="268" w:author="Guo, Shicheng" w:date="2019-01-23T15:47:00Z"/>
          <w:rFonts w:ascii="Arial" w:hAnsi="Arial" w:cs="Arial"/>
          <w:sz w:val="22"/>
          <w:szCs w:val="22"/>
        </w:rPr>
      </w:pPr>
      <w:ins w:id="269" w:author="Guo, Shicheng" w:date="2019-01-23T16:16:00Z">
        <w:r>
          <w:rPr>
            <w:rFonts w:ascii="Arial" w:hAnsi="Arial" w:cs="Arial"/>
            <w:sz w:val="22"/>
            <w:szCs w:val="22"/>
          </w:rPr>
          <w:t xml:space="preserve">Add something here. </w:t>
        </w:r>
      </w:ins>
    </w:p>
    <w:p w:rsidR="00701881" w:rsidRDefault="00701881" w:rsidP="006D3C0D">
      <w:pPr>
        <w:widowControl w:val="0"/>
        <w:spacing w:line="360" w:lineRule="auto"/>
        <w:jc w:val="both"/>
        <w:rPr>
          <w:ins w:id="270" w:author="Guo, Shicheng" w:date="2019-01-23T15:47:00Z"/>
          <w:rFonts w:ascii="Arial" w:hAnsi="Arial" w:cs="Arial"/>
          <w:sz w:val="22"/>
          <w:szCs w:val="22"/>
        </w:rPr>
      </w:pPr>
    </w:p>
    <w:p w:rsidR="00F866BB" w:rsidRDefault="00F866BB" w:rsidP="006D3C0D">
      <w:pPr>
        <w:widowControl w:val="0"/>
        <w:spacing w:line="360" w:lineRule="auto"/>
        <w:jc w:val="both"/>
        <w:rPr>
          <w:ins w:id="271" w:author="Guo, Shicheng" w:date="2019-01-23T15:47:00Z"/>
          <w:rFonts w:ascii="Arial" w:hAnsi="Arial" w:cs="Arial"/>
          <w:noProof/>
          <w:sz w:val="22"/>
          <w:szCs w:val="22"/>
          <w:vertAlign w:val="superscript"/>
        </w:rPr>
      </w:pPr>
      <w:r>
        <w:rPr>
          <w:rFonts w:ascii="Arial" w:hAnsi="Arial" w:cs="Arial"/>
          <w:sz w:val="22"/>
          <w:szCs w:val="22"/>
        </w:rPr>
        <w:t xml:space="preserve">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p>
    <w:p w:rsidR="00701881" w:rsidRDefault="00701881" w:rsidP="006D3C0D">
      <w:pPr>
        <w:widowControl w:val="0"/>
        <w:spacing w:line="360" w:lineRule="auto"/>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dies have indicated that iron plays a role in autoimmunity and a study examining pulmonary arterial hypertension in SSc noted iron deposition in lung elastin fibres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EA7D68" w:rsidRDefault="00F07E62" w:rsidP="007B2A82">
      <w:pPr>
        <w:jc w:val="both"/>
        <w:rPr>
          <w:rFonts w:ascii="Arial" w:hAnsi="Arial" w:cs="Arial"/>
          <w:b/>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EA7D68">
        <w:rPr>
          <w:rFonts w:ascii="Arial" w:hAnsi="Arial" w:cs="Arial"/>
          <w:i/>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760AF3">
      <w:pPr>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r>
      <w:bookmarkStart w:id="272" w:name="OLE_LINK7"/>
      <w:r w:rsidRPr="002A2ABC">
        <w:rPr>
          <w:rFonts w:ascii="Cambria" w:eastAsia="Arial" w:hAnsi="Cambria" w:cs="Arial"/>
          <w:noProof/>
          <w:color w:val="000000" w:themeColor="text1"/>
          <w:sz w:val="22"/>
          <w:szCs w:val="22"/>
        </w:rPr>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bookmarkEnd w:id="272"/>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wildtype, M1 (E127X),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A6" w:rsidRDefault="00261CA6" w:rsidP="00DA0E04">
      <w:r>
        <w:separator/>
      </w:r>
    </w:p>
  </w:endnote>
  <w:endnote w:type="continuationSeparator" w:id="0">
    <w:p w:rsidR="00261CA6" w:rsidRDefault="00261CA6"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CC4E48">
          <w:rPr>
            <w:noProof/>
          </w:rPr>
          <w:t>7</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A6" w:rsidRDefault="00261CA6" w:rsidP="00DA0E04">
      <w:r>
        <w:separator/>
      </w:r>
    </w:p>
  </w:footnote>
  <w:footnote w:type="continuationSeparator" w:id="0">
    <w:p w:rsidR="00261CA6" w:rsidRDefault="00261CA6"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佛系老男人">
    <w15:presenceInfo w15:providerId="None" w15:userId="佛系老男人"/>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17E1E"/>
    <w:rsid w:val="000235E6"/>
    <w:rsid w:val="0003292F"/>
    <w:rsid w:val="00034B6C"/>
    <w:rsid w:val="00045B26"/>
    <w:rsid w:val="000C03BB"/>
    <w:rsid w:val="000E753C"/>
    <w:rsid w:val="00132EF4"/>
    <w:rsid w:val="001342DB"/>
    <w:rsid w:val="001671F5"/>
    <w:rsid w:val="001B1EEE"/>
    <w:rsid w:val="001E1B6C"/>
    <w:rsid w:val="001E3D3A"/>
    <w:rsid w:val="00210721"/>
    <w:rsid w:val="00213125"/>
    <w:rsid w:val="00261CA6"/>
    <w:rsid w:val="002A0941"/>
    <w:rsid w:val="002B5F03"/>
    <w:rsid w:val="003D14C6"/>
    <w:rsid w:val="003D200C"/>
    <w:rsid w:val="003E492D"/>
    <w:rsid w:val="00446F9C"/>
    <w:rsid w:val="00461CED"/>
    <w:rsid w:val="00472250"/>
    <w:rsid w:val="004B7520"/>
    <w:rsid w:val="005951CC"/>
    <w:rsid w:val="005A399B"/>
    <w:rsid w:val="005B71F7"/>
    <w:rsid w:val="005E7AD3"/>
    <w:rsid w:val="00647C2C"/>
    <w:rsid w:val="00655C45"/>
    <w:rsid w:val="006828F5"/>
    <w:rsid w:val="006D2571"/>
    <w:rsid w:val="0070005B"/>
    <w:rsid w:val="00701881"/>
    <w:rsid w:val="0072595A"/>
    <w:rsid w:val="007C20C6"/>
    <w:rsid w:val="00810CE4"/>
    <w:rsid w:val="00880D04"/>
    <w:rsid w:val="008C3291"/>
    <w:rsid w:val="00951113"/>
    <w:rsid w:val="00965451"/>
    <w:rsid w:val="009B3A39"/>
    <w:rsid w:val="009C335F"/>
    <w:rsid w:val="00A04588"/>
    <w:rsid w:val="00A050F2"/>
    <w:rsid w:val="00A91DF4"/>
    <w:rsid w:val="00AB1308"/>
    <w:rsid w:val="00B31D32"/>
    <w:rsid w:val="00B73CC6"/>
    <w:rsid w:val="00B762A7"/>
    <w:rsid w:val="00B95432"/>
    <w:rsid w:val="00BB5F73"/>
    <w:rsid w:val="00BE06F4"/>
    <w:rsid w:val="00C034C9"/>
    <w:rsid w:val="00C32331"/>
    <w:rsid w:val="00C57716"/>
    <w:rsid w:val="00C85886"/>
    <w:rsid w:val="00CC4E48"/>
    <w:rsid w:val="00D52C4E"/>
    <w:rsid w:val="00D61BC4"/>
    <w:rsid w:val="00D85015"/>
    <w:rsid w:val="00DA0E04"/>
    <w:rsid w:val="00DD0D30"/>
    <w:rsid w:val="00DD35F9"/>
    <w:rsid w:val="00E13105"/>
    <w:rsid w:val="00E13F5E"/>
    <w:rsid w:val="00E1655A"/>
    <w:rsid w:val="00E52F76"/>
    <w:rsid w:val="00EB2171"/>
    <w:rsid w:val="00EC24EE"/>
    <w:rsid w:val="00ED533C"/>
    <w:rsid w:val="00EF2255"/>
    <w:rsid w:val="00EF59E4"/>
    <w:rsid w:val="00F07E62"/>
    <w:rsid w:val="00F15897"/>
    <w:rsid w:val="00F409D7"/>
    <w:rsid w:val="00F62F73"/>
    <w:rsid w:val="00F70F10"/>
    <w:rsid w:val="00F866BB"/>
    <w:rsid w:val="00F87711"/>
    <w:rsid w:val="00FC0873"/>
    <w:rsid w:val="00FE26DC"/>
    <w:rsid w:val="00FE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2EFF1"/>
  <w15:docId w15:val="{7459391B-6DE3-4D1D-9496-6B1B8C54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 w:type="paragraph" w:styleId="Revision">
    <w:name w:val="Revision"/>
    <w:hidden/>
    <w:uiPriority w:val="99"/>
    <w:semiHidden/>
    <w:rsid w:val="00C858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132DD99C.dotm</Template>
  <TotalTime>1</TotalTime>
  <Pages>14</Pages>
  <Words>6283</Words>
  <Characters>35815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2</cp:revision>
  <cp:lastPrinted>2018-10-10T01:07:00Z</cp:lastPrinted>
  <dcterms:created xsi:type="dcterms:W3CDTF">2019-01-23T22:42:00Z</dcterms:created>
  <dcterms:modified xsi:type="dcterms:W3CDTF">2019-01-23T22:42:00Z</dcterms:modified>
</cp:coreProperties>
</file>